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30F08" w14:textId="01C3AACA" w:rsidR="00F0253D" w:rsidRDefault="00F0253D" w:rsidP="001817D8">
      <w:pPr>
        <w:pStyle w:val="Heading1"/>
        <w:rPr>
          <w:lang w:val="en-US"/>
        </w:rPr>
      </w:pPr>
      <w:bookmarkStart w:id="0" w:name="_Toc64461656"/>
      <w:r>
        <w:rPr>
          <w:lang w:val="en-US"/>
        </w:rPr>
        <w:t>Prologue</w:t>
      </w:r>
      <w:bookmarkEnd w:id="0"/>
    </w:p>
    <w:p w14:paraId="6632D4E5" w14:textId="4D7C9EC0" w:rsidR="000827B8" w:rsidRPr="00132595" w:rsidRDefault="000827B8" w:rsidP="009438E2">
      <w:pPr>
        <w:pBdr>
          <w:bottom w:val="single" w:sz="12" w:space="1" w:color="auto"/>
        </w:pBdr>
        <w:ind w:left="720" w:hanging="360"/>
        <w:rPr>
          <w:lang w:val="en-US"/>
        </w:rPr>
      </w:pPr>
      <w:r w:rsidRPr="00132595">
        <w:rPr>
          <w:lang w:val="en-US"/>
        </w:rPr>
        <w:t>Introduction to the book</w:t>
      </w:r>
    </w:p>
    <w:p w14:paraId="56C05C91" w14:textId="4CB9EBA1" w:rsidR="00E221B5" w:rsidRPr="00E221B5" w:rsidRDefault="00E221B5" w:rsidP="009438E2">
      <w:pPr>
        <w:pBdr>
          <w:bottom w:val="single" w:sz="12" w:space="1" w:color="auto"/>
        </w:pBdr>
        <w:ind w:left="720" w:hanging="360"/>
        <w:rPr>
          <w:lang w:val="en-US"/>
        </w:rPr>
      </w:pPr>
      <w:r w:rsidRPr="00E221B5">
        <w:rPr>
          <w:lang w:val="en-US"/>
        </w:rPr>
        <w:t>Who is this book for?</w:t>
      </w:r>
    </w:p>
    <w:p w14:paraId="033E9F88" w14:textId="144CE52B" w:rsidR="000827B8" w:rsidRPr="00E221B5" w:rsidRDefault="000827B8" w:rsidP="009438E2">
      <w:pPr>
        <w:pBdr>
          <w:bottom w:val="single" w:sz="12" w:space="1" w:color="auto"/>
        </w:pBdr>
        <w:ind w:left="720" w:hanging="360"/>
        <w:rPr>
          <w:lang w:val="en-US"/>
        </w:rPr>
      </w:pPr>
      <w:r w:rsidRPr="00E221B5">
        <w:rPr>
          <w:lang w:val="en-US"/>
        </w:rPr>
        <w:t>Who are we?</w:t>
      </w:r>
    </w:p>
    <w:p w14:paraId="650063BB" w14:textId="7633BF50" w:rsidR="000827B8" w:rsidRPr="00132595" w:rsidRDefault="000827B8" w:rsidP="009438E2">
      <w:pPr>
        <w:pBdr>
          <w:bottom w:val="single" w:sz="12" w:space="1" w:color="auto"/>
        </w:pBdr>
        <w:ind w:left="720" w:hanging="360"/>
        <w:rPr>
          <w:lang w:val="en-US"/>
        </w:rPr>
      </w:pPr>
      <w:r w:rsidRPr="00132595">
        <w:rPr>
          <w:lang w:val="en-US"/>
        </w:rPr>
        <w:t xml:space="preserve">What is </w:t>
      </w:r>
      <w:proofErr w:type="spellStart"/>
      <w:r w:rsidRPr="00132595">
        <w:rPr>
          <w:lang w:val="en-US"/>
        </w:rPr>
        <w:t>Sesam</w:t>
      </w:r>
      <w:proofErr w:type="spellEnd"/>
      <w:r w:rsidRPr="00132595">
        <w:rPr>
          <w:lang w:val="en-US"/>
        </w:rPr>
        <w:t>?</w:t>
      </w:r>
    </w:p>
    <w:p w14:paraId="3A3F57CD" w14:textId="579A63DF" w:rsidR="000827B8" w:rsidRDefault="000827B8" w:rsidP="009438E2">
      <w:pPr>
        <w:pBdr>
          <w:bottom w:val="single" w:sz="12" w:space="1" w:color="auto"/>
        </w:pBdr>
        <w:ind w:left="720" w:hanging="360"/>
        <w:rPr>
          <w:lang w:val="en-US"/>
        </w:rPr>
      </w:pPr>
      <w:r w:rsidRPr="000827B8">
        <w:rPr>
          <w:lang w:val="en-US"/>
        </w:rPr>
        <w:t>What problems do we seek to solve?</w:t>
      </w:r>
    </w:p>
    <w:p w14:paraId="58F63674" w14:textId="049001D9" w:rsidR="00E221B5" w:rsidRDefault="00E221B5" w:rsidP="009438E2">
      <w:pPr>
        <w:pBdr>
          <w:bottom w:val="single" w:sz="12" w:space="1" w:color="auto"/>
        </w:pBdr>
        <w:ind w:left="720" w:hanging="360"/>
        <w:rPr>
          <w:lang w:val="en-US"/>
        </w:rPr>
      </w:pPr>
      <w:r>
        <w:rPr>
          <w:lang w:val="en-US"/>
        </w:rPr>
        <w:t>What should you expect to learn?</w:t>
      </w:r>
    </w:p>
    <w:p w14:paraId="0F4BD196" w14:textId="4A7BC533" w:rsidR="000827B8" w:rsidRDefault="00966465" w:rsidP="009438E2">
      <w:pPr>
        <w:pBdr>
          <w:bottom w:val="single" w:sz="12" w:space="1" w:color="auto"/>
        </w:pBdr>
        <w:ind w:left="720" w:hanging="360"/>
      </w:pPr>
      <w:r w:rsidRPr="00966465">
        <w:t>Innholdsfortegnelse og forklaring/</w:t>
      </w:r>
      <w:proofErr w:type="spellStart"/>
      <w:r w:rsidRPr="00966465">
        <w:t>justification</w:t>
      </w:r>
      <w:proofErr w:type="spellEnd"/>
      <w:r w:rsidRPr="00966465">
        <w:t xml:space="preserve"> for det.</w:t>
      </w:r>
    </w:p>
    <w:p w14:paraId="094909C1" w14:textId="602E679F" w:rsidR="00F0253D" w:rsidRDefault="00F0253D" w:rsidP="009438E2">
      <w:pPr>
        <w:pBdr>
          <w:bottom w:val="single" w:sz="12" w:space="1" w:color="auto"/>
        </w:pBdr>
        <w:ind w:left="720" w:hanging="360"/>
      </w:pPr>
    </w:p>
    <w:p w14:paraId="6F4A3213" w14:textId="0C6FF1A6" w:rsidR="001817D8" w:rsidRDefault="001817D8" w:rsidP="009438E2">
      <w:pPr>
        <w:pBdr>
          <w:bottom w:val="single" w:sz="12" w:space="1" w:color="auto"/>
        </w:pBdr>
        <w:ind w:left="720" w:hanging="360"/>
      </w:pPr>
    </w:p>
    <w:p w14:paraId="3D9632C4" w14:textId="46264B4A" w:rsidR="001817D8" w:rsidRDefault="001817D8" w:rsidP="009438E2">
      <w:pPr>
        <w:pBdr>
          <w:bottom w:val="single" w:sz="12" w:space="1" w:color="auto"/>
        </w:pBdr>
        <w:ind w:left="720" w:hanging="360"/>
      </w:pPr>
    </w:p>
    <w:p w14:paraId="462337AA" w14:textId="501B502B" w:rsidR="001817D8" w:rsidRDefault="001817D8" w:rsidP="009438E2">
      <w:pPr>
        <w:pBdr>
          <w:bottom w:val="single" w:sz="12" w:space="1" w:color="auto"/>
        </w:pBdr>
        <w:ind w:left="720" w:hanging="360"/>
      </w:pPr>
    </w:p>
    <w:p w14:paraId="42DF728A" w14:textId="1139E7B6" w:rsidR="001817D8" w:rsidRDefault="001817D8" w:rsidP="009438E2">
      <w:pPr>
        <w:pBdr>
          <w:bottom w:val="single" w:sz="12" w:space="1" w:color="auto"/>
        </w:pBdr>
        <w:ind w:left="720" w:hanging="360"/>
      </w:pPr>
    </w:p>
    <w:p w14:paraId="757AE0D8" w14:textId="0610B35C" w:rsidR="001817D8" w:rsidRDefault="001817D8" w:rsidP="009438E2">
      <w:pPr>
        <w:pBdr>
          <w:bottom w:val="single" w:sz="12" w:space="1" w:color="auto"/>
        </w:pBdr>
        <w:ind w:left="720" w:hanging="360"/>
      </w:pPr>
    </w:p>
    <w:p w14:paraId="49BD91AF" w14:textId="088AC86F" w:rsidR="001817D8" w:rsidRDefault="001817D8" w:rsidP="009438E2">
      <w:pPr>
        <w:pBdr>
          <w:bottom w:val="single" w:sz="12" w:space="1" w:color="auto"/>
        </w:pBdr>
        <w:ind w:left="720" w:hanging="360"/>
      </w:pPr>
    </w:p>
    <w:p w14:paraId="4F380657" w14:textId="33582467" w:rsidR="001817D8" w:rsidRDefault="001817D8" w:rsidP="009438E2">
      <w:pPr>
        <w:pBdr>
          <w:bottom w:val="single" w:sz="12" w:space="1" w:color="auto"/>
        </w:pBdr>
        <w:ind w:left="720" w:hanging="360"/>
      </w:pPr>
    </w:p>
    <w:p w14:paraId="5779535E" w14:textId="64800FB8" w:rsidR="001817D8" w:rsidRDefault="001817D8" w:rsidP="009438E2">
      <w:pPr>
        <w:pBdr>
          <w:bottom w:val="single" w:sz="12" w:space="1" w:color="auto"/>
        </w:pBdr>
        <w:ind w:left="720" w:hanging="360"/>
      </w:pPr>
    </w:p>
    <w:p w14:paraId="1FE7E621" w14:textId="1E744320" w:rsidR="001817D8" w:rsidRDefault="001817D8" w:rsidP="009438E2">
      <w:pPr>
        <w:pBdr>
          <w:bottom w:val="single" w:sz="12" w:space="1" w:color="auto"/>
        </w:pBdr>
        <w:ind w:left="720" w:hanging="360"/>
      </w:pPr>
    </w:p>
    <w:p w14:paraId="6D3FF2DF" w14:textId="49554375" w:rsidR="001817D8" w:rsidRDefault="001817D8" w:rsidP="009438E2">
      <w:pPr>
        <w:pBdr>
          <w:bottom w:val="single" w:sz="12" w:space="1" w:color="auto"/>
        </w:pBdr>
        <w:ind w:left="720" w:hanging="360"/>
      </w:pPr>
    </w:p>
    <w:p w14:paraId="6709AF73" w14:textId="799CC7B5" w:rsidR="001817D8" w:rsidRDefault="001817D8" w:rsidP="009438E2">
      <w:pPr>
        <w:pBdr>
          <w:bottom w:val="single" w:sz="12" w:space="1" w:color="auto"/>
        </w:pBdr>
        <w:ind w:left="720" w:hanging="360"/>
      </w:pPr>
    </w:p>
    <w:p w14:paraId="0EA67167" w14:textId="22593FA1" w:rsidR="001817D8" w:rsidRDefault="001817D8" w:rsidP="009438E2">
      <w:pPr>
        <w:pBdr>
          <w:bottom w:val="single" w:sz="12" w:space="1" w:color="auto"/>
        </w:pBdr>
        <w:ind w:left="720" w:hanging="360"/>
      </w:pPr>
    </w:p>
    <w:p w14:paraId="54EADAB4" w14:textId="50D515B7" w:rsidR="001817D8" w:rsidRDefault="001817D8" w:rsidP="009438E2">
      <w:pPr>
        <w:pBdr>
          <w:bottom w:val="single" w:sz="12" w:space="1" w:color="auto"/>
        </w:pBdr>
        <w:ind w:left="720" w:hanging="360"/>
      </w:pPr>
    </w:p>
    <w:p w14:paraId="19AEDDA8" w14:textId="647A3724" w:rsidR="001817D8" w:rsidRDefault="001817D8" w:rsidP="009438E2">
      <w:pPr>
        <w:pBdr>
          <w:bottom w:val="single" w:sz="12" w:space="1" w:color="auto"/>
        </w:pBdr>
        <w:ind w:left="720" w:hanging="360"/>
      </w:pPr>
    </w:p>
    <w:p w14:paraId="3FA25A5D" w14:textId="5271660B" w:rsidR="001817D8" w:rsidRDefault="001817D8" w:rsidP="009438E2">
      <w:pPr>
        <w:pBdr>
          <w:bottom w:val="single" w:sz="12" w:space="1" w:color="auto"/>
        </w:pBdr>
        <w:ind w:left="720" w:hanging="360"/>
      </w:pPr>
    </w:p>
    <w:p w14:paraId="6364A00A" w14:textId="265C9CFD" w:rsidR="001817D8" w:rsidRDefault="001817D8" w:rsidP="009438E2">
      <w:pPr>
        <w:pBdr>
          <w:bottom w:val="single" w:sz="12" w:space="1" w:color="auto"/>
        </w:pBdr>
        <w:ind w:left="720" w:hanging="360"/>
      </w:pPr>
    </w:p>
    <w:p w14:paraId="49FF6B54" w14:textId="66C5520D" w:rsidR="001817D8" w:rsidRDefault="001817D8" w:rsidP="009438E2">
      <w:pPr>
        <w:pBdr>
          <w:bottom w:val="single" w:sz="12" w:space="1" w:color="auto"/>
        </w:pBdr>
        <w:ind w:left="720" w:hanging="360"/>
      </w:pPr>
    </w:p>
    <w:p w14:paraId="3AE9A313" w14:textId="3021EE63" w:rsidR="001817D8" w:rsidRDefault="001817D8" w:rsidP="009438E2">
      <w:pPr>
        <w:pBdr>
          <w:bottom w:val="single" w:sz="12" w:space="1" w:color="auto"/>
        </w:pBdr>
        <w:ind w:left="720" w:hanging="360"/>
      </w:pPr>
    </w:p>
    <w:p w14:paraId="20C327AE" w14:textId="79D5FE45" w:rsidR="001817D8" w:rsidRDefault="001817D8" w:rsidP="009438E2">
      <w:pPr>
        <w:pBdr>
          <w:bottom w:val="single" w:sz="12" w:space="1" w:color="auto"/>
        </w:pBdr>
        <w:ind w:left="720" w:hanging="360"/>
      </w:pPr>
    </w:p>
    <w:p w14:paraId="2188A8E3" w14:textId="12C3BDD8" w:rsidR="001817D8" w:rsidRDefault="001817D8" w:rsidP="009438E2">
      <w:pPr>
        <w:pBdr>
          <w:bottom w:val="single" w:sz="12" w:space="1" w:color="auto"/>
        </w:pBdr>
        <w:ind w:left="720" w:hanging="360"/>
      </w:pPr>
    </w:p>
    <w:p w14:paraId="7A56D5D7" w14:textId="70569928" w:rsidR="001817D8" w:rsidRDefault="001817D8" w:rsidP="009438E2">
      <w:pPr>
        <w:pBdr>
          <w:bottom w:val="single" w:sz="12" w:space="1" w:color="auto"/>
        </w:pBdr>
        <w:ind w:left="720" w:hanging="360"/>
      </w:pPr>
    </w:p>
    <w:p w14:paraId="453E7DB4" w14:textId="09694B12" w:rsidR="001817D8" w:rsidRDefault="001817D8" w:rsidP="009438E2">
      <w:pPr>
        <w:pBdr>
          <w:bottom w:val="single" w:sz="12" w:space="1" w:color="auto"/>
        </w:pBdr>
        <w:ind w:left="720" w:hanging="360"/>
      </w:pPr>
    </w:p>
    <w:p w14:paraId="27719B80" w14:textId="77777777" w:rsidR="001817D8" w:rsidRDefault="001817D8" w:rsidP="009438E2">
      <w:pPr>
        <w:pBdr>
          <w:bottom w:val="single" w:sz="12" w:space="1" w:color="auto"/>
        </w:pBdr>
        <w:ind w:left="720" w:hanging="360"/>
      </w:pPr>
    </w:p>
    <w:bookmarkStart w:id="1" w:name="_Toc64461657" w:displacedByCustomXml="next"/>
    <w:sdt>
      <w:sdtPr>
        <w:rPr>
          <w:rFonts w:asciiTheme="minorHAnsi" w:eastAsiaTheme="minorHAnsi" w:hAnsiTheme="minorHAnsi" w:cstheme="minorBidi"/>
          <w:b/>
          <w:bCs/>
          <w:color w:val="auto"/>
          <w:sz w:val="22"/>
          <w:szCs w:val="22"/>
        </w:rPr>
        <w:id w:val="-998508789"/>
        <w:docPartObj>
          <w:docPartGallery w:val="Table of Contents"/>
          <w:docPartUnique/>
        </w:docPartObj>
      </w:sdtPr>
      <w:sdtEndPr>
        <w:rPr>
          <w:b w:val="0"/>
          <w:bCs w:val="0"/>
          <w:noProof/>
        </w:rPr>
      </w:sdtEndPr>
      <w:sdtContent>
        <w:p w14:paraId="47CD820D" w14:textId="67354ADC" w:rsidR="001817D8" w:rsidRDefault="001817D8" w:rsidP="00BE747D">
          <w:pPr>
            <w:pStyle w:val="Heading1"/>
          </w:pPr>
          <w:proofErr w:type="spellStart"/>
          <w:r>
            <w:t>Table</w:t>
          </w:r>
          <w:proofErr w:type="spellEnd"/>
          <w:r>
            <w:t xml:space="preserve"> </w:t>
          </w:r>
          <w:proofErr w:type="spellStart"/>
          <w:r>
            <w:t>of</w:t>
          </w:r>
          <w:proofErr w:type="spellEnd"/>
          <w:r>
            <w:t xml:space="preserve"> Contents</w:t>
          </w:r>
          <w:bookmarkEnd w:id="1"/>
        </w:p>
        <w:p w14:paraId="12366698" w14:textId="02C84266" w:rsidR="00F3609D" w:rsidRDefault="001817D8">
          <w:pPr>
            <w:pStyle w:val="TOC1"/>
            <w:rPr>
              <w:rFonts w:eastAsiaTheme="minorEastAsia" w:cstheme="minorBidi"/>
              <w:b w:val="0"/>
              <w:bCs w:val="0"/>
              <w:i w:val="0"/>
              <w:iCs w:val="0"/>
              <w:noProof/>
              <w:lang w:eastAsia="en-GB"/>
            </w:rPr>
          </w:pPr>
          <w:r>
            <w:fldChar w:fldCharType="begin"/>
          </w:r>
          <w:r>
            <w:instrText xml:space="preserve"> TOC \o "1-3" \h \z \u </w:instrText>
          </w:r>
          <w:r>
            <w:fldChar w:fldCharType="separate"/>
          </w:r>
          <w:hyperlink w:anchor="_Toc64461656" w:history="1">
            <w:r w:rsidR="00F3609D" w:rsidRPr="00EE1A8D">
              <w:rPr>
                <w:rStyle w:val="Hyperlink"/>
                <w:noProof/>
                <w:lang w:val="en-US"/>
              </w:rPr>
              <w:t>Prologue</w:t>
            </w:r>
            <w:r w:rsidR="00F3609D">
              <w:rPr>
                <w:noProof/>
                <w:webHidden/>
              </w:rPr>
              <w:tab/>
            </w:r>
            <w:r w:rsidR="00F3609D">
              <w:rPr>
                <w:noProof/>
                <w:webHidden/>
              </w:rPr>
              <w:fldChar w:fldCharType="begin"/>
            </w:r>
            <w:r w:rsidR="00F3609D">
              <w:rPr>
                <w:noProof/>
                <w:webHidden/>
              </w:rPr>
              <w:instrText xml:space="preserve"> PAGEREF _Toc64461656 \h </w:instrText>
            </w:r>
            <w:r w:rsidR="00F3609D">
              <w:rPr>
                <w:noProof/>
                <w:webHidden/>
              </w:rPr>
            </w:r>
            <w:r w:rsidR="00F3609D">
              <w:rPr>
                <w:noProof/>
                <w:webHidden/>
              </w:rPr>
              <w:fldChar w:fldCharType="separate"/>
            </w:r>
            <w:r w:rsidR="006C66EC">
              <w:rPr>
                <w:noProof/>
                <w:webHidden/>
              </w:rPr>
              <w:t>1</w:t>
            </w:r>
            <w:r w:rsidR="00F3609D">
              <w:rPr>
                <w:noProof/>
                <w:webHidden/>
              </w:rPr>
              <w:fldChar w:fldCharType="end"/>
            </w:r>
          </w:hyperlink>
        </w:p>
        <w:p w14:paraId="4C0A815A" w14:textId="5CCB1FD4" w:rsidR="00F3609D" w:rsidRDefault="00252BE9">
          <w:pPr>
            <w:pStyle w:val="TOC1"/>
            <w:rPr>
              <w:rFonts w:eastAsiaTheme="minorEastAsia" w:cstheme="minorBidi"/>
              <w:b w:val="0"/>
              <w:bCs w:val="0"/>
              <w:i w:val="0"/>
              <w:iCs w:val="0"/>
              <w:noProof/>
              <w:lang w:eastAsia="en-GB"/>
            </w:rPr>
          </w:pPr>
          <w:hyperlink w:anchor="_Toc64461657" w:history="1">
            <w:r w:rsidR="00F3609D" w:rsidRPr="00EE1A8D">
              <w:rPr>
                <w:rStyle w:val="Hyperlink"/>
                <w:noProof/>
              </w:rPr>
              <w:t>Table of Contents</w:t>
            </w:r>
            <w:r w:rsidR="00F3609D">
              <w:rPr>
                <w:noProof/>
                <w:webHidden/>
              </w:rPr>
              <w:tab/>
            </w:r>
            <w:r w:rsidR="00F3609D">
              <w:rPr>
                <w:noProof/>
                <w:webHidden/>
              </w:rPr>
              <w:fldChar w:fldCharType="begin"/>
            </w:r>
            <w:r w:rsidR="00F3609D">
              <w:rPr>
                <w:noProof/>
                <w:webHidden/>
              </w:rPr>
              <w:instrText xml:space="preserve"> PAGEREF _Toc64461657 \h </w:instrText>
            </w:r>
            <w:r w:rsidR="00F3609D">
              <w:rPr>
                <w:noProof/>
                <w:webHidden/>
              </w:rPr>
            </w:r>
            <w:r w:rsidR="00F3609D">
              <w:rPr>
                <w:noProof/>
                <w:webHidden/>
              </w:rPr>
              <w:fldChar w:fldCharType="separate"/>
            </w:r>
            <w:r w:rsidR="006C66EC">
              <w:rPr>
                <w:noProof/>
                <w:webHidden/>
              </w:rPr>
              <w:t>2</w:t>
            </w:r>
            <w:r w:rsidR="00F3609D">
              <w:rPr>
                <w:noProof/>
                <w:webHidden/>
              </w:rPr>
              <w:fldChar w:fldCharType="end"/>
            </w:r>
          </w:hyperlink>
        </w:p>
        <w:p w14:paraId="4A113302" w14:textId="0FEFB54C" w:rsidR="00F3609D" w:rsidRDefault="00252BE9">
          <w:pPr>
            <w:pStyle w:val="TOC1"/>
            <w:tabs>
              <w:tab w:val="left" w:pos="440"/>
            </w:tabs>
            <w:rPr>
              <w:rFonts w:eastAsiaTheme="minorEastAsia" w:cstheme="minorBidi"/>
              <w:b w:val="0"/>
              <w:bCs w:val="0"/>
              <w:i w:val="0"/>
              <w:iCs w:val="0"/>
              <w:noProof/>
              <w:lang w:eastAsia="en-GB"/>
            </w:rPr>
          </w:pPr>
          <w:hyperlink w:anchor="_Toc64461658" w:history="1">
            <w:r w:rsidR="00F3609D" w:rsidRPr="00EE1A8D">
              <w:rPr>
                <w:rStyle w:val="Hyperlink"/>
                <w:noProof/>
              </w:rPr>
              <w:t>1.</w:t>
            </w:r>
            <w:r w:rsidR="00F3609D">
              <w:rPr>
                <w:rFonts w:eastAsiaTheme="minorEastAsia" w:cstheme="minorBidi"/>
                <w:b w:val="0"/>
                <w:bCs w:val="0"/>
                <w:i w:val="0"/>
                <w:iCs w:val="0"/>
                <w:noProof/>
                <w:lang w:eastAsia="en-GB"/>
              </w:rPr>
              <w:tab/>
            </w:r>
            <w:r w:rsidR="00F3609D" w:rsidRPr="00EE1A8D">
              <w:rPr>
                <w:rStyle w:val="Hyperlink"/>
                <w:noProof/>
                <w:lang w:val="en-US"/>
              </w:rPr>
              <w:t>Architecture</w:t>
            </w:r>
            <w:r w:rsidR="00F3609D" w:rsidRPr="00EE1A8D">
              <w:rPr>
                <w:rStyle w:val="Hyperlink"/>
                <w:noProof/>
              </w:rPr>
              <w:t xml:space="preserve"> and Concepts</w:t>
            </w:r>
            <w:r w:rsidR="00F3609D">
              <w:rPr>
                <w:noProof/>
                <w:webHidden/>
              </w:rPr>
              <w:tab/>
            </w:r>
            <w:r w:rsidR="00F3609D">
              <w:rPr>
                <w:noProof/>
                <w:webHidden/>
              </w:rPr>
              <w:fldChar w:fldCharType="begin"/>
            </w:r>
            <w:r w:rsidR="00F3609D">
              <w:rPr>
                <w:noProof/>
                <w:webHidden/>
              </w:rPr>
              <w:instrText xml:space="preserve"> PAGEREF _Toc64461658 \h </w:instrText>
            </w:r>
            <w:r w:rsidR="00F3609D">
              <w:rPr>
                <w:noProof/>
                <w:webHidden/>
              </w:rPr>
            </w:r>
            <w:r w:rsidR="00F3609D">
              <w:rPr>
                <w:noProof/>
                <w:webHidden/>
              </w:rPr>
              <w:fldChar w:fldCharType="separate"/>
            </w:r>
            <w:r w:rsidR="006C66EC">
              <w:rPr>
                <w:noProof/>
                <w:webHidden/>
              </w:rPr>
              <w:t>6</w:t>
            </w:r>
            <w:r w:rsidR="00F3609D">
              <w:rPr>
                <w:noProof/>
                <w:webHidden/>
              </w:rPr>
              <w:fldChar w:fldCharType="end"/>
            </w:r>
          </w:hyperlink>
        </w:p>
        <w:p w14:paraId="10DEC15A" w14:textId="0EF37FF1" w:rsidR="00F3609D" w:rsidRDefault="00252BE9">
          <w:pPr>
            <w:pStyle w:val="TOC2"/>
            <w:tabs>
              <w:tab w:val="right" w:leader="dot" w:pos="9062"/>
            </w:tabs>
            <w:rPr>
              <w:rFonts w:eastAsiaTheme="minorEastAsia" w:cstheme="minorBidi"/>
              <w:b w:val="0"/>
              <w:bCs w:val="0"/>
              <w:noProof/>
              <w:sz w:val="24"/>
              <w:szCs w:val="24"/>
              <w:lang w:eastAsia="en-GB"/>
            </w:rPr>
          </w:pPr>
          <w:hyperlink w:anchor="_Toc64461659" w:history="1">
            <w:r w:rsidR="00F3609D" w:rsidRPr="00EE1A8D">
              <w:rPr>
                <w:rStyle w:val="Hyperlink"/>
                <w:noProof/>
              </w:rPr>
              <w:t>Introduction</w:t>
            </w:r>
            <w:r w:rsidR="00F3609D">
              <w:rPr>
                <w:noProof/>
                <w:webHidden/>
              </w:rPr>
              <w:tab/>
            </w:r>
            <w:r w:rsidR="00F3609D">
              <w:rPr>
                <w:noProof/>
                <w:webHidden/>
              </w:rPr>
              <w:fldChar w:fldCharType="begin"/>
            </w:r>
            <w:r w:rsidR="00F3609D">
              <w:rPr>
                <w:noProof/>
                <w:webHidden/>
              </w:rPr>
              <w:instrText xml:space="preserve"> PAGEREF _Toc64461659 \h </w:instrText>
            </w:r>
            <w:r w:rsidR="00F3609D">
              <w:rPr>
                <w:noProof/>
                <w:webHidden/>
              </w:rPr>
            </w:r>
            <w:r w:rsidR="00F3609D">
              <w:rPr>
                <w:noProof/>
                <w:webHidden/>
              </w:rPr>
              <w:fldChar w:fldCharType="separate"/>
            </w:r>
            <w:r w:rsidR="006C66EC">
              <w:rPr>
                <w:noProof/>
                <w:webHidden/>
              </w:rPr>
              <w:t>6</w:t>
            </w:r>
            <w:r w:rsidR="00F3609D">
              <w:rPr>
                <w:noProof/>
                <w:webHidden/>
              </w:rPr>
              <w:fldChar w:fldCharType="end"/>
            </w:r>
          </w:hyperlink>
        </w:p>
        <w:p w14:paraId="4CAC4335" w14:textId="7D7105D5" w:rsidR="00F3609D" w:rsidRDefault="00252BE9">
          <w:pPr>
            <w:pStyle w:val="TOC2"/>
            <w:tabs>
              <w:tab w:val="right" w:leader="dot" w:pos="9062"/>
            </w:tabs>
            <w:rPr>
              <w:rFonts w:eastAsiaTheme="minorEastAsia" w:cstheme="minorBidi"/>
              <w:b w:val="0"/>
              <w:bCs w:val="0"/>
              <w:noProof/>
              <w:sz w:val="24"/>
              <w:szCs w:val="24"/>
              <w:lang w:eastAsia="en-GB"/>
            </w:rPr>
          </w:pPr>
          <w:hyperlink w:anchor="_Toc64461660" w:history="1">
            <w:r w:rsidR="00F3609D" w:rsidRPr="00EE1A8D">
              <w:rPr>
                <w:rStyle w:val="Hyperlink"/>
                <w:noProof/>
                <w:lang w:val="en-US"/>
              </w:rPr>
              <w:t>Architecture</w:t>
            </w:r>
            <w:r w:rsidR="00F3609D">
              <w:rPr>
                <w:noProof/>
                <w:webHidden/>
              </w:rPr>
              <w:tab/>
            </w:r>
            <w:r w:rsidR="00F3609D">
              <w:rPr>
                <w:noProof/>
                <w:webHidden/>
              </w:rPr>
              <w:fldChar w:fldCharType="begin"/>
            </w:r>
            <w:r w:rsidR="00F3609D">
              <w:rPr>
                <w:noProof/>
                <w:webHidden/>
              </w:rPr>
              <w:instrText xml:space="preserve"> PAGEREF _Toc64461660 \h </w:instrText>
            </w:r>
            <w:r w:rsidR="00F3609D">
              <w:rPr>
                <w:noProof/>
                <w:webHidden/>
              </w:rPr>
            </w:r>
            <w:r w:rsidR="00F3609D">
              <w:rPr>
                <w:noProof/>
                <w:webHidden/>
              </w:rPr>
              <w:fldChar w:fldCharType="separate"/>
            </w:r>
            <w:r w:rsidR="006C66EC">
              <w:rPr>
                <w:noProof/>
                <w:webHidden/>
              </w:rPr>
              <w:t>6</w:t>
            </w:r>
            <w:r w:rsidR="00F3609D">
              <w:rPr>
                <w:noProof/>
                <w:webHidden/>
              </w:rPr>
              <w:fldChar w:fldCharType="end"/>
            </w:r>
          </w:hyperlink>
        </w:p>
        <w:p w14:paraId="079B13DC" w14:textId="4EBEB222" w:rsidR="00F3609D" w:rsidRDefault="00252BE9">
          <w:pPr>
            <w:pStyle w:val="TOC2"/>
            <w:tabs>
              <w:tab w:val="left" w:pos="880"/>
              <w:tab w:val="right" w:leader="dot" w:pos="9062"/>
            </w:tabs>
            <w:rPr>
              <w:rFonts w:eastAsiaTheme="minorEastAsia" w:cstheme="minorBidi"/>
              <w:b w:val="0"/>
              <w:bCs w:val="0"/>
              <w:noProof/>
              <w:sz w:val="24"/>
              <w:szCs w:val="24"/>
              <w:lang w:eastAsia="en-GB"/>
            </w:rPr>
          </w:pPr>
          <w:hyperlink w:anchor="_Toc64461661" w:history="1">
            <w:r w:rsidR="00F3609D" w:rsidRPr="00EE1A8D">
              <w:rPr>
                <w:rStyle w:val="Hyperlink"/>
                <w:noProof/>
                <w:lang w:val="en-US"/>
              </w:rPr>
              <w:t>1.1</w:t>
            </w:r>
            <w:r w:rsidR="00F3609D">
              <w:rPr>
                <w:rFonts w:eastAsiaTheme="minorEastAsia" w:cstheme="minorBidi"/>
                <w:b w:val="0"/>
                <w:bCs w:val="0"/>
                <w:noProof/>
                <w:sz w:val="24"/>
                <w:szCs w:val="24"/>
                <w:lang w:eastAsia="en-GB"/>
              </w:rPr>
              <w:tab/>
            </w:r>
            <w:r w:rsidR="00F3609D" w:rsidRPr="00EE1A8D">
              <w:rPr>
                <w:rStyle w:val="Hyperlink"/>
                <w:noProof/>
                <w:lang w:val="en-US"/>
              </w:rPr>
              <w:t>Architecture and Concepts: Beginner</w:t>
            </w:r>
            <w:r w:rsidR="00F3609D">
              <w:rPr>
                <w:noProof/>
                <w:webHidden/>
              </w:rPr>
              <w:tab/>
            </w:r>
            <w:r w:rsidR="00F3609D">
              <w:rPr>
                <w:noProof/>
                <w:webHidden/>
              </w:rPr>
              <w:fldChar w:fldCharType="begin"/>
            </w:r>
            <w:r w:rsidR="00F3609D">
              <w:rPr>
                <w:noProof/>
                <w:webHidden/>
              </w:rPr>
              <w:instrText xml:space="preserve"> PAGEREF _Toc64461661 \h </w:instrText>
            </w:r>
            <w:r w:rsidR="00F3609D">
              <w:rPr>
                <w:noProof/>
                <w:webHidden/>
              </w:rPr>
            </w:r>
            <w:r w:rsidR="00F3609D">
              <w:rPr>
                <w:noProof/>
                <w:webHidden/>
              </w:rPr>
              <w:fldChar w:fldCharType="separate"/>
            </w:r>
            <w:r w:rsidR="006C66EC">
              <w:rPr>
                <w:noProof/>
                <w:webHidden/>
              </w:rPr>
              <w:t>6</w:t>
            </w:r>
            <w:r w:rsidR="00F3609D">
              <w:rPr>
                <w:noProof/>
                <w:webHidden/>
              </w:rPr>
              <w:fldChar w:fldCharType="end"/>
            </w:r>
          </w:hyperlink>
        </w:p>
        <w:p w14:paraId="63559CF6" w14:textId="437A49D8" w:rsidR="00F3609D" w:rsidRDefault="00252BE9">
          <w:pPr>
            <w:pStyle w:val="TOC3"/>
            <w:tabs>
              <w:tab w:val="left" w:pos="1100"/>
              <w:tab w:val="right" w:leader="dot" w:pos="9062"/>
            </w:tabs>
            <w:rPr>
              <w:rFonts w:eastAsiaTheme="minorEastAsia" w:cstheme="minorBidi"/>
              <w:noProof/>
              <w:sz w:val="24"/>
              <w:szCs w:val="24"/>
              <w:lang w:eastAsia="en-GB"/>
            </w:rPr>
          </w:pPr>
          <w:hyperlink w:anchor="_Toc64461662" w:history="1">
            <w:r w:rsidR="00F3609D" w:rsidRPr="00EE1A8D">
              <w:rPr>
                <w:rStyle w:val="Hyperlink"/>
                <w:noProof/>
                <w:lang w:val="en-US"/>
              </w:rPr>
              <w:t>1.1.1</w:t>
            </w:r>
            <w:r w:rsidR="00F3609D">
              <w:rPr>
                <w:rFonts w:eastAsiaTheme="minorEastAsia" w:cstheme="minorBidi"/>
                <w:noProof/>
                <w:sz w:val="24"/>
                <w:szCs w:val="24"/>
                <w:lang w:eastAsia="en-GB"/>
              </w:rPr>
              <w:tab/>
            </w:r>
            <w:r w:rsidR="00F3609D" w:rsidRPr="00EE1A8D">
              <w:rPr>
                <w:rStyle w:val="Hyperlink"/>
                <w:noProof/>
                <w:lang w:val="en-US"/>
              </w:rPr>
              <w:t>Different types of Architectures</w:t>
            </w:r>
            <w:r w:rsidR="00F3609D">
              <w:rPr>
                <w:noProof/>
                <w:webHidden/>
              </w:rPr>
              <w:tab/>
            </w:r>
            <w:r w:rsidR="00F3609D">
              <w:rPr>
                <w:noProof/>
                <w:webHidden/>
              </w:rPr>
              <w:fldChar w:fldCharType="begin"/>
            </w:r>
            <w:r w:rsidR="00F3609D">
              <w:rPr>
                <w:noProof/>
                <w:webHidden/>
              </w:rPr>
              <w:instrText xml:space="preserve"> PAGEREF _Toc64461662 \h </w:instrText>
            </w:r>
            <w:r w:rsidR="00F3609D">
              <w:rPr>
                <w:noProof/>
                <w:webHidden/>
              </w:rPr>
            </w:r>
            <w:r w:rsidR="00F3609D">
              <w:rPr>
                <w:noProof/>
                <w:webHidden/>
              </w:rPr>
              <w:fldChar w:fldCharType="separate"/>
            </w:r>
            <w:r w:rsidR="006C66EC">
              <w:rPr>
                <w:noProof/>
                <w:webHidden/>
              </w:rPr>
              <w:t>6</w:t>
            </w:r>
            <w:r w:rsidR="00F3609D">
              <w:rPr>
                <w:noProof/>
                <w:webHidden/>
              </w:rPr>
              <w:fldChar w:fldCharType="end"/>
            </w:r>
          </w:hyperlink>
        </w:p>
        <w:p w14:paraId="6673727D" w14:textId="69E3DB33" w:rsidR="00F3609D" w:rsidRDefault="00252BE9">
          <w:pPr>
            <w:pStyle w:val="TOC3"/>
            <w:tabs>
              <w:tab w:val="left" w:pos="1100"/>
              <w:tab w:val="right" w:leader="dot" w:pos="9062"/>
            </w:tabs>
            <w:rPr>
              <w:rFonts w:eastAsiaTheme="minorEastAsia" w:cstheme="minorBidi"/>
              <w:noProof/>
              <w:sz w:val="24"/>
              <w:szCs w:val="24"/>
              <w:lang w:eastAsia="en-GB"/>
            </w:rPr>
          </w:pPr>
          <w:hyperlink w:anchor="_Toc64461663" w:history="1">
            <w:r w:rsidR="00F3609D" w:rsidRPr="00EE1A8D">
              <w:rPr>
                <w:rStyle w:val="Hyperlink"/>
                <w:noProof/>
                <w:lang w:val="en-US"/>
              </w:rPr>
              <w:t>1.1.2</w:t>
            </w:r>
            <w:r w:rsidR="00F3609D">
              <w:rPr>
                <w:rFonts w:eastAsiaTheme="minorEastAsia" w:cstheme="minorBidi"/>
                <w:noProof/>
                <w:sz w:val="24"/>
                <w:szCs w:val="24"/>
                <w:lang w:eastAsia="en-GB"/>
              </w:rPr>
              <w:tab/>
            </w:r>
            <w:r w:rsidR="00F3609D" w:rsidRPr="00EE1A8D">
              <w:rPr>
                <w:rStyle w:val="Hyperlink"/>
                <w:noProof/>
                <w:lang w:val="en-US"/>
              </w:rPr>
              <w:t>Datadriven architecture</w:t>
            </w:r>
            <w:r w:rsidR="00F3609D">
              <w:rPr>
                <w:noProof/>
                <w:webHidden/>
              </w:rPr>
              <w:tab/>
            </w:r>
            <w:r w:rsidR="00F3609D">
              <w:rPr>
                <w:noProof/>
                <w:webHidden/>
              </w:rPr>
              <w:fldChar w:fldCharType="begin"/>
            </w:r>
            <w:r w:rsidR="00F3609D">
              <w:rPr>
                <w:noProof/>
                <w:webHidden/>
              </w:rPr>
              <w:instrText xml:space="preserve"> PAGEREF _Toc64461663 \h </w:instrText>
            </w:r>
            <w:r w:rsidR="00F3609D">
              <w:rPr>
                <w:noProof/>
                <w:webHidden/>
              </w:rPr>
            </w:r>
            <w:r w:rsidR="00F3609D">
              <w:rPr>
                <w:noProof/>
                <w:webHidden/>
              </w:rPr>
              <w:fldChar w:fldCharType="separate"/>
            </w:r>
            <w:r w:rsidR="006C66EC">
              <w:rPr>
                <w:noProof/>
                <w:webHidden/>
              </w:rPr>
              <w:t>7</w:t>
            </w:r>
            <w:r w:rsidR="00F3609D">
              <w:rPr>
                <w:noProof/>
                <w:webHidden/>
              </w:rPr>
              <w:fldChar w:fldCharType="end"/>
            </w:r>
          </w:hyperlink>
        </w:p>
        <w:p w14:paraId="75FC1F8A" w14:textId="3EB6D6BC" w:rsidR="00F3609D" w:rsidRDefault="00252BE9">
          <w:pPr>
            <w:pStyle w:val="TOC3"/>
            <w:tabs>
              <w:tab w:val="left" w:pos="1100"/>
              <w:tab w:val="right" w:leader="dot" w:pos="9062"/>
            </w:tabs>
            <w:rPr>
              <w:rFonts w:eastAsiaTheme="minorEastAsia" w:cstheme="minorBidi"/>
              <w:noProof/>
              <w:sz w:val="24"/>
              <w:szCs w:val="24"/>
              <w:lang w:eastAsia="en-GB"/>
            </w:rPr>
          </w:pPr>
          <w:hyperlink w:anchor="_Toc64461664" w:history="1">
            <w:r w:rsidR="00F3609D" w:rsidRPr="00EE1A8D">
              <w:rPr>
                <w:rStyle w:val="Hyperlink"/>
                <w:noProof/>
                <w:lang w:val="en-US"/>
              </w:rPr>
              <w:t>1.1.3</w:t>
            </w:r>
            <w:r w:rsidR="00F3609D">
              <w:rPr>
                <w:rFonts w:eastAsiaTheme="minorEastAsia" w:cstheme="minorBidi"/>
                <w:noProof/>
                <w:sz w:val="24"/>
                <w:szCs w:val="24"/>
                <w:lang w:eastAsia="en-GB"/>
              </w:rPr>
              <w:tab/>
            </w:r>
            <w:r w:rsidR="00F3609D" w:rsidRPr="00EE1A8D">
              <w:rPr>
                <w:rStyle w:val="Hyperlink"/>
                <w:noProof/>
                <w:lang w:val="en-US"/>
              </w:rPr>
              <w:t>Datahub</w:t>
            </w:r>
            <w:r w:rsidR="00F3609D">
              <w:rPr>
                <w:noProof/>
                <w:webHidden/>
              </w:rPr>
              <w:tab/>
            </w:r>
            <w:r w:rsidR="00F3609D">
              <w:rPr>
                <w:noProof/>
                <w:webHidden/>
              </w:rPr>
              <w:fldChar w:fldCharType="begin"/>
            </w:r>
            <w:r w:rsidR="00F3609D">
              <w:rPr>
                <w:noProof/>
                <w:webHidden/>
              </w:rPr>
              <w:instrText xml:space="preserve"> PAGEREF _Toc64461664 \h </w:instrText>
            </w:r>
            <w:r w:rsidR="00F3609D">
              <w:rPr>
                <w:noProof/>
                <w:webHidden/>
              </w:rPr>
            </w:r>
            <w:r w:rsidR="00F3609D">
              <w:rPr>
                <w:noProof/>
                <w:webHidden/>
              </w:rPr>
              <w:fldChar w:fldCharType="separate"/>
            </w:r>
            <w:r w:rsidR="006C66EC">
              <w:rPr>
                <w:noProof/>
                <w:webHidden/>
              </w:rPr>
              <w:t>7</w:t>
            </w:r>
            <w:r w:rsidR="00F3609D">
              <w:rPr>
                <w:noProof/>
                <w:webHidden/>
              </w:rPr>
              <w:fldChar w:fldCharType="end"/>
            </w:r>
          </w:hyperlink>
        </w:p>
        <w:p w14:paraId="6452F42E" w14:textId="712A5E40" w:rsidR="00F3609D" w:rsidRDefault="00252BE9">
          <w:pPr>
            <w:pStyle w:val="TOC3"/>
            <w:tabs>
              <w:tab w:val="left" w:pos="1100"/>
              <w:tab w:val="right" w:leader="dot" w:pos="9062"/>
            </w:tabs>
            <w:rPr>
              <w:rFonts w:eastAsiaTheme="minorEastAsia" w:cstheme="minorBidi"/>
              <w:noProof/>
              <w:sz w:val="24"/>
              <w:szCs w:val="24"/>
              <w:lang w:eastAsia="en-GB"/>
            </w:rPr>
          </w:pPr>
          <w:hyperlink w:anchor="_Toc64461665" w:history="1">
            <w:r w:rsidR="00F3609D" w:rsidRPr="00EE1A8D">
              <w:rPr>
                <w:rStyle w:val="Hyperlink"/>
                <w:noProof/>
                <w:lang w:val="en-US"/>
              </w:rPr>
              <w:t>1.1.4</w:t>
            </w:r>
            <w:r w:rsidR="00F3609D">
              <w:rPr>
                <w:rFonts w:eastAsiaTheme="minorEastAsia" w:cstheme="minorBidi"/>
                <w:noProof/>
                <w:sz w:val="24"/>
                <w:szCs w:val="24"/>
                <w:lang w:eastAsia="en-GB"/>
              </w:rPr>
              <w:tab/>
            </w:r>
            <w:r w:rsidR="00F3609D" w:rsidRPr="00EE1A8D">
              <w:rPr>
                <w:rStyle w:val="Hyperlink"/>
                <w:noProof/>
                <w:lang w:val="en-US"/>
              </w:rPr>
              <w:t>Sesam “sesam-world-map”?</w:t>
            </w:r>
            <w:r w:rsidR="00F3609D">
              <w:rPr>
                <w:noProof/>
                <w:webHidden/>
              </w:rPr>
              <w:tab/>
            </w:r>
            <w:r w:rsidR="00F3609D">
              <w:rPr>
                <w:noProof/>
                <w:webHidden/>
              </w:rPr>
              <w:fldChar w:fldCharType="begin"/>
            </w:r>
            <w:r w:rsidR="00F3609D">
              <w:rPr>
                <w:noProof/>
                <w:webHidden/>
              </w:rPr>
              <w:instrText xml:space="preserve"> PAGEREF _Toc64461665 \h </w:instrText>
            </w:r>
            <w:r w:rsidR="00F3609D">
              <w:rPr>
                <w:noProof/>
                <w:webHidden/>
              </w:rPr>
            </w:r>
            <w:r w:rsidR="00F3609D">
              <w:rPr>
                <w:noProof/>
                <w:webHidden/>
              </w:rPr>
              <w:fldChar w:fldCharType="separate"/>
            </w:r>
            <w:r w:rsidR="006C66EC">
              <w:rPr>
                <w:noProof/>
                <w:webHidden/>
              </w:rPr>
              <w:t>7</w:t>
            </w:r>
            <w:r w:rsidR="00F3609D">
              <w:rPr>
                <w:noProof/>
                <w:webHidden/>
              </w:rPr>
              <w:fldChar w:fldCharType="end"/>
            </w:r>
          </w:hyperlink>
        </w:p>
        <w:p w14:paraId="5D6E7D13" w14:textId="0D5EBFCF" w:rsidR="00F3609D" w:rsidRDefault="00252BE9">
          <w:pPr>
            <w:pStyle w:val="TOC3"/>
            <w:tabs>
              <w:tab w:val="left" w:pos="1100"/>
              <w:tab w:val="right" w:leader="dot" w:pos="9062"/>
            </w:tabs>
            <w:rPr>
              <w:rFonts w:eastAsiaTheme="minorEastAsia" w:cstheme="minorBidi"/>
              <w:noProof/>
              <w:sz w:val="24"/>
              <w:szCs w:val="24"/>
              <w:lang w:eastAsia="en-GB"/>
            </w:rPr>
          </w:pPr>
          <w:hyperlink w:anchor="_Toc64461666" w:history="1">
            <w:r w:rsidR="00F3609D" w:rsidRPr="00EE1A8D">
              <w:rPr>
                <w:rStyle w:val="Hyperlink"/>
                <w:noProof/>
                <w:lang w:val="en-US"/>
              </w:rPr>
              <w:t>1.1.5</w:t>
            </w:r>
            <w:r w:rsidR="00F3609D">
              <w:rPr>
                <w:rFonts w:eastAsiaTheme="minorEastAsia" w:cstheme="minorBidi"/>
                <w:noProof/>
                <w:sz w:val="24"/>
                <w:szCs w:val="24"/>
                <w:lang w:eastAsia="en-GB"/>
              </w:rPr>
              <w:tab/>
            </w:r>
            <w:r w:rsidR="00F3609D" w:rsidRPr="00EE1A8D">
              <w:rPr>
                <w:rStyle w:val="Hyperlink"/>
                <w:noProof/>
                <w:lang w:val="en-US"/>
              </w:rPr>
              <w:t>The parts of sesam</w:t>
            </w:r>
            <w:r w:rsidR="00F3609D">
              <w:rPr>
                <w:noProof/>
                <w:webHidden/>
              </w:rPr>
              <w:tab/>
            </w:r>
            <w:r w:rsidR="00F3609D">
              <w:rPr>
                <w:noProof/>
                <w:webHidden/>
              </w:rPr>
              <w:fldChar w:fldCharType="begin"/>
            </w:r>
            <w:r w:rsidR="00F3609D">
              <w:rPr>
                <w:noProof/>
                <w:webHidden/>
              </w:rPr>
              <w:instrText xml:space="preserve"> PAGEREF _Toc64461666 \h </w:instrText>
            </w:r>
            <w:r w:rsidR="00F3609D">
              <w:rPr>
                <w:noProof/>
                <w:webHidden/>
              </w:rPr>
            </w:r>
            <w:r w:rsidR="00F3609D">
              <w:rPr>
                <w:noProof/>
                <w:webHidden/>
              </w:rPr>
              <w:fldChar w:fldCharType="separate"/>
            </w:r>
            <w:r w:rsidR="006C66EC">
              <w:rPr>
                <w:noProof/>
                <w:webHidden/>
              </w:rPr>
              <w:t>7</w:t>
            </w:r>
            <w:r w:rsidR="00F3609D">
              <w:rPr>
                <w:noProof/>
                <w:webHidden/>
              </w:rPr>
              <w:fldChar w:fldCharType="end"/>
            </w:r>
          </w:hyperlink>
        </w:p>
        <w:p w14:paraId="72C11F1C" w14:textId="6BBF6D82" w:rsidR="00F3609D" w:rsidRDefault="00252BE9">
          <w:pPr>
            <w:pStyle w:val="TOC3"/>
            <w:tabs>
              <w:tab w:val="left" w:pos="1100"/>
              <w:tab w:val="right" w:leader="dot" w:pos="9062"/>
            </w:tabs>
            <w:rPr>
              <w:rFonts w:eastAsiaTheme="minorEastAsia" w:cstheme="minorBidi"/>
              <w:noProof/>
              <w:sz w:val="24"/>
              <w:szCs w:val="24"/>
              <w:lang w:eastAsia="en-GB"/>
            </w:rPr>
          </w:pPr>
          <w:hyperlink w:anchor="_Toc64461667" w:history="1">
            <w:r w:rsidR="00F3609D" w:rsidRPr="00EE1A8D">
              <w:rPr>
                <w:rStyle w:val="Hyperlink"/>
                <w:noProof/>
                <w:lang w:val="en-US"/>
              </w:rPr>
              <w:t>1.1.6</w:t>
            </w:r>
            <w:r w:rsidR="00F3609D">
              <w:rPr>
                <w:rFonts w:eastAsiaTheme="minorEastAsia" w:cstheme="minorBidi"/>
                <w:noProof/>
                <w:sz w:val="24"/>
                <w:szCs w:val="24"/>
                <w:lang w:eastAsia="en-GB"/>
              </w:rPr>
              <w:tab/>
            </w:r>
            <w:r w:rsidR="00F3609D" w:rsidRPr="00EE1A8D">
              <w:rPr>
                <w:rStyle w:val="Hyperlink"/>
                <w:noProof/>
                <w:lang w:val="en-US"/>
              </w:rPr>
              <w:t>The Sesam portal</w:t>
            </w:r>
            <w:r w:rsidR="00F3609D">
              <w:rPr>
                <w:noProof/>
                <w:webHidden/>
              </w:rPr>
              <w:tab/>
            </w:r>
            <w:r w:rsidR="00F3609D">
              <w:rPr>
                <w:noProof/>
                <w:webHidden/>
              </w:rPr>
              <w:fldChar w:fldCharType="begin"/>
            </w:r>
            <w:r w:rsidR="00F3609D">
              <w:rPr>
                <w:noProof/>
                <w:webHidden/>
              </w:rPr>
              <w:instrText xml:space="preserve"> PAGEREF _Toc64461667 \h </w:instrText>
            </w:r>
            <w:r w:rsidR="00F3609D">
              <w:rPr>
                <w:noProof/>
                <w:webHidden/>
              </w:rPr>
            </w:r>
            <w:r w:rsidR="00F3609D">
              <w:rPr>
                <w:noProof/>
                <w:webHidden/>
              </w:rPr>
              <w:fldChar w:fldCharType="separate"/>
            </w:r>
            <w:r w:rsidR="006C66EC">
              <w:rPr>
                <w:noProof/>
                <w:webHidden/>
              </w:rPr>
              <w:t>7</w:t>
            </w:r>
            <w:r w:rsidR="00F3609D">
              <w:rPr>
                <w:noProof/>
                <w:webHidden/>
              </w:rPr>
              <w:fldChar w:fldCharType="end"/>
            </w:r>
          </w:hyperlink>
        </w:p>
        <w:p w14:paraId="75D373DF" w14:textId="06D94E49" w:rsidR="00F3609D" w:rsidRDefault="00252BE9">
          <w:pPr>
            <w:pStyle w:val="TOC3"/>
            <w:tabs>
              <w:tab w:val="left" w:pos="1100"/>
              <w:tab w:val="right" w:leader="dot" w:pos="9062"/>
            </w:tabs>
            <w:rPr>
              <w:rFonts w:eastAsiaTheme="minorEastAsia" w:cstheme="minorBidi"/>
              <w:noProof/>
              <w:sz w:val="24"/>
              <w:szCs w:val="24"/>
              <w:lang w:eastAsia="en-GB"/>
            </w:rPr>
          </w:pPr>
          <w:hyperlink w:anchor="_Toc64461668" w:history="1">
            <w:r w:rsidR="00F3609D" w:rsidRPr="00EE1A8D">
              <w:rPr>
                <w:rStyle w:val="Hyperlink"/>
                <w:noProof/>
                <w:lang w:val="en-US"/>
              </w:rPr>
              <w:t>1.1.7</w:t>
            </w:r>
            <w:r w:rsidR="00F3609D">
              <w:rPr>
                <w:rFonts w:eastAsiaTheme="minorEastAsia" w:cstheme="minorBidi"/>
                <w:noProof/>
                <w:sz w:val="24"/>
                <w:szCs w:val="24"/>
                <w:lang w:eastAsia="en-GB"/>
              </w:rPr>
              <w:tab/>
            </w:r>
            <w:r w:rsidR="00F3609D" w:rsidRPr="00EE1A8D">
              <w:rPr>
                <w:rStyle w:val="Hyperlink"/>
                <w:noProof/>
                <w:lang w:val="en-US"/>
              </w:rPr>
              <w:t>Working language JSON</w:t>
            </w:r>
            <w:r w:rsidR="00F3609D">
              <w:rPr>
                <w:noProof/>
                <w:webHidden/>
              </w:rPr>
              <w:tab/>
            </w:r>
            <w:r w:rsidR="00F3609D">
              <w:rPr>
                <w:noProof/>
                <w:webHidden/>
              </w:rPr>
              <w:fldChar w:fldCharType="begin"/>
            </w:r>
            <w:r w:rsidR="00F3609D">
              <w:rPr>
                <w:noProof/>
                <w:webHidden/>
              </w:rPr>
              <w:instrText xml:space="preserve"> PAGEREF _Toc64461668 \h </w:instrText>
            </w:r>
            <w:r w:rsidR="00F3609D">
              <w:rPr>
                <w:noProof/>
                <w:webHidden/>
              </w:rPr>
            </w:r>
            <w:r w:rsidR="00F3609D">
              <w:rPr>
                <w:noProof/>
                <w:webHidden/>
              </w:rPr>
              <w:fldChar w:fldCharType="separate"/>
            </w:r>
            <w:r w:rsidR="006C66EC">
              <w:rPr>
                <w:noProof/>
                <w:webHidden/>
              </w:rPr>
              <w:t>7</w:t>
            </w:r>
            <w:r w:rsidR="00F3609D">
              <w:rPr>
                <w:noProof/>
                <w:webHidden/>
              </w:rPr>
              <w:fldChar w:fldCharType="end"/>
            </w:r>
          </w:hyperlink>
        </w:p>
        <w:p w14:paraId="4C113835" w14:textId="739D3AEC" w:rsidR="00F3609D" w:rsidRDefault="00252BE9">
          <w:pPr>
            <w:pStyle w:val="TOC3"/>
            <w:tabs>
              <w:tab w:val="left" w:pos="1100"/>
              <w:tab w:val="right" w:leader="dot" w:pos="9062"/>
            </w:tabs>
            <w:rPr>
              <w:rFonts w:eastAsiaTheme="minorEastAsia" w:cstheme="minorBidi"/>
              <w:noProof/>
              <w:sz w:val="24"/>
              <w:szCs w:val="24"/>
              <w:lang w:eastAsia="en-GB"/>
            </w:rPr>
          </w:pPr>
          <w:hyperlink w:anchor="_Toc64461669" w:history="1">
            <w:r w:rsidR="00F3609D" w:rsidRPr="00EE1A8D">
              <w:rPr>
                <w:rStyle w:val="Hyperlink"/>
                <w:noProof/>
                <w:lang w:val="en-US"/>
              </w:rPr>
              <w:t>1.1.8</w:t>
            </w:r>
            <w:r w:rsidR="00F3609D">
              <w:rPr>
                <w:rFonts w:eastAsiaTheme="minorEastAsia" w:cstheme="minorBidi"/>
                <w:noProof/>
                <w:sz w:val="24"/>
                <w:szCs w:val="24"/>
                <w:lang w:eastAsia="en-GB"/>
              </w:rPr>
              <w:tab/>
            </w:r>
            <w:r w:rsidR="00F3609D" w:rsidRPr="00EE1A8D">
              <w:rPr>
                <w:rStyle w:val="Hyperlink"/>
                <w:noProof/>
                <w:lang w:val="en-US"/>
              </w:rPr>
              <w:t>Namegiving conventions</w:t>
            </w:r>
            <w:r w:rsidR="00F3609D">
              <w:rPr>
                <w:noProof/>
                <w:webHidden/>
              </w:rPr>
              <w:tab/>
            </w:r>
            <w:r w:rsidR="00F3609D">
              <w:rPr>
                <w:noProof/>
                <w:webHidden/>
              </w:rPr>
              <w:fldChar w:fldCharType="begin"/>
            </w:r>
            <w:r w:rsidR="00F3609D">
              <w:rPr>
                <w:noProof/>
                <w:webHidden/>
              </w:rPr>
              <w:instrText xml:space="preserve"> PAGEREF _Toc64461669 \h </w:instrText>
            </w:r>
            <w:r w:rsidR="00F3609D">
              <w:rPr>
                <w:noProof/>
                <w:webHidden/>
              </w:rPr>
            </w:r>
            <w:r w:rsidR="00F3609D">
              <w:rPr>
                <w:noProof/>
                <w:webHidden/>
              </w:rPr>
              <w:fldChar w:fldCharType="separate"/>
            </w:r>
            <w:r w:rsidR="006C66EC">
              <w:rPr>
                <w:noProof/>
                <w:webHidden/>
              </w:rPr>
              <w:t>7</w:t>
            </w:r>
            <w:r w:rsidR="00F3609D">
              <w:rPr>
                <w:noProof/>
                <w:webHidden/>
              </w:rPr>
              <w:fldChar w:fldCharType="end"/>
            </w:r>
          </w:hyperlink>
        </w:p>
        <w:p w14:paraId="4BA62F61" w14:textId="47769726" w:rsidR="00F3609D" w:rsidRDefault="00252BE9">
          <w:pPr>
            <w:pStyle w:val="TOC3"/>
            <w:tabs>
              <w:tab w:val="left" w:pos="1100"/>
              <w:tab w:val="right" w:leader="dot" w:pos="9062"/>
            </w:tabs>
            <w:rPr>
              <w:rFonts w:eastAsiaTheme="minorEastAsia" w:cstheme="minorBidi"/>
              <w:noProof/>
              <w:sz w:val="24"/>
              <w:szCs w:val="24"/>
              <w:lang w:eastAsia="en-GB"/>
            </w:rPr>
          </w:pPr>
          <w:hyperlink w:anchor="_Toc64461670" w:history="1">
            <w:r w:rsidR="00F3609D" w:rsidRPr="00EE1A8D">
              <w:rPr>
                <w:rStyle w:val="Hyperlink"/>
                <w:noProof/>
                <w:lang w:val="en-US"/>
              </w:rPr>
              <w:t>1.1.9</w:t>
            </w:r>
            <w:r w:rsidR="00F3609D">
              <w:rPr>
                <w:rFonts w:eastAsiaTheme="minorEastAsia" w:cstheme="minorBidi"/>
                <w:noProof/>
                <w:sz w:val="24"/>
                <w:szCs w:val="24"/>
                <w:lang w:eastAsia="en-GB"/>
              </w:rPr>
              <w:tab/>
            </w:r>
            <w:r w:rsidR="00F3609D" w:rsidRPr="00EE1A8D">
              <w:rPr>
                <w:rStyle w:val="Hyperlink"/>
                <w:noProof/>
                <w:lang w:val="en-US"/>
              </w:rPr>
              <w:t>Systems</w:t>
            </w:r>
            <w:r w:rsidR="00F3609D">
              <w:rPr>
                <w:noProof/>
                <w:webHidden/>
              </w:rPr>
              <w:tab/>
            </w:r>
            <w:r w:rsidR="00F3609D">
              <w:rPr>
                <w:noProof/>
                <w:webHidden/>
              </w:rPr>
              <w:fldChar w:fldCharType="begin"/>
            </w:r>
            <w:r w:rsidR="00F3609D">
              <w:rPr>
                <w:noProof/>
                <w:webHidden/>
              </w:rPr>
              <w:instrText xml:space="preserve"> PAGEREF _Toc64461670 \h </w:instrText>
            </w:r>
            <w:r w:rsidR="00F3609D">
              <w:rPr>
                <w:noProof/>
                <w:webHidden/>
              </w:rPr>
            </w:r>
            <w:r w:rsidR="00F3609D">
              <w:rPr>
                <w:noProof/>
                <w:webHidden/>
              </w:rPr>
              <w:fldChar w:fldCharType="separate"/>
            </w:r>
            <w:r w:rsidR="006C66EC">
              <w:rPr>
                <w:noProof/>
                <w:webHidden/>
              </w:rPr>
              <w:t>7</w:t>
            </w:r>
            <w:r w:rsidR="00F3609D">
              <w:rPr>
                <w:noProof/>
                <w:webHidden/>
              </w:rPr>
              <w:fldChar w:fldCharType="end"/>
            </w:r>
          </w:hyperlink>
        </w:p>
        <w:p w14:paraId="41748C2E" w14:textId="0221B061" w:rsidR="00F3609D" w:rsidRDefault="00252BE9">
          <w:pPr>
            <w:pStyle w:val="TOC3"/>
            <w:tabs>
              <w:tab w:val="left" w:pos="1320"/>
              <w:tab w:val="right" w:leader="dot" w:pos="9062"/>
            </w:tabs>
            <w:rPr>
              <w:rFonts w:eastAsiaTheme="minorEastAsia" w:cstheme="minorBidi"/>
              <w:noProof/>
              <w:sz w:val="24"/>
              <w:szCs w:val="24"/>
              <w:lang w:eastAsia="en-GB"/>
            </w:rPr>
          </w:pPr>
          <w:hyperlink w:anchor="_Toc64461671" w:history="1">
            <w:r w:rsidR="00F3609D" w:rsidRPr="00EE1A8D">
              <w:rPr>
                <w:rStyle w:val="Hyperlink"/>
                <w:noProof/>
                <w:lang w:val="en-US"/>
              </w:rPr>
              <w:t>1.1.10</w:t>
            </w:r>
            <w:r w:rsidR="00F3609D">
              <w:rPr>
                <w:rFonts w:eastAsiaTheme="minorEastAsia" w:cstheme="minorBidi"/>
                <w:noProof/>
                <w:sz w:val="24"/>
                <w:szCs w:val="24"/>
                <w:lang w:eastAsia="en-GB"/>
              </w:rPr>
              <w:tab/>
            </w:r>
            <w:r w:rsidR="00F3609D" w:rsidRPr="00EE1A8D">
              <w:rPr>
                <w:rStyle w:val="Hyperlink"/>
                <w:noProof/>
                <w:lang w:val="en-US"/>
              </w:rPr>
              <w:t>Pipes</w:t>
            </w:r>
            <w:r w:rsidR="00F3609D">
              <w:rPr>
                <w:noProof/>
                <w:webHidden/>
              </w:rPr>
              <w:tab/>
            </w:r>
            <w:r w:rsidR="00F3609D">
              <w:rPr>
                <w:noProof/>
                <w:webHidden/>
              </w:rPr>
              <w:fldChar w:fldCharType="begin"/>
            </w:r>
            <w:r w:rsidR="00F3609D">
              <w:rPr>
                <w:noProof/>
                <w:webHidden/>
              </w:rPr>
              <w:instrText xml:space="preserve"> PAGEREF _Toc64461671 \h </w:instrText>
            </w:r>
            <w:r w:rsidR="00F3609D">
              <w:rPr>
                <w:noProof/>
                <w:webHidden/>
              </w:rPr>
            </w:r>
            <w:r w:rsidR="00F3609D">
              <w:rPr>
                <w:noProof/>
                <w:webHidden/>
              </w:rPr>
              <w:fldChar w:fldCharType="separate"/>
            </w:r>
            <w:r w:rsidR="006C66EC">
              <w:rPr>
                <w:noProof/>
                <w:webHidden/>
              </w:rPr>
              <w:t>7</w:t>
            </w:r>
            <w:r w:rsidR="00F3609D">
              <w:rPr>
                <w:noProof/>
                <w:webHidden/>
              </w:rPr>
              <w:fldChar w:fldCharType="end"/>
            </w:r>
          </w:hyperlink>
        </w:p>
        <w:p w14:paraId="2F32A8CA" w14:textId="59BD0123" w:rsidR="00F3609D" w:rsidRDefault="00252BE9">
          <w:pPr>
            <w:pStyle w:val="TOC3"/>
            <w:tabs>
              <w:tab w:val="left" w:pos="1320"/>
              <w:tab w:val="right" w:leader="dot" w:pos="9062"/>
            </w:tabs>
            <w:rPr>
              <w:rFonts w:eastAsiaTheme="minorEastAsia" w:cstheme="minorBidi"/>
              <w:noProof/>
              <w:sz w:val="24"/>
              <w:szCs w:val="24"/>
              <w:lang w:eastAsia="en-GB"/>
            </w:rPr>
          </w:pPr>
          <w:hyperlink w:anchor="_Toc64461672" w:history="1">
            <w:r w:rsidR="00F3609D" w:rsidRPr="00EE1A8D">
              <w:rPr>
                <w:rStyle w:val="Hyperlink"/>
                <w:noProof/>
                <w:lang w:val="en-US"/>
              </w:rPr>
              <w:t>1.1.11</w:t>
            </w:r>
            <w:r w:rsidR="00F3609D">
              <w:rPr>
                <w:rFonts w:eastAsiaTheme="minorEastAsia" w:cstheme="minorBidi"/>
                <w:noProof/>
                <w:sz w:val="24"/>
                <w:szCs w:val="24"/>
                <w:lang w:eastAsia="en-GB"/>
              </w:rPr>
              <w:tab/>
            </w:r>
            <w:r w:rsidR="00F3609D" w:rsidRPr="00EE1A8D">
              <w:rPr>
                <w:rStyle w:val="Hyperlink"/>
                <w:noProof/>
                <w:lang w:val="en-US"/>
              </w:rPr>
              <w:t>Datasets</w:t>
            </w:r>
            <w:r w:rsidR="00F3609D">
              <w:rPr>
                <w:noProof/>
                <w:webHidden/>
              </w:rPr>
              <w:tab/>
            </w:r>
            <w:r w:rsidR="00F3609D">
              <w:rPr>
                <w:noProof/>
                <w:webHidden/>
              </w:rPr>
              <w:fldChar w:fldCharType="begin"/>
            </w:r>
            <w:r w:rsidR="00F3609D">
              <w:rPr>
                <w:noProof/>
                <w:webHidden/>
              </w:rPr>
              <w:instrText xml:space="preserve"> PAGEREF _Toc64461672 \h </w:instrText>
            </w:r>
            <w:r w:rsidR="00F3609D">
              <w:rPr>
                <w:noProof/>
                <w:webHidden/>
              </w:rPr>
            </w:r>
            <w:r w:rsidR="00F3609D">
              <w:rPr>
                <w:noProof/>
                <w:webHidden/>
              </w:rPr>
              <w:fldChar w:fldCharType="separate"/>
            </w:r>
            <w:r w:rsidR="006C66EC">
              <w:rPr>
                <w:noProof/>
                <w:webHidden/>
              </w:rPr>
              <w:t>8</w:t>
            </w:r>
            <w:r w:rsidR="00F3609D">
              <w:rPr>
                <w:noProof/>
                <w:webHidden/>
              </w:rPr>
              <w:fldChar w:fldCharType="end"/>
            </w:r>
          </w:hyperlink>
        </w:p>
        <w:p w14:paraId="45820C53" w14:textId="60A3A085" w:rsidR="00F3609D" w:rsidRDefault="00252BE9">
          <w:pPr>
            <w:pStyle w:val="TOC3"/>
            <w:tabs>
              <w:tab w:val="left" w:pos="1320"/>
              <w:tab w:val="right" w:leader="dot" w:pos="9062"/>
            </w:tabs>
            <w:rPr>
              <w:rFonts w:eastAsiaTheme="minorEastAsia" w:cstheme="minorBidi"/>
              <w:noProof/>
              <w:sz w:val="24"/>
              <w:szCs w:val="24"/>
              <w:lang w:eastAsia="en-GB"/>
            </w:rPr>
          </w:pPr>
          <w:hyperlink w:anchor="_Toc64461673" w:history="1">
            <w:r w:rsidR="00F3609D" w:rsidRPr="00EE1A8D">
              <w:rPr>
                <w:rStyle w:val="Hyperlink"/>
                <w:noProof/>
                <w:lang w:val="en-US"/>
              </w:rPr>
              <w:t>1.1.12</w:t>
            </w:r>
            <w:r w:rsidR="00F3609D">
              <w:rPr>
                <w:rFonts w:eastAsiaTheme="minorEastAsia" w:cstheme="minorBidi"/>
                <w:noProof/>
                <w:sz w:val="24"/>
                <w:szCs w:val="24"/>
                <w:lang w:eastAsia="en-GB"/>
              </w:rPr>
              <w:tab/>
            </w:r>
            <w:r w:rsidR="00F3609D" w:rsidRPr="00EE1A8D">
              <w:rPr>
                <w:rStyle w:val="Hyperlink"/>
                <w:noProof/>
                <w:lang w:val="en-US"/>
              </w:rPr>
              <w:t>Datasets vs. tables</w:t>
            </w:r>
            <w:r w:rsidR="00F3609D">
              <w:rPr>
                <w:noProof/>
                <w:webHidden/>
              </w:rPr>
              <w:tab/>
            </w:r>
            <w:r w:rsidR="00F3609D">
              <w:rPr>
                <w:noProof/>
                <w:webHidden/>
              </w:rPr>
              <w:fldChar w:fldCharType="begin"/>
            </w:r>
            <w:r w:rsidR="00F3609D">
              <w:rPr>
                <w:noProof/>
                <w:webHidden/>
              </w:rPr>
              <w:instrText xml:space="preserve"> PAGEREF _Toc64461673 \h </w:instrText>
            </w:r>
            <w:r w:rsidR="00F3609D">
              <w:rPr>
                <w:noProof/>
                <w:webHidden/>
              </w:rPr>
            </w:r>
            <w:r w:rsidR="00F3609D">
              <w:rPr>
                <w:noProof/>
                <w:webHidden/>
              </w:rPr>
              <w:fldChar w:fldCharType="separate"/>
            </w:r>
            <w:r w:rsidR="006C66EC">
              <w:rPr>
                <w:noProof/>
                <w:webHidden/>
              </w:rPr>
              <w:t>8</w:t>
            </w:r>
            <w:r w:rsidR="00F3609D">
              <w:rPr>
                <w:noProof/>
                <w:webHidden/>
              </w:rPr>
              <w:fldChar w:fldCharType="end"/>
            </w:r>
          </w:hyperlink>
        </w:p>
        <w:p w14:paraId="291F95CF" w14:textId="64C7CFB9" w:rsidR="00F3609D" w:rsidRDefault="00252BE9">
          <w:pPr>
            <w:pStyle w:val="TOC3"/>
            <w:tabs>
              <w:tab w:val="left" w:pos="1320"/>
              <w:tab w:val="right" w:leader="dot" w:pos="9062"/>
            </w:tabs>
            <w:rPr>
              <w:rFonts w:eastAsiaTheme="minorEastAsia" w:cstheme="minorBidi"/>
              <w:noProof/>
              <w:sz w:val="24"/>
              <w:szCs w:val="24"/>
              <w:lang w:eastAsia="en-GB"/>
            </w:rPr>
          </w:pPr>
          <w:hyperlink w:anchor="_Toc64461674" w:history="1">
            <w:r w:rsidR="00F3609D" w:rsidRPr="00EE1A8D">
              <w:rPr>
                <w:rStyle w:val="Hyperlink"/>
                <w:noProof/>
                <w:lang w:val="en-US"/>
              </w:rPr>
              <w:t>1.1.13</w:t>
            </w:r>
            <w:r w:rsidR="00F3609D">
              <w:rPr>
                <w:rFonts w:eastAsiaTheme="minorEastAsia" w:cstheme="minorBidi"/>
                <w:noProof/>
                <w:sz w:val="24"/>
                <w:szCs w:val="24"/>
                <w:lang w:eastAsia="en-GB"/>
              </w:rPr>
              <w:tab/>
            </w:r>
            <w:r w:rsidR="00F3609D" w:rsidRPr="00EE1A8D">
              <w:rPr>
                <w:rStyle w:val="Hyperlink"/>
                <w:noProof/>
                <w:lang w:val="en-US"/>
              </w:rPr>
              <w:t>Entities / JSON (Key-value pairs)</w:t>
            </w:r>
            <w:r w:rsidR="00F3609D">
              <w:rPr>
                <w:noProof/>
                <w:webHidden/>
              </w:rPr>
              <w:tab/>
            </w:r>
            <w:r w:rsidR="00F3609D">
              <w:rPr>
                <w:noProof/>
                <w:webHidden/>
              </w:rPr>
              <w:fldChar w:fldCharType="begin"/>
            </w:r>
            <w:r w:rsidR="00F3609D">
              <w:rPr>
                <w:noProof/>
                <w:webHidden/>
              </w:rPr>
              <w:instrText xml:space="preserve"> PAGEREF _Toc64461674 \h </w:instrText>
            </w:r>
            <w:r w:rsidR="00F3609D">
              <w:rPr>
                <w:noProof/>
                <w:webHidden/>
              </w:rPr>
            </w:r>
            <w:r w:rsidR="00F3609D">
              <w:rPr>
                <w:noProof/>
                <w:webHidden/>
              </w:rPr>
              <w:fldChar w:fldCharType="separate"/>
            </w:r>
            <w:r w:rsidR="006C66EC">
              <w:rPr>
                <w:noProof/>
                <w:webHidden/>
              </w:rPr>
              <w:t>8</w:t>
            </w:r>
            <w:r w:rsidR="00F3609D">
              <w:rPr>
                <w:noProof/>
                <w:webHidden/>
              </w:rPr>
              <w:fldChar w:fldCharType="end"/>
            </w:r>
          </w:hyperlink>
        </w:p>
        <w:p w14:paraId="3BC2EEE1" w14:textId="166C223D" w:rsidR="00F3609D" w:rsidRDefault="00252BE9">
          <w:pPr>
            <w:pStyle w:val="TOC3"/>
            <w:tabs>
              <w:tab w:val="left" w:pos="1320"/>
              <w:tab w:val="right" w:leader="dot" w:pos="9062"/>
            </w:tabs>
            <w:rPr>
              <w:rFonts w:eastAsiaTheme="minorEastAsia" w:cstheme="minorBidi"/>
              <w:noProof/>
              <w:sz w:val="24"/>
              <w:szCs w:val="24"/>
              <w:lang w:eastAsia="en-GB"/>
            </w:rPr>
          </w:pPr>
          <w:hyperlink w:anchor="_Toc64461675" w:history="1">
            <w:r w:rsidR="00F3609D" w:rsidRPr="00EE1A8D">
              <w:rPr>
                <w:rStyle w:val="Hyperlink"/>
                <w:noProof/>
                <w:lang w:val="en-US"/>
              </w:rPr>
              <w:t>1.1.14</w:t>
            </w:r>
            <w:r w:rsidR="00F3609D">
              <w:rPr>
                <w:rFonts w:eastAsiaTheme="minorEastAsia" w:cstheme="minorBidi"/>
                <w:noProof/>
                <w:sz w:val="24"/>
                <w:szCs w:val="24"/>
                <w:lang w:eastAsia="en-GB"/>
              </w:rPr>
              <w:tab/>
            </w:r>
            <w:r w:rsidR="00F3609D" w:rsidRPr="00EE1A8D">
              <w:rPr>
                <w:rStyle w:val="Hyperlink"/>
                <w:noProof/>
                <w:lang w:val="en-US"/>
              </w:rPr>
              <w:t>Globals as a concept</w:t>
            </w:r>
            <w:r w:rsidR="00F3609D">
              <w:rPr>
                <w:noProof/>
                <w:webHidden/>
              </w:rPr>
              <w:tab/>
            </w:r>
            <w:r w:rsidR="00F3609D">
              <w:rPr>
                <w:noProof/>
                <w:webHidden/>
              </w:rPr>
              <w:fldChar w:fldCharType="begin"/>
            </w:r>
            <w:r w:rsidR="00F3609D">
              <w:rPr>
                <w:noProof/>
                <w:webHidden/>
              </w:rPr>
              <w:instrText xml:space="preserve"> PAGEREF _Toc64461675 \h </w:instrText>
            </w:r>
            <w:r w:rsidR="00F3609D">
              <w:rPr>
                <w:noProof/>
                <w:webHidden/>
              </w:rPr>
            </w:r>
            <w:r w:rsidR="00F3609D">
              <w:rPr>
                <w:noProof/>
                <w:webHidden/>
              </w:rPr>
              <w:fldChar w:fldCharType="separate"/>
            </w:r>
            <w:r w:rsidR="006C66EC">
              <w:rPr>
                <w:noProof/>
                <w:webHidden/>
              </w:rPr>
              <w:t>8</w:t>
            </w:r>
            <w:r w:rsidR="00F3609D">
              <w:rPr>
                <w:noProof/>
                <w:webHidden/>
              </w:rPr>
              <w:fldChar w:fldCharType="end"/>
            </w:r>
          </w:hyperlink>
        </w:p>
        <w:p w14:paraId="40530EEC" w14:textId="7CB47AC1" w:rsidR="00F3609D" w:rsidRDefault="00252BE9">
          <w:pPr>
            <w:pStyle w:val="TOC3"/>
            <w:tabs>
              <w:tab w:val="left" w:pos="1320"/>
              <w:tab w:val="right" w:leader="dot" w:pos="9062"/>
            </w:tabs>
            <w:rPr>
              <w:rFonts w:eastAsiaTheme="minorEastAsia" w:cstheme="minorBidi"/>
              <w:noProof/>
              <w:sz w:val="24"/>
              <w:szCs w:val="24"/>
              <w:lang w:eastAsia="en-GB"/>
            </w:rPr>
          </w:pPr>
          <w:hyperlink w:anchor="_Toc64461676" w:history="1">
            <w:r w:rsidR="00F3609D" w:rsidRPr="00EE1A8D">
              <w:rPr>
                <w:rStyle w:val="Hyperlink"/>
                <w:noProof/>
                <w:lang w:val="en-US"/>
              </w:rPr>
              <w:t>1.1.15</w:t>
            </w:r>
            <w:r w:rsidR="00F3609D">
              <w:rPr>
                <w:rFonts w:eastAsiaTheme="minorEastAsia" w:cstheme="minorBidi"/>
                <w:noProof/>
                <w:sz w:val="24"/>
                <w:szCs w:val="24"/>
                <w:lang w:eastAsia="en-GB"/>
              </w:rPr>
              <w:tab/>
            </w:r>
            <w:r w:rsidR="00F3609D" w:rsidRPr="00EE1A8D">
              <w:rPr>
                <w:rStyle w:val="Hyperlink"/>
                <w:noProof/>
                <w:lang w:val="en-US"/>
              </w:rPr>
              <w:t>Special sesam attributes</w:t>
            </w:r>
            <w:r w:rsidR="00F3609D">
              <w:rPr>
                <w:noProof/>
                <w:webHidden/>
              </w:rPr>
              <w:tab/>
            </w:r>
            <w:r w:rsidR="00F3609D">
              <w:rPr>
                <w:noProof/>
                <w:webHidden/>
              </w:rPr>
              <w:fldChar w:fldCharType="begin"/>
            </w:r>
            <w:r w:rsidR="00F3609D">
              <w:rPr>
                <w:noProof/>
                <w:webHidden/>
              </w:rPr>
              <w:instrText xml:space="preserve"> PAGEREF _Toc64461676 \h </w:instrText>
            </w:r>
            <w:r w:rsidR="00F3609D">
              <w:rPr>
                <w:noProof/>
                <w:webHidden/>
              </w:rPr>
            </w:r>
            <w:r w:rsidR="00F3609D">
              <w:rPr>
                <w:noProof/>
                <w:webHidden/>
              </w:rPr>
              <w:fldChar w:fldCharType="separate"/>
            </w:r>
            <w:r w:rsidR="006C66EC">
              <w:rPr>
                <w:noProof/>
                <w:webHidden/>
              </w:rPr>
              <w:t>8</w:t>
            </w:r>
            <w:r w:rsidR="00F3609D">
              <w:rPr>
                <w:noProof/>
                <w:webHidden/>
              </w:rPr>
              <w:fldChar w:fldCharType="end"/>
            </w:r>
          </w:hyperlink>
        </w:p>
        <w:p w14:paraId="4D703DC3" w14:textId="6218849D" w:rsidR="00F3609D" w:rsidRDefault="00252BE9">
          <w:pPr>
            <w:pStyle w:val="TOC3"/>
            <w:tabs>
              <w:tab w:val="right" w:leader="dot" w:pos="9062"/>
            </w:tabs>
            <w:rPr>
              <w:rFonts w:eastAsiaTheme="minorEastAsia" w:cstheme="minorBidi"/>
              <w:noProof/>
              <w:sz w:val="24"/>
              <w:szCs w:val="24"/>
              <w:lang w:eastAsia="en-GB"/>
            </w:rPr>
          </w:pPr>
          <w:hyperlink w:anchor="_Toc64461677" w:history="1">
            <w:r w:rsidR="00F3609D" w:rsidRPr="00EE1A8D">
              <w:rPr>
                <w:rStyle w:val="Hyperlink"/>
                <w:noProof/>
                <w:lang w:val="en-US"/>
              </w:rPr>
              <w:t>1.1 Tasks for Architecture and Concepts: Beginner</w:t>
            </w:r>
            <w:r w:rsidR="00F3609D">
              <w:rPr>
                <w:noProof/>
                <w:webHidden/>
              </w:rPr>
              <w:tab/>
            </w:r>
            <w:r w:rsidR="00F3609D">
              <w:rPr>
                <w:noProof/>
                <w:webHidden/>
              </w:rPr>
              <w:fldChar w:fldCharType="begin"/>
            </w:r>
            <w:r w:rsidR="00F3609D">
              <w:rPr>
                <w:noProof/>
                <w:webHidden/>
              </w:rPr>
              <w:instrText xml:space="preserve"> PAGEREF _Toc64461677 \h </w:instrText>
            </w:r>
            <w:r w:rsidR="00F3609D">
              <w:rPr>
                <w:noProof/>
                <w:webHidden/>
              </w:rPr>
            </w:r>
            <w:r w:rsidR="00F3609D">
              <w:rPr>
                <w:noProof/>
                <w:webHidden/>
              </w:rPr>
              <w:fldChar w:fldCharType="separate"/>
            </w:r>
            <w:r w:rsidR="006C66EC">
              <w:rPr>
                <w:noProof/>
                <w:webHidden/>
              </w:rPr>
              <w:t>8</w:t>
            </w:r>
            <w:r w:rsidR="00F3609D">
              <w:rPr>
                <w:noProof/>
                <w:webHidden/>
              </w:rPr>
              <w:fldChar w:fldCharType="end"/>
            </w:r>
          </w:hyperlink>
        </w:p>
        <w:p w14:paraId="65FE4D5C" w14:textId="7B866272" w:rsidR="00F3609D" w:rsidRDefault="00252BE9">
          <w:pPr>
            <w:pStyle w:val="TOC2"/>
            <w:tabs>
              <w:tab w:val="left" w:pos="880"/>
              <w:tab w:val="right" w:leader="dot" w:pos="9062"/>
            </w:tabs>
            <w:rPr>
              <w:rFonts w:eastAsiaTheme="minorEastAsia" w:cstheme="minorBidi"/>
              <w:b w:val="0"/>
              <w:bCs w:val="0"/>
              <w:noProof/>
              <w:sz w:val="24"/>
              <w:szCs w:val="24"/>
              <w:lang w:eastAsia="en-GB"/>
            </w:rPr>
          </w:pPr>
          <w:hyperlink w:anchor="_Toc64461678" w:history="1">
            <w:r w:rsidR="00F3609D" w:rsidRPr="00EE1A8D">
              <w:rPr>
                <w:rStyle w:val="Hyperlink"/>
                <w:noProof/>
                <w:lang w:val="en-US"/>
              </w:rPr>
              <w:t>1.2</w:t>
            </w:r>
            <w:r w:rsidR="00F3609D">
              <w:rPr>
                <w:rFonts w:eastAsiaTheme="minorEastAsia" w:cstheme="minorBidi"/>
                <w:b w:val="0"/>
                <w:bCs w:val="0"/>
                <w:noProof/>
                <w:sz w:val="24"/>
                <w:szCs w:val="24"/>
                <w:lang w:eastAsia="en-GB"/>
              </w:rPr>
              <w:tab/>
            </w:r>
            <w:r w:rsidR="00F3609D" w:rsidRPr="00EE1A8D">
              <w:rPr>
                <w:rStyle w:val="Hyperlink"/>
                <w:noProof/>
                <w:lang w:val="en-US"/>
              </w:rPr>
              <w:t>Architecture and Concepts: Novice</w:t>
            </w:r>
            <w:r w:rsidR="00F3609D">
              <w:rPr>
                <w:noProof/>
                <w:webHidden/>
              </w:rPr>
              <w:tab/>
            </w:r>
            <w:r w:rsidR="00F3609D">
              <w:rPr>
                <w:noProof/>
                <w:webHidden/>
              </w:rPr>
              <w:fldChar w:fldCharType="begin"/>
            </w:r>
            <w:r w:rsidR="00F3609D">
              <w:rPr>
                <w:noProof/>
                <w:webHidden/>
              </w:rPr>
              <w:instrText xml:space="preserve"> PAGEREF _Toc64461678 \h </w:instrText>
            </w:r>
            <w:r w:rsidR="00F3609D">
              <w:rPr>
                <w:noProof/>
                <w:webHidden/>
              </w:rPr>
            </w:r>
            <w:r w:rsidR="00F3609D">
              <w:rPr>
                <w:noProof/>
                <w:webHidden/>
              </w:rPr>
              <w:fldChar w:fldCharType="separate"/>
            </w:r>
            <w:r w:rsidR="006C66EC">
              <w:rPr>
                <w:noProof/>
                <w:webHidden/>
              </w:rPr>
              <w:t>8</w:t>
            </w:r>
            <w:r w:rsidR="00F3609D">
              <w:rPr>
                <w:noProof/>
                <w:webHidden/>
              </w:rPr>
              <w:fldChar w:fldCharType="end"/>
            </w:r>
          </w:hyperlink>
        </w:p>
        <w:p w14:paraId="67EAB55C" w14:textId="3AAE8D5C" w:rsidR="00F3609D" w:rsidRDefault="00252BE9">
          <w:pPr>
            <w:pStyle w:val="TOC3"/>
            <w:tabs>
              <w:tab w:val="left" w:pos="1320"/>
              <w:tab w:val="right" w:leader="dot" w:pos="9062"/>
            </w:tabs>
            <w:rPr>
              <w:rFonts w:eastAsiaTheme="minorEastAsia" w:cstheme="minorBidi"/>
              <w:noProof/>
              <w:sz w:val="24"/>
              <w:szCs w:val="24"/>
              <w:lang w:eastAsia="en-GB"/>
            </w:rPr>
          </w:pPr>
          <w:hyperlink w:anchor="_Toc64461679" w:history="1">
            <w:r w:rsidR="00F3609D" w:rsidRPr="00EE1A8D">
              <w:rPr>
                <w:rStyle w:val="Hyperlink"/>
                <w:noProof/>
                <w:lang w:val="en-US"/>
              </w:rPr>
              <w:t>1.2.16</w:t>
            </w:r>
            <w:r w:rsidR="00F3609D">
              <w:rPr>
                <w:rFonts w:eastAsiaTheme="minorEastAsia" w:cstheme="minorBidi"/>
                <w:noProof/>
                <w:sz w:val="24"/>
                <w:szCs w:val="24"/>
                <w:lang w:eastAsia="en-GB"/>
              </w:rPr>
              <w:tab/>
            </w:r>
            <w:r w:rsidR="00F3609D" w:rsidRPr="00EE1A8D">
              <w:rPr>
                <w:rStyle w:val="Hyperlink"/>
                <w:noProof/>
                <w:lang w:val="en-US"/>
              </w:rPr>
              <w:t>Joining Data</w:t>
            </w:r>
            <w:r w:rsidR="00F3609D">
              <w:rPr>
                <w:noProof/>
                <w:webHidden/>
              </w:rPr>
              <w:tab/>
            </w:r>
            <w:r w:rsidR="00F3609D">
              <w:rPr>
                <w:noProof/>
                <w:webHidden/>
              </w:rPr>
              <w:fldChar w:fldCharType="begin"/>
            </w:r>
            <w:r w:rsidR="00F3609D">
              <w:rPr>
                <w:noProof/>
                <w:webHidden/>
              </w:rPr>
              <w:instrText xml:space="preserve"> PAGEREF _Toc64461679 \h </w:instrText>
            </w:r>
            <w:r w:rsidR="00F3609D">
              <w:rPr>
                <w:noProof/>
                <w:webHidden/>
              </w:rPr>
            </w:r>
            <w:r w:rsidR="00F3609D">
              <w:rPr>
                <w:noProof/>
                <w:webHidden/>
              </w:rPr>
              <w:fldChar w:fldCharType="separate"/>
            </w:r>
            <w:r w:rsidR="006C66EC">
              <w:rPr>
                <w:noProof/>
                <w:webHidden/>
              </w:rPr>
              <w:t>8</w:t>
            </w:r>
            <w:r w:rsidR="00F3609D">
              <w:rPr>
                <w:noProof/>
                <w:webHidden/>
              </w:rPr>
              <w:fldChar w:fldCharType="end"/>
            </w:r>
          </w:hyperlink>
        </w:p>
        <w:p w14:paraId="323C7CB0" w14:textId="0A21DEC7" w:rsidR="00F3609D" w:rsidRDefault="00252BE9">
          <w:pPr>
            <w:pStyle w:val="TOC3"/>
            <w:tabs>
              <w:tab w:val="left" w:pos="1320"/>
              <w:tab w:val="right" w:leader="dot" w:pos="9062"/>
            </w:tabs>
            <w:rPr>
              <w:rFonts w:eastAsiaTheme="minorEastAsia" w:cstheme="minorBidi"/>
              <w:noProof/>
              <w:sz w:val="24"/>
              <w:szCs w:val="24"/>
              <w:lang w:eastAsia="en-GB"/>
            </w:rPr>
          </w:pPr>
          <w:hyperlink w:anchor="_Toc64461680" w:history="1">
            <w:r w:rsidR="00F3609D" w:rsidRPr="00EE1A8D">
              <w:rPr>
                <w:rStyle w:val="Hyperlink"/>
                <w:rFonts w:eastAsia="Times New Roman"/>
                <w:noProof/>
                <w:lang w:val="en-US"/>
              </w:rPr>
              <w:t>1.2.17</w:t>
            </w:r>
            <w:r w:rsidR="00F3609D">
              <w:rPr>
                <w:rFonts w:eastAsiaTheme="minorEastAsia" w:cstheme="minorBidi"/>
                <w:noProof/>
                <w:sz w:val="24"/>
                <w:szCs w:val="24"/>
                <w:lang w:eastAsia="en-GB"/>
              </w:rPr>
              <w:tab/>
            </w:r>
            <w:r w:rsidR="00F3609D" w:rsidRPr="00EE1A8D">
              <w:rPr>
                <w:rStyle w:val="Hyperlink"/>
                <w:rFonts w:eastAsia="Times New Roman"/>
                <w:noProof/>
                <w:lang w:val="en-US"/>
              </w:rPr>
              <w:t>Make namespaced identifieries for foreign keys [Make-ni]</w:t>
            </w:r>
            <w:r w:rsidR="00F3609D">
              <w:rPr>
                <w:noProof/>
                <w:webHidden/>
              </w:rPr>
              <w:tab/>
            </w:r>
            <w:r w:rsidR="00F3609D">
              <w:rPr>
                <w:noProof/>
                <w:webHidden/>
              </w:rPr>
              <w:fldChar w:fldCharType="begin"/>
            </w:r>
            <w:r w:rsidR="00F3609D">
              <w:rPr>
                <w:noProof/>
                <w:webHidden/>
              </w:rPr>
              <w:instrText xml:space="preserve"> PAGEREF _Toc64461680 \h </w:instrText>
            </w:r>
            <w:r w:rsidR="00F3609D">
              <w:rPr>
                <w:noProof/>
                <w:webHidden/>
              </w:rPr>
            </w:r>
            <w:r w:rsidR="00F3609D">
              <w:rPr>
                <w:noProof/>
                <w:webHidden/>
              </w:rPr>
              <w:fldChar w:fldCharType="separate"/>
            </w:r>
            <w:r w:rsidR="006C66EC">
              <w:rPr>
                <w:noProof/>
                <w:webHidden/>
              </w:rPr>
              <w:t>9</w:t>
            </w:r>
            <w:r w:rsidR="00F3609D">
              <w:rPr>
                <w:noProof/>
                <w:webHidden/>
              </w:rPr>
              <w:fldChar w:fldCharType="end"/>
            </w:r>
          </w:hyperlink>
        </w:p>
        <w:p w14:paraId="558845DA" w14:textId="603CBD38" w:rsidR="00F3609D" w:rsidRDefault="00252BE9">
          <w:pPr>
            <w:pStyle w:val="TOC3"/>
            <w:tabs>
              <w:tab w:val="left" w:pos="1320"/>
              <w:tab w:val="right" w:leader="dot" w:pos="9062"/>
            </w:tabs>
            <w:rPr>
              <w:rFonts w:eastAsiaTheme="minorEastAsia" w:cstheme="minorBidi"/>
              <w:noProof/>
              <w:sz w:val="24"/>
              <w:szCs w:val="24"/>
              <w:lang w:eastAsia="en-GB"/>
            </w:rPr>
          </w:pPr>
          <w:hyperlink w:anchor="_Toc64461681" w:history="1">
            <w:r w:rsidR="00F3609D" w:rsidRPr="00EE1A8D">
              <w:rPr>
                <w:rStyle w:val="Hyperlink"/>
                <w:noProof/>
                <w:lang w:val="en-US"/>
              </w:rPr>
              <w:t>1.2.18</w:t>
            </w:r>
            <w:r w:rsidR="00F3609D">
              <w:rPr>
                <w:rFonts w:eastAsiaTheme="minorEastAsia" w:cstheme="minorBidi"/>
                <w:noProof/>
                <w:sz w:val="24"/>
                <w:szCs w:val="24"/>
                <w:lang w:eastAsia="en-GB"/>
              </w:rPr>
              <w:tab/>
            </w:r>
            <w:r w:rsidR="00F3609D" w:rsidRPr="00EE1A8D">
              <w:rPr>
                <w:rStyle w:val="Hyperlink"/>
                <w:noProof/>
                <w:lang w:val="en-US"/>
              </w:rPr>
              <w:t>Full Outer Join (Merge)</w:t>
            </w:r>
            <w:r w:rsidR="00F3609D">
              <w:rPr>
                <w:noProof/>
                <w:webHidden/>
              </w:rPr>
              <w:tab/>
            </w:r>
            <w:r w:rsidR="00F3609D">
              <w:rPr>
                <w:noProof/>
                <w:webHidden/>
              </w:rPr>
              <w:fldChar w:fldCharType="begin"/>
            </w:r>
            <w:r w:rsidR="00F3609D">
              <w:rPr>
                <w:noProof/>
                <w:webHidden/>
              </w:rPr>
              <w:instrText xml:space="preserve"> PAGEREF _Toc64461681 \h </w:instrText>
            </w:r>
            <w:r w:rsidR="00F3609D">
              <w:rPr>
                <w:noProof/>
                <w:webHidden/>
              </w:rPr>
            </w:r>
            <w:r w:rsidR="00F3609D">
              <w:rPr>
                <w:noProof/>
                <w:webHidden/>
              </w:rPr>
              <w:fldChar w:fldCharType="separate"/>
            </w:r>
            <w:r w:rsidR="006C66EC">
              <w:rPr>
                <w:noProof/>
                <w:webHidden/>
              </w:rPr>
              <w:t>9</w:t>
            </w:r>
            <w:r w:rsidR="00F3609D">
              <w:rPr>
                <w:noProof/>
                <w:webHidden/>
              </w:rPr>
              <w:fldChar w:fldCharType="end"/>
            </w:r>
          </w:hyperlink>
        </w:p>
        <w:p w14:paraId="67EC94D5" w14:textId="07C21381" w:rsidR="00F3609D" w:rsidRDefault="00252BE9">
          <w:pPr>
            <w:pStyle w:val="TOC3"/>
            <w:tabs>
              <w:tab w:val="left" w:pos="1320"/>
              <w:tab w:val="right" w:leader="dot" w:pos="9062"/>
            </w:tabs>
            <w:rPr>
              <w:rFonts w:eastAsiaTheme="minorEastAsia" w:cstheme="minorBidi"/>
              <w:noProof/>
              <w:sz w:val="24"/>
              <w:szCs w:val="24"/>
              <w:lang w:eastAsia="en-GB"/>
            </w:rPr>
          </w:pPr>
          <w:hyperlink w:anchor="_Toc64461682" w:history="1">
            <w:r w:rsidR="00F3609D" w:rsidRPr="00EE1A8D">
              <w:rPr>
                <w:rStyle w:val="Hyperlink"/>
                <w:noProof/>
                <w:lang w:val="en-US"/>
              </w:rPr>
              <w:t>1.2.19</w:t>
            </w:r>
            <w:r w:rsidR="00F3609D">
              <w:rPr>
                <w:rFonts w:eastAsiaTheme="minorEastAsia" w:cstheme="minorBidi"/>
                <w:noProof/>
                <w:sz w:val="24"/>
                <w:szCs w:val="24"/>
                <w:lang w:eastAsia="en-GB"/>
              </w:rPr>
              <w:tab/>
            </w:r>
            <w:r w:rsidR="00F3609D" w:rsidRPr="00EE1A8D">
              <w:rPr>
                <w:rStyle w:val="Hyperlink"/>
                <w:noProof/>
                <w:lang w:val="en-US"/>
              </w:rPr>
              <w:t>Left Join (Hops)</w:t>
            </w:r>
            <w:r w:rsidR="00F3609D">
              <w:rPr>
                <w:noProof/>
                <w:webHidden/>
              </w:rPr>
              <w:tab/>
            </w:r>
            <w:r w:rsidR="00F3609D">
              <w:rPr>
                <w:noProof/>
                <w:webHidden/>
              </w:rPr>
              <w:fldChar w:fldCharType="begin"/>
            </w:r>
            <w:r w:rsidR="00F3609D">
              <w:rPr>
                <w:noProof/>
                <w:webHidden/>
              </w:rPr>
              <w:instrText xml:space="preserve"> PAGEREF _Toc64461682 \h </w:instrText>
            </w:r>
            <w:r w:rsidR="00F3609D">
              <w:rPr>
                <w:noProof/>
                <w:webHidden/>
              </w:rPr>
            </w:r>
            <w:r w:rsidR="00F3609D">
              <w:rPr>
                <w:noProof/>
                <w:webHidden/>
              </w:rPr>
              <w:fldChar w:fldCharType="separate"/>
            </w:r>
            <w:r w:rsidR="006C66EC">
              <w:rPr>
                <w:noProof/>
                <w:webHidden/>
              </w:rPr>
              <w:t>9</w:t>
            </w:r>
            <w:r w:rsidR="00F3609D">
              <w:rPr>
                <w:noProof/>
                <w:webHidden/>
              </w:rPr>
              <w:fldChar w:fldCharType="end"/>
            </w:r>
          </w:hyperlink>
        </w:p>
        <w:p w14:paraId="7A16AB02" w14:textId="40F90970" w:rsidR="00F3609D" w:rsidRDefault="00252BE9">
          <w:pPr>
            <w:pStyle w:val="TOC3"/>
            <w:tabs>
              <w:tab w:val="left" w:pos="1320"/>
              <w:tab w:val="right" w:leader="dot" w:pos="9062"/>
            </w:tabs>
            <w:rPr>
              <w:rFonts w:eastAsiaTheme="minorEastAsia" w:cstheme="minorBidi"/>
              <w:noProof/>
              <w:sz w:val="24"/>
              <w:szCs w:val="24"/>
              <w:lang w:eastAsia="en-GB"/>
            </w:rPr>
          </w:pPr>
          <w:hyperlink w:anchor="_Toc64461683" w:history="1">
            <w:r w:rsidR="00F3609D" w:rsidRPr="00EE1A8D">
              <w:rPr>
                <w:rStyle w:val="Hyperlink"/>
                <w:noProof/>
                <w:lang w:val="en-US"/>
              </w:rPr>
              <w:t>1.2.20</w:t>
            </w:r>
            <w:r w:rsidR="00F3609D">
              <w:rPr>
                <w:rFonts w:eastAsiaTheme="minorEastAsia" w:cstheme="minorBidi"/>
                <w:noProof/>
                <w:sz w:val="24"/>
                <w:szCs w:val="24"/>
                <w:lang w:eastAsia="en-GB"/>
              </w:rPr>
              <w:tab/>
            </w:r>
            <w:r w:rsidR="00F3609D" w:rsidRPr="00EE1A8D">
              <w:rPr>
                <w:rStyle w:val="Hyperlink"/>
                <w:noProof/>
                <w:lang w:val="en-US"/>
              </w:rPr>
              <w:t>Global</w:t>
            </w:r>
            <w:r w:rsidR="00F3609D">
              <w:rPr>
                <w:noProof/>
                <w:webHidden/>
              </w:rPr>
              <w:tab/>
            </w:r>
            <w:r w:rsidR="00F3609D">
              <w:rPr>
                <w:noProof/>
                <w:webHidden/>
              </w:rPr>
              <w:fldChar w:fldCharType="begin"/>
            </w:r>
            <w:r w:rsidR="00F3609D">
              <w:rPr>
                <w:noProof/>
                <w:webHidden/>
              </w:rPr>
              <w:instrText xml:space="preserve"> PAGEREF _Toc64461683 \h </w:instrText>
            </w:r>
            <w:r w:rsidR="00F3609D">
              <w:rPr>
                <w:noProof/>
                <w:webHidden/>
              </w:rPr>
            </w:r>
            <w:r w:rsidR="00F3609D">
              <w:rPr>
                <w:noProof/>
                <w:webHidden/>
              </w:rPr>
              <w:fldChar w:fldCharType="separate"/>
            </w:r>
            <w:r w:rsidR="006C66EC">
              <w:rPr>
                <w:noProof/>
                <w:webHidden/>
              </w:rPr>
              <w:t>9</w:t>
            </w:r>
            <w:r w:rsidR="00F3609D">
              <w:rPr>
                <w:noProof/>
                <w:webHidden/>
              </w:rPr>
              <w:fldChar w:fldCharType="end"/>
            </w:r>
          </w:hyperlink>
        </w:p>
        <w:p w14:paraId="52AB60B0" w14:textId="6E8315B7" w:rsidR="00F3609D" w:rsidRDefault="00252BE9">
          <w:pPr>
            <w:pStyle w:val="TOC3"/>
            <w:tabs>
              <w:tab w:val="left" w:pos="1320"/>
              <w:tab w:val="right" w:leader="dot" w:pos="9062"/>
            </w:tabs>
            <w:rPr>
              <w:rFonts w:eastAsiaTheme="minorEastAsia" w:cstheme="minorBidi"/>
              <w:noProof/>
              <w:sz w:val="24"/>
              <w:szCs w:val="24"/>
              <w:lang w:eastAsia="en-GB"/>
            </w:rPr>
          </w:pPr>
          <w:hyperlink w:anchor="_Toc64461684" w:history="1">
            <w:r w:rsidR="00F3609D" w:rsidRPr="00EE1A8D">
              <w:rPr>
                <w:rStyle w:val="Hyperlink"/>
                <w:noProof/>
                <w:lang w:val="en-US"/>
              </w:rPr>
              <w:t>1.2.21</w:t>
            </w:r>
            <w:r w:rsidR="00F3609D">
              <w:rPr>
                <w:rFonts w:eastAsiaTheme="minorEastAsia" w:cstheme="minorBidi"/>
                <w:noProof/>
                <w:sz w:val="24"/>
                <w:szCs w:val="24"/>
                <w:lang w:eastAsia="en-GB"/>
              </w:rPr>
              <w:tab/>
            </w:r>
            <w:r w:rsidR="00F3609D" w:rsidRPr="00EE1A8D">
              <w:rPr>
                <w:rStyle w:val="Hyperlink"/>
                <w:noProof/>
                <w:lang w:val="en-US"/>
              </w:rPr>
              <w:t>Generic input pipes, custom output pipes</w:t>
            </w:r>
            <w:r w:rsidR="00F3609D">
              <w:rPr>
                <w:noProof/>
                <w:webHidden/>
              </w:rPr>
              <w:tab/>
            </w:r>
            <w:r w:rsidR="00F3609D">
              <w:rPr>
                <w:noProof/>
                <w:webHidden/>
              </w:rPr>
              <w:fldChar w:fldCharType="begin"/>
            </w:r>
            <w:r w:rsidR="00F3609D">
              <w:rPr>
                <w:noProof/>
                <w:webHidden/>
              </w:rPr>
              <w:instrText xml:space="preserve"> PAGEREF _Toc64461684 \h </w:instrText>
            </w:r>
            <w:r w:rsidR="00F3609D">
              <w:rPr>
                <w:noProof/>
                <w:webHidden/>
              </w:rPr>
            </w:r>
            <w:r w:rsidR="00F3609D">
              <w:rPr>
                <w:noProof/>
                <w:webHidden/>
              </w:rPr>
              <w:fldChar w:fldCharType="separate"/>
            </w:r>
            <w:r w:rsidR="006C66EC">
              <w:rPr>
                <w:noProof/>
                <w:webHidden/>
              </w:rPr>
              <w:t>9</w:t>
            </w:r>
            <w:r w:rsidR="00F3609D">
              <w:rPr>
                <w:noProof/>
                <w:webHidden/>
              </w:rPr>
              <w:fldChar w:fldCharType="end"/>
            </w:r>
          </w:hyperlink>
        </w:p>
        <w:p w14:paraId="13A92E9C" w14:textId="2EC68A45" w:rsidR="00F3609D" w:rsidRDefault="00252BE9">
          <w:pPr>
            <w:pStyle w:val="TOC3"/>
            <w:tabs>
              <w:tab w:val="left" w:pos="1320"/>
              <w:tab w:val="right" w:leader="dot" w:pos="9062"/>
            </w:tabs>
            <w:rPr>
              <w:rFonts w:eastAsiaTheme="minorEastAsia" w:cstheme="minorBidi"/>
              <w:noProof/>
              <w:sz w:val="24"/>
              <w:szCs w:val="24"/>
              <w:lang w:eastAsia="en-GB"/>
            </w:rPr>
          </w:pPr>
          <w:hyperlink w:anchor="_Toc64461685" w:history="1">
            <w:r w:rsidR="00F3609D" w:rsidRPr="00EE1A8D">
              <w:rPr>
                <w:rStyle w:val="Hyperlink"/>
                <w:noProof/>
                <w:lang w:val="en-US"/>
              </w:rPr>
              <w:t>1.2.22</w:t>
            </w:r>
            <w:r w:rsidR="00F3609D">
              <w:rPr>
                <w:rFonts w:eastAsiaTheme="minorEastAsia" w:cstheme="minorBidi"/>
                <w:noProof/>
                <w:sz w:val="24"/>
                <w:szCs w:val="24"/>
                <w:lang w:eastAsia="en-GB"/>
              </w:rPr>
              <w:tab/>
            </w:r>
            <w:r w:rsidR="00F3609D" w:rsidRPr="00EE1A8D">
              <w:rPr>
                <w:rStyle w:val="Hyperlink"/>
                <w:noProof/>
                <w:lang w:val="en-US"/>
              </w:rPr>
              <w:t>Filter entities on the way out</w:t>
            </w:r>
            <w:r w:rsidR="00F3609D">
              <w:rPr>
                <w:noProof/>
                <w:webHidden/>
              </w:rPr>
              <w:tab/>
            </w:r>
            <w:r w:rsidR="00F3609D">
              <w:rPr>
                <w:noProof/>
                <w:webHidden/>
              </w:rPr>
              <w:fldChar w:fldCharType="begin"/>
            </w:r>
            <w:r w:rsidR="00F3609D">
              <w:rPr>
                <w:noProof/>
                <w:webHidden/>
              </w:rPr>
              <w:instrText xml:space="preserve"> PAGEREF _Toc64461685 \h </w:instrText>
            </w:r>
            <w:r w:rsidR="00F3609D">
              <w:rPr>
                <w:noProof/>
                <w:webHidden/>
              </w:rPr>
            </w:r>
            <w:r w:rsidR="00F3609D">
              <w:rPr>
                <w:noProof/>
                <w:webHidden/>
              </w:rPr>
              <w:fldChar w:fldCharType="separate"/>
            </w:r>
            <w:r w:rsidR="006C66EC">
              <w:rPr>
                <w:noProof/>
                <w:webHidden/>
              </w:rPr>
              <w:t>9</w:t>
            </w:r>
            <w:r w:rsidR="00F3609D">
              <w:rPr>
                <w:noProof/>
                <w:webHidden/>
              </w:rPr>
              <w:fldChar w:fldCharType="end"/>
            </w:r>
          </w:hyperlink>
        </w:p>
        <w:p w14:paraId="5C6DD503" w14:textId="28243895" w:rsidR="00F3609D" w:rsidRDefault="00252BE9">
          <w:pPr>
            <w:pStyle w:val="TOC3"/>
            <w:tabs>
              <w:tab w:val="left" w:pos="1320"/>
              <w:tab w:val="right" w:leader="dot" w:pos="9062"/>
            </w:tabs>
            <w:rPr>
              <w:rFonts w:eastAsiaTheme="minorEastAsia" w:cstheme="minorBidi"/>
              <w:noProof/>
              <w:sz w:val="24"/>
              <w:szCs w:val="24"/>
              <w:lang w:eastAsia="en-GB"/>
            </w:rPr>
          </w:pPr>
          <w:hyperlink w:anchor="_Toc64461686" w:history="1">
            <w:r w:rsidR="00F3609D" w:rsidRPr="00EE1A8D">
              <w:rPr>
                <w:rStyle w:val="Hyperlink"/>
                <w:noProof/>
                <w:lang w:val="en-US"/>
              </w:rPr>
              <w:t>1.2.23</w:t>
            </w:r>
            <w:r w:rsidR="00F3609D">
              <w:rPr>
                <w:rFonts w:eastAsiaTheme="minorEastAsia" w:cstheme="minorBidi"/>
                <w:noProof/>
                <w:sz w:val="24"/>
                <w:szCs w:val="24"/>
                <w:lang w:eastAsia="en-GB"/>
              </w:rPr>
              <w:tab/>
            </w:r>
            <w:r w:rsidR="00F3609D" w:rsidRPr="00EE1A8D">
              <w:rPr>
                <w:rStyle w:val="Hyperlink"/>
                <w:noProof/>
                <w:lang w:val="en-US"/>
              </w:rPr>
              <w:t>Tag your entities - Categorization of sub-concepts</w:t>
            </w:r>
            <w:r w:rsidR="00F3609D">
              <w:rPr>
                <w:noProof/>
                <w:webHidden/>
              </w:rPr>
              <w:tab/>
            </w:r>
            <w:r w:rsidR="00F3609D">
              <w:rPr>
                <w:noProof/>
                <w:webHidden/>
              </w:rPr>
              <w:fldChar w:fldCharType="begin"/>
            </w:r>
            <w:r w:rsidR="00F3609D">
              <w:rPr>
                <w:noProof/>
                <w:webHidden/>
              </w:rPr>
              <w:instrText xml:space="preserve"> PAGEREF _Toc64461686 \h </w:instrText>
            </w:r>
            <w:r w:rsidR="00F3609D">
              <w:rPr>
                <w:noProof/>
                <w:webHidden/>
              </w:rPr>
            </w:r>
            <w:r w:rsidR="00F3609D">
              <w:rPr>
                <w:noProof/>
                <w:webHidden/>
              </w:rPr>
              <w:fldChar w:fldCharType="separate"/>
            </w:r>
            <w:r w:rsidR="006C66EC">
              <w:rPr>
                <w:noProof/>
                <w:webHidden/>
              </w:rPr>
              <w:t>9</w:t>
            </w:r>
            <w:r w:rsidR="00F3609D">
              <w:rPr>
                <w:noProof/>
                <w:webHidden/>
              </w:rPr>
              <w:fldChar w:fldCharType="end"/>
            </w:r>
          </w:hyperlink>
        </w:p>
        <w:p w14:paraId="7C91B2B9" w14:textId="38A8F5B1" w:rsidR="00F3609D" w:rsidRDefault="00252BE9">
          <w:pPr>
            <w:pStyle w:val="TOC3"/>
            <w:tabs>
              <w:tab w:val="left" w:pos="1320"/>
              <w:tab w:val="right" w:leader="dot" w:pos="9062"/>
            </w:tabs>
            <w:rPr>
              <w:rFonts w:eastAsiaTheme="minorEastAsia" w:cstheme="minorBidi"/>
              <w:noProof/>
              <w:sz w:val="24"/>
              <w:szCs w:val="24"/>
              <w:lang w:eastAsia="en-GB"/>
            </w:rPr>
          </w:pPr>
          <w:hyperlink w:anchor="_Toc64461687" w:history="1">
            <w:r w:rsidR="00F3609D" w:rsidRPr="00EE1A8D">
              <w:rPr>
                <w:rStyle w:val="Hyperlink"/>
                <w:noProof/>
                <w:lang w:val="en-US"/>
              </w:rPr>
              <w:t>1.2.24</w:t>
            </w:r>
            <w:r w:rsidR="00F3609D">
              <w:rPr>
                <w:rFonts w:eastAsiaTheme="minorEastAsia" w:cstheme="minorBidi"/>
                <w:noProof/>
                <w:sz w:val="24"/>
                <w:szCs w:val="24"/>
                <w:lang w:eastAsia="en-GB"/>
              </w:rPr>
              <w:tab/>
            </w:r>
            <w:r w:rsidR="00F3609D" w:rsidRPr="00EE1A8D">
              <w:rPr>
                <w:rStyle w:val="Hyperlink"/>
                <w:noProof/>
                <w:lang w:val="en-US"/>
              </w:rPr>
              <w:t>Customize data structure for endpoints</w:t>
            </w:r>
            <w:r w:rsidR="00F3609D">
              <w:rPr>
                <w:noProof/>
                <w:webHidden/>
              </w:rPr>
              <w:tab/>
            </w:r>
            <w:r w:rsidR="00F3609D">
              <w:rPr>
                <w:noProof/>
                <w:webHidden/>
              </w:rPr>
              <w:fldChar w:fldCharType="begin"/>
            </w:r>
            <w:r w:rsidR="00F3609D">
              <w:rPr>
                <w:noProof/>
                <w:webHidden/>
              </w:rPr>
              <w:instrText xml:space="preserve"> PAGEREF _Toc64461687 \h </w:instrText>
            </w:r>
            <w:r w:rsidR="00F3609D">
              <w:rPr>
                <w:noProof/>
                <w:webHidden/>
              </w:rPr>
            </w:r>
            <w:r w:rsidR="00F3609D">
              <w:rPr>
                <w:noProof/>
                <w:webHidden/>
              </w:rPr>
              <w:fldChar w:fldCharType="separate"/>
            </w:r>
            <w:r w:rsidR="006C66EC">
              <w:rPr>
                <w:noProof/>
                <w:webHidden/>
              </w:rPr>
              <w:t>9</w:t>
            </w:r>
            <w:r w:rsidR="00F3609D">
              <w:rPr>
                <w:noProof/>
                <w:webHidden/>
              </w:rPr>
              <w:fldChar w:fldCharType="end"/>
            </w:r>
          </w:hyperlink>
        </w:p>
        <w:p w14:paraId="7C824CDA" w14:textId="51B6FB74" w:rsidR="00F3609D" w:rsidRDefault="00252BE9">
          <w:pPr>
            <w:pStyle w:val="TOC3"/>
            <w:tabs>
              <w:tab w:val="left" w:pos="1320"/>
              <w:tab w:val="right" w:leader="dot" w:pos="9062"/>
            </w:tabs>
            <w:rPr>
              <w:rFonts w:eastAsiaTheme="minorEastAsia" w:cstheme="minorBidi"/>
              <w:noProof/>
              <w:sz w:val="24"/>
              <w:szCs w:val="24"/>
              <w:lang w:eastAsia="en-GB"/>
            </w:rPr>
          </w:pPr>
          <w:hyperlink w:anchor="_Toc64461688" w:history="1">
            <w:r w:rsidR="00F3609D" w:rsidRPr="00EE1A8D">
              <w:rPr>
                <w:rStyle w:val="Hyperlink"/>
                <w:rFonts w:eastAsia="Times New Roman"/>
                <w:noProof/>
                <w:lang w:val="en-US"/>
              </w:rPr>
              <w:t>1.2.25</w:t>
            </w:r>
            <w:r w:rsidR="00F3609D">
              <w:rPr>
                <w:rFonts w:eastAsiaTheme="minorEastAsia" w:cstheme="minorBidi"/>
                <w:noProof/>
                <w:sz w:val="24"/>
                <w:szCs w:val="24"/>
                <w:lang w:eastAsia="en-GB"/>
              </w:rPr>
              <w:tab/>
            </w:r>
            <w:r w:rsidR="00F3609D" w:rsidRPr="00EE1A8D">
              <w:rPr>
                <w:rStyle w:val="Hyperlink"/>
                <w:rFonts w:eastAsia="Times New Roman"/>
                <w:noProof/>
                <w:lang w:val="en-US"/>
              </w:rPr>
              <w:t>Change tracking &amp; data delta</w:t>
            </w:r>
            <w:r w:rsidR="00F3609D">
              <w:rPr>
                <w:noProof/>
                <w:webHidden/>
              </w:rPr>
              <w:tab/>
            </w:r>
            <w:r w:rsidR="00F3609D">
              <w:rPr>
                <w:noProof/>
                <w:webHidden/>
              </w:rPr>
              <w:fldChar w:fldCharType="begin"/>
            </w:r>
            <w:r w:rsidR="00F3609D">
              <w:rPr>
                <w:noProof/>
                <w:webHidden/>
              </w:rPr>
              <w:instrText xml:space="preserve"> PAGEREF _Toc64461688 \h </w:instrText>
            </w:r>
            <w:r w:rsidR="00F3609D">
              <w:rPr>
                <w:noProof/>
                <w:webHidden/>
              </w:rPr>
            </w:r>
            <w:r w:rsidR="00F3609D">
              <w:rPr>
                <w:noProof/>
                <w:webHidden/>
              </w:rPr>
              <w:fldChar w:fldCharType="separate"/>
            </w:r>
            <w:r w:rsidR="006C66EC">
              <w:rPr>
                <w:noProof/>
                <w:webHidden/>
              </w:rPr>
              <w:t>10</w:t>
            </w:r>
            <w:r w:rsidR="00F3609D">
              <w:rPr>
                <w:noProof/>
                <w:webHidden/>
              </w:rPr>
              <w:fldChar w:fldCharType="end"/>
            </w:r>
          </w:hyperlink>
        </w:p>
        <w:p w14:paraId="2DCB4BE5" w14:textId="76B9130D" w:rsidR="00F3609D" w:rsidRDefault="00252BE9">
          <w:pPr>
            <w:pStyle w:val="TOC3"/>
            <w:tabs>
              <w:tab w:val="left" w:pos="1100"/>
              <w:tab w:val="right" w:leader="dot" w:pos="9062"/>
            </w:tabs>
            <w:rPr>
              <w:rFonts w:eastAsiaTheme="minorEastAsia" w:cstheme="minorBidi"/>
              <w:noProof/>
              <w:sz w:val="24"/>
              <w:szCs w:val="24"/>
              <w:lang w:eastAsia="en-GB"/>
            </w:rPr>
          </w:pPr>
          <w:hyperlink w:anchor="_Toc64461689" w:history="1">
            <w:r w:rsidR="00F3609D" w:rsidRPr="00EE1A8D">
              <w:rPr>
                <w:rStyle w:val="Hyperlink"/>
                <w:noProof/>
                <w:lang w:val="en-US"/>
              </w:rPr>
              <w:t>1.2</w:t>
            </w:r>
            <w:r w:rsidR="00F3609D">
              <w:rPr>
                <w:rFonts w:eastAsiaTheme="minorEastAsia" w:cstheme="minorBidi"/>
                <w:noProof/>
                <w:sz w:val="24"/>
                <w:szCs w:val="24"/>
                <w:lang w:eastAsia="en-GB"/>
              </w:rPr>
              <w:tab/>
            </w:r>
            <w:r w:rsidR="00F3609D" w:rsidRPr="00EE1A8D">
              <w:rPr>
                <w:rStyle w:val="Hyperlink"/>
                <w:noProof/>
                <w:lang w:val="en-US"/>
              </w:rPr>
              <w:t>Tasks for Architecture and Concepts: Novice</w:t>
            </w:r>
            <w:r w:rsidR="00F3609D">
              <w:rPr>
                <w:noProof/>
                <w:webHidden/>
              </w:rPr>
              <w:tab/>
            </w:r>
            <w:r w:rsidR="00F3609D">
              <w:rPr>
                <w:noProof/>
                <w:webHidden/>
              </w:rPr>
              <w:fldChar w:fldCharType="begin"/>
            </w:r>
            <w:r w:rsidR="00F3609D">
              <w:rPr>
                <w:noProof/>
                <w:webHidden/>
              </w:rPr>
              <w:instrText xml:space="preserve"> PAGEREF _Toc64461689 \h </w:instrText>
            </w:r>
            <w:r w:rsidR="00F3609D">
              <w:rPr>
                <w:noProof/>
                <w:webHidden/>
              </w:rPr>
            </w:r>
            <w:r w:rsidR="00F3609D">
              <w:rPr>
                <w:noProof/>
                <w:webHidden/>
              </w:rPr>
              <w:fldChar w:fldCharType="separate"/>
            </w:r>
            <w:r w:rsidR="006C66EC">
              <w:rPr>
                <w:noProof/>
                <w:webHidden/>
              </w:rPr>
              <w:t>10</w:t>
            </w:r>
            <w:r w:rsidR="00F3609D">
              <w:rPr>
                <w:noProof/>
                <w:webHidden/>
              </w:rPr>
              <w:fldChar w:fldCharType="end"/>
            </w:r>
          </w:hyperlink>
        </w:p>
        <w:p w14:paraId="6B2B5E0A" w14:textId="2DD2F701" w:rsidR="00F3609D" w:rsidRDefault="00252BE9">
          <w:pPr>
            <w:pStyle w:val="TOC2"/>
            <w:tabs>
              <w:tab w:val="left" w:pos="880"/>
              <w:tab w:val="right" w:leader="dot" w:pos="9062"/>
            </w:tabs>
            <w:rPr>
              <w:rFonts w:eastAsiaTheme="minorEastAsia" w:cstheme="minorBidi"/>
              <w:b w:val="0"/>
              <w:bCs w:val="0"/>
              <w:noProof/>
              <w:sz w:val="24"/>
              <w:szCs w:val="24"/>
              <w:lang w:eastAsia="en-GB"/>
            </w:rPr>
          </w:pPr>
          <w:hyperlink w:anchor="_Toc64461690" w:history="1">
            <w:r w:rsidR="00F3609D" w:rsidRPr="00EE1A8D">
              <w:rPr>
                <w:rStyle w:val="Hyperlink"/>
                <w:noProof/>
                <w:lang w:val="en-US"/>
              </w:rPr>
              <w:t>1.3</w:t>
            </w:r>
            <w:r w:rsidR="00F3609D">
              <w:rPr>
                <w:rFonts w:eastAsiaTheme="minorEastAsia" w:cstheme="minorBidi"/>
                <w:b w:val="0"/>
                <w:bCs w:val="0"/>
                <w:noProof/>
                <w:sz w:val="24"/>
                <w:szCs w:val="24"/>
                <w:lang w:eastAsia="en-GB"/>
              </w:rPr>
              <w:tab/>
            </w:r>
            <w:r w:rsidR="00F3609D" w:rsidRPr="00EE1A8D">
              <w:rPr>
                <w:rStyle w:val="Hyperlink"/>
                <w:noProof/>
                <w:lang w:val="en-US"/>
              </w:rPr>
              <w:t>Architecture and Concepts: Intermediate</w:t>
            </w:r>
            <w:r w:rsidR="00F3609D">
              <w:rPr>
                <w:noProof/>
                <w:webHidden/>
              </w:rPr>
              <w:tab/>
            </w:r>
            <w:r w:rsidR="00F3609D">
              <w:rPr>
                <w:noProof/>
                <w:webHidden/>
              </w:rPr>
              <w:fldChar w:fldCharType="begin"/>
            </w:r>
            <w:r w:rsidR="00F3609D">
              <w:rPr>
                <w:noProof/>
                <w:webHidden/>
              </w:rPr>
              <w:instrText xml:space="preserve"> PAGEREF _Toc64461690 \h </w:instrText>
            </w:r>
            <w:r w:rsidR="00F3609D">
              <w:rPr>
                <w:noProof/>
                <w:webHidden/>
              </w:rPr>
            </w:r>
            <w:r w:rsidR="00F3609D">
              <w:rPr>
                <w:noProof/>
                <w:webHidden/>
              </w:rPr>
              <w:fldChar w:fldCharType="separate"/>
            </w:r>
            <w:r w:rsidR="006C66EC">
              <w:rPr>
                <w:noProof/>
                <w:webHidden/>
              </w:rPr>
              <w:t>10</w:t>
            </w:r>
            <w:r w:rsidR="00F3609D">
              <w:rPr>
                <w:noProof/>
                <w:webHidden/>
              </w:rPr>
              <w:fldChar w:fldCharType="end"/>
            </w:r>
          </w:hyperlink>
        </w:p>
        <w:p w14:paraId="79C39B44" w14:textId="5C969C0F" w:rsidR="00F3609D" w:rsidRDefault="00252BE9">
          <w:pPr>
            <w:pStyle w:val="TOC3"/>
            <w:tabs>
              <w:tab w:val="left" w:pos="1320"/>
              <w:tab w:val="right" w:leader="dot" w:pos="9062"/>
            </w:tabs>
            <w:rPr>
              <w:rFonts w:eastAsiaTheme="minorEastAsia" w:cstheme="minorBidi"/>
              <w:noProof/>
              <w:sz w:val="24"/>
              <w:szCs w:val="24"/>
              <w:lang w:eastAsia="en-GB"/>
            </w:rPr>
          </w:pPr>
          <w:hyperlink w:anchor="_Toc64461691" w:history="1">
            <w:r w:rsidR="00F3609D" w:rsidRPr="00EE1A8D">
              <w:rPr>
                <w:rStyle w:val="Hyperlink"/>
                <w:noProof/>
                <w:lang w:val="en-US"/>
              </w:rPr>
              <w:t>1.3.26</w:t>
            </w:r>
            <w:r w:rsidR="00F3609D">
              <w:rPr>
                <w:rFonts w:eastAsiaTheme="minorEastAsia" w:cstheme="minorBidi"/>
                <w:noProof/>
                <w:sz w:val="24"/>
                <w:szCs w:val="24"/>
                <w:lang w:eastAsia="en-GB"/>
              </w:rPr>
              <w:tab/>
            </w:r>
            <w:r w:rsidR="00F3609D" w:rsidRPr="00EE1A8D">
              <w:rPr>
                <w:rStyle w:val="Hyperlink"/>
                <w:noProof/>
                <w:lang w:val="en-US"/>
              </w:rPr>
              <w:t>Hops</w:t>
            </w:r>
            <w:r w:rsidR="00F3609D">
              <w:rPr>
                <w:noProof/>
                <w:webHidden/>
              </w:rPr>
              <w:tab/>
            </w:r>
            <w:r w:rsidR="00F3609D">
              <w:rPr>
                <w:noProof/>
                <w:webHidden/>
              </w:rPr>
              <w:fldChar w:fldCharType="begin"/>
            </w:r>
            <w:r w:rsidR="00F3609D">
              <w:rPr>
                <w:noProof/>
                <w:webHidden/>
              </w:rPr>
              <w:instrText xml:space="preserve"> PAGEREF _Toc64461691 \h </w:instrText>
            </w:r>
            <w:r w:rsidR="00F3609D">
              <w:rPr>
                <w:noProof/>
                <w:webHidden/>
              </w:rPr>
            </w:r>
            <w:r w:rsidR="00F3609D">
              <w:rPr>
                <w:noProof/>
                <w:webHidden/>
              </w:rPr>
              <w:fldChar w:fldCharType="separate"/>
            </w:r>
            <w:r w:rsidR="006C66EC">
              <w:rPr>
                <w:noProof/>
                <w:webHidden/>
              </w:rPr>
              <w:t>10</w:t>
            </w:r>
            <w:r w:rsidR="00F3609D">
              <w:rPr>
                <w:noProof/>
                <w:webHidden/>
              </w:rPr>
              <w:fldChar w:fldCharType="end"/>
            </w:r>
          </w:hyperlink>
        </w:p>
        <w:p w14:paraId="602886CC" w14:textId="76460793" w:rsidR="00F3609D" w:rsidRDefault="00252BE9">
          <w:pPr>
            <w:pStyle w:val="TOC3"/>
            <w:tabs>
              <w:tab w:val="left" w:pos="1320"/>
              <w:tab w:val="right" w:leader="dot" w:pos="9062"/>
            </w:tabs>
            <w:rPr>
              <w:rFonts w:eastAsiaTheme="minorEastAsia" w:cstheme="minorBidi"/>
              <w:noProof/>
              <w:sz w:val="24"/>
              <w:szCs w:val="24"/>
              <w:lang w:eastAsia="en-GB"/>
            </w:rPr>
          </w:pPr>
          <w:hyperlink w:anchor="_Toc64461692" w:history="1">
            <w:r w:rsidR="00F3609D" w:rsidRPr="00EE1A8D">
              <w:rPr>
                <w:rStyle w:val="Hyperlink"/>
                <w:rFonts w:eastAsia="Times New Roman"/>
                <w:noProof/>
                <w:lang w:val="en-US"/>
              </w:rPr>
              <w:t>1.3.27</w:t>
            </w:r>
            <w:r w:rsidR="00F3609D">
              <w:rPr>
                <w:rFonts w:eastAsiaTheme="minorEastAsia" w:cstheme="minorBidi"/>
                <w:noProof/>
                <w:sz w:val="24"/>
                <w:szCs w:val="24"/>
                <w:lang w:eastAsia="en-GB"/>
              </w:rPr>
              <w:tab/>
            </w:r>
            <w:r w:rsidR="00F3609D" w:rsidRPr="00EE1A8D">
              <w:rPr>
                <w:rStyle w:val="Hyperlink"/>
                <w:rFonts w:eastAsia="Times New Roman"/>
                <w:noProof/>
                <w:lang w:val="en-US"/>
              </w:rPr>
              <w:t>1.3.26 Incremental Database queries</w:t>
            </w:r>
            <w:r w:rsidR="00F3609D">
              <w:rPr>
                <w:noProof/>
                <w:webHidden/>
              </w:rPr>
              <w:tab/>
            </w:r>
            <w:r w:rsidR="00F3609D">
              <w:rPr>
                <w:noProof/>
                <w:webHidden/>
              </w:rPr>
              <w:fldChar w:fldCharType="begin"/>
            </w:r>
            <w:r w:rsidR="00F3609D">
              <w:rPr>
                <w:noProof/>
                <w:webHidden/>
              </w:rPr>
              <w:instrText xml:space="preserve"> PAGEREF _Toc64461692 \h </w:instrText>
            </w:r>
            <w:r w:rsidR="00F3609D">
              <w:rPr>
                <w:noProof/>
                <w:webHidden/>
              </w:rPr>
            </w:r>
            <w:r w:rsidR="00F3609D">
              <w:rPr>
                <w:noProof/>
                <w:webHidden/>
              </w:rPr>
              <w:fldChar w:fldCharType="separate"/>
            </w:r>
            <w:r w:rsidR="006C66EC">
              <w:rPr>
                <w:noProof/>
                <w:webHidden/>
              </w:rPr>
              <w:t>10</w:t>
            </w:r>
            <w:r w:rsidR="00F3609D">
              <w:rPr>
                <w:noProof/>
                <w:webHidden/>
              </w:rPr>
              <w:fldChar w:fldCharType="end"/>
            </w:r>
          </w:hyperlink>
        </w:p>
        <w:p w14:paraId="0DC82D22" w14:textId="7361723A" w:rsidR="00F3609D" w:rsidRDefault="00252BE9">
          <w:pPr>
            <w:pStyle w:val="TOC3"/>
            <w:tabs>
              <w:tab w:val="left" w:pos="1320"/>
              <w:tab w:val="right" w:leader="dot" w:pos="9062"/>
            </w:tabs>
            <w:rPr>
              <w:rFonts w:eastAsiaTheme="minorEastAsia" w:cstheme="minorBidi"/>
              <w:noProof/>
              <w:sz w:val="24"/>
              <w:szCs w:val="24"/>
              <w:lang w:eastAsia="en-GB"/>
            </w:rPr>
          </w:pPr>
          <w:hyperlink w:anchor="_Toc64461693" w:history="1">
            <w:r w:rsidR="00F3609D" w:rsidRPr="00EE1A8D">
              <w:rPr>
                <w:rStyle w:val="Hyperlink"/>
                <w:rFonts w:eastAsia="Times New Roman"/>
                <w:noProof/>
                <w:lang w:val="en-US"/>
              </w:rPr>
              <w:t>1.3.28</w:t>
            </w:r>
            <w:r w:rsidR="00F3609D">
              <w:rPr>
                <w:rFonts w:eastAsiaTheme="minorEastAsia" w:cstheme="minorBidi"/>
                <w:noProof/>
                <w:sz w:val="24"/>
                <w:szCs w:val="24"/>
                <w:lang w:eastAsia="en-GB"/>
              </w:rPr>
              <w:tab/>
            </w:r>
            <w:r w:rsidR="00F3609D" w:rsidRPr="00EE1A8D">
              <w:rPr>
                <w:rStyle w:val="Hyperlink"/>
                <w:rFonts w:eastAsia="Times New Roman"/>
                <w:noProof/>
                <w:lang w:val="en-US"/>
              </w:rPr>
              <w:t>Subset</w:t>
            </w:r>
            <w:r w:rsidR="00F3609D">
              <w:rPr>
                <w:noProof/>
                <w:webHidden/>
              </w:rPr>
              <w:tab/>
            </w:r>
            <w:r w:rsidR="00F3609D">
              <w:rPr>
                <w:noProof/>
                <w:webHidden/>
              </w:rPr>
              <w:fldChar w:fldCharType="begin"/>
            </w:r>
            <w:r w:rsidR="00F3609D">
              <w:rPr>
                <w:noProof/>
                <w:webHidden/>
              </w:rPr>
              <w:instrText xml:space="preserve"> PAGEREF _Toc64461693 \h </w:instrText>
            </w:r>
            <w:r w:rsidR="00F3609D">
              <w:rPr>
                <w:noProof/>
                <w:webHidden/>
              </w:rPr>
            </w:r>
            <w:r w:rsidR="00F3609D">
              <w:rPr>
                <w:noProof/>
                <w:webHidden/>
              </w:rPr>
              <w:fldChar w:fldCharType="separate"/>
            </w:r>
            <w:r w:rsidR="006C66EC">
              <w:rPr>
                <w:noProof/>
                <w:webHidden/>
              </w:rPr>
              <w:t>10</w:t>
            </w:r>
            <w:r w:rsidR="00F3609D">
              <w:rPr>
                <w:noProof/>
                <w:webHidden/>
              </w:rPr>
              <w:fldChar w:fldCharType="end"/>
            </w:r>
          </w:hyperlink>
        </w:p>
        <w:p w14:paraId="53782FD7" w14:textId="40332674" w:rsidR="00F3609D" w:rsidRDefault="00252BE9">
          <w:pPr>
            <w:pStyle w:val="TOC3"/>
            <w:tabs>
              <w:tab w:val="left" w:pos="1320"/>
              <w:tab w:val="right" w:leader="dot" w:pos="9062"/>
            </w:tabs>
            <w:rPr>
              <w:rFonts w:eastAsiaTheme="minorEastAsia" w:cstheme="minorBidi"/>
              <w:noProof/>
              <w:sz w:val="24"/>
              <w:szCs w:val="24"/>
              <w:lang w:eastAsia="en-GB"/>
            </w:rPr>
          </w:pPr>
          <w:hyperlink w:anchor="_Toc64461694" w:history="1">
            <w:r w:rsidR="00F3609D" w:rsidRPr="00EE1A8D">
              <w:rPr>
                <w:rStyle w:val="Hyperlink"/>
                <w:noProof/>
                <w:lang w:val="en-US"/>
              </w:rPr>
              <w:t>1.3.29</w:t>
            </w:r>
            <w:r w:rsidR="00F3609D">
              <w:rPr>
                <w:rFonts w:eastAsiaTheme="minorEastAsia" w:cstheme="minorBidi"/>
                <w:noProof/>
                <w:sz w:val="24"/>
                <w:szCs w:val="24"/>
                <w:lang w:eastAsia="en-GB"/>
              </w:rPr>
              <w:tab/>
            </w:r>
            <w:r w:rsidR="00F3609D" w:rsidRPr="00EE1A8D">
              <w:rPr>
                <w:rStyle w:val="Hyperlink"/>
                <w:noProof/>
                <w:lang w:val="en-US"/>
              </w:rPr>
              <w:t>Dynamic, Static &amp; Timeseries Data</w:t>
            </w:r>
            <w:r w:rsidR="00F3609D">
              <w:rPr>
                <w:noProof/>
                <w:webHidden/>
              </w:rPr>
              <w:tab/>
            </w:r>
            <w:r w:rsidR="00F3609D">
              <w:rPr>
                <w:noProof/>
                <w:webHidden/>
              </w:rPr>
              <w:fldChar w:fldCharType="begin"/>
            </w:r>
            <w:r w:rsidR="00F3609D">
              <w:rPr>
                <w:noProof/>
                <w:webHidden/>
              </w:rPr>
              <w:instrText xml:space="preserve"> PAGEREF _Toc64461694 \h </w:instrText>
            </w:r>
            <w:r w:rsidR="00F3609D">
              <w:rPr>
                <w:noProof/>
                <w:webHidden/>
              </w:rPr>
            </w:r>
            <w:r w:rsidR="00F3609D">
              <w:rPr>
                <w:noProof/>
                <w:webHidden/>
              </w:rPr>
              <w:fldChar w:fldCharType="separate"/>
            </w:r>
            <w:r w:rsidR="006C66EC">
              <w:rPr>
                <w:noProof/>
                <w:webHidden/>
              </w:rPr>
              <w:t>10</w:t>
            </w:r>
            <w:r w:rsidR="00F3609D">
              <w:rPr>
                <w:noProof/>
                <w:webHidden/>
              </w:rPr>
              <w:fldChar w:fldCharType="end"/>
            </w:r>
          </w:hyperlink>
        </w:p>
        <w:p w14:paraId="44D037AD" w14:textId="776BB0C0" w:rsidR="00F3609D" w:rsidRDefault="00252BE9">
          <w:pPr>
            <w:pStyle w:val="TOC3"/>
            <w:tabs>
              <w:tab w:val="left" w:pos="1320"/>
              <w:tab w:val="right" w:leader="dot" w:pos="9062"/>
            </w:tabs>
            <w:rPr>
              <w:rFonts w:eastAsiaTheme="minorEastAsia" w:cstheme="minorBidi"/>
              <w:noProof/>
              <w:sz w:val="24"/>
              <w:szCs w:val="24"/>
              <w:lang w:eastAsia="en-GB"/>
            </w:rPr>
          </w:pPr>
          <w:hyperlink w:anchor="_Toc64461695" w:history="1">
            <w:r w:rsidR="00F3609D" w:rsidRPr="00EE1A8D">
              <w:rPr>
                <w:rStyle w:val="Hyperlink"/>
                <w:noProof/>
                <w:lang w:val="en-US"/>
              </w:rPr>
              <w:t>1.3.30</w:t>
            </w:r>
            <w:r w:rsidR="00F3609D">
              <w:rPr>
                <w:rFonts w:eastAsiaTheme="minorEastAsia" w:cstheme="minorBidi"/>
                <w:noProof/>
                <w:sz w:val="24"/>
                <w:szCs w:val="24"/>
                <w:lang w:eastAsia="en-GB"/>
              </w:rPr>
              <w:tab/>
            </w:r>
            <w:r w:rsidR="00F3609D" w:rsidRPr="00EE1A8D">
              <w:rPr>
                <w:rStyle w:val="Hyperlink"/>
                <w:noProof/>
                <w:lang w:val="en-US"/>
              </w:rPr>
              <w:t>When to use a microservice</w:t>
            </w:r>
            <w:r w:rsidR="00F3609D">
              <w:rPr>
                <w:noProof/>
                <w:webHidden/>
              </w:rPr>
              <w:tab/>
            </w:r>
            <w:r w:rsidR="00F3609D">
              <w:rPr>
                <w:noProof/>
                <w:webHidden/>
              </w:rPr>
              <w:fldChar w:fldCharType="begin"/>
            </w:r>
            <w:r w:rsidR="00F3609D">
              <w:rPr>
                <w:noProof/>
                <w:webHidden/>
              </w:rPr>
              <w:instrText xml:space="preserve"> PAGEREF _Toc64461695 \h </w:instrText>
            </w:r>
            <w:r w:rsidR="00F3609D">
              <w:rPr>
                <w:noProof/>
                <w:webHidden/>
              </w:rPr>
            </w:r>
            <w:r w:rsidR="00F3609D">
              <w:rPr>
                <w:noProof/>
                <w:webHidden/>
              </w:rPr>
              <w:fldChar w:fldCharType="separate"/>
            </w:r>
            <w:r w:rsidR="006C66EC">
              <w:rPr>
                <w:noProof/>
                <w:webHidden/>
              </w:rPr>
              <w:t>10</w:t>
            </w:r>
            <w:r w:rsidR="00F3609D">
              <w:rPr>
                <w:noProof/>
                <w:webHidden/>
              </w:rPr>
              <w:fldChar w:fldCharType="end"/>
            </w:r>
          </w:hyperlink>
        </w:p>
        <w:p w14:paraId="02F4C942" w14:textId="3DB50A72" w:rsidR="00F3609D" w:rsidRDefault="00252BE9">
          <w:pPr>
            <w:pStyle w:val="TOC3"/>
            <w:tabs>
              <w:tab w:val="right" w:leader="dot" w:pos="9062"/>
            </w:tabs>
            <w:rPr>
              <w:rFonts w:eastAsiaTheme="minorEastAsia" w:cstheme="minorBidi"/>
              <w:noProof/>
              <w:sz w:val="24"/>
              <w:szCs w:val="24"/>
              <w:lang w:eastAsia="en-GB"/>
            </w:rPr>
          </w:pPr>
          <w:hyperlink w:anchor="_Toc64461696" w:history="1">
            <w:r w:rsidR="00F3609D" w:rsidRPr="00EE1A8D">
              <w:rPr>
                <w:rStyle w:val="Hyperlink"/>
                <w:noProof/>
                <w:lang w:val="en-US"/>
              </w:rPr>
              <w:t>1.3 Tasks for Architecture and Concepts: Intermediate</w:t>
            </w:r>
            <w:r w:rsidR="00F3609D">
              <w:rPr>
                <w:noProof/>
                <w:webHidden/>
              </w:rPr>
              <w:tab/>
            </w:r>
            <w:r w:rsidR="00F3609D">
              <w:rPr>
                <w:noProof/>
                <w:webHidden/>
              </w:rPr>
              <w:fldChar w:fldCharType="begin"/>
            </w:r>
            <w:r w:rsidR="00F3609D">
              <w:rPr>
                <w:noProof/>
                <w:webHidden/>
              </w:rPr>
              <w:instrText xml:space="preserve"> PAGEREF _Toc64461696 \h </w:instrText>
            </w:r>
            <w:r w:rsidR="00F3609D">
              <w:rPr>
                <w:noProof/>
                <w:webHidden/>
              </w:rPr>
            </w:r>
            <w:r w:rsidR="00F3609D">
              <w:rPr>
                <w:noProof/>
                <w:webHidden/>
              </w:rPr>
              <w:fldChar w:fldCharType="separate"/>
            </w:r>
            <w:r w:rsidR="006C66EC">
              <w:rPr>
                <w:noProof/>
                <w:webHidden/>
              </w:rPr>
              <w:t>10</w:t>
            </w:r>
            <w:r w:rsidR="00F3609D">
              <w:rPr>
                <w:noProof/>
                <w:webHidden/>
              </w:rPr>
              <w:fldChar w:fldCharType="end"/>
            </w:r>
          </w:hyperlink>
        </w:p>
        <w:p w14:paraId="03D9A18D" w14:textId="75BE15E4" w:rsidR="00F3609D" w:rsidRDefault="00252BE9">
          <w:pPr>
            <w:pStyle w:val="TOC2"/>
            <w:tabs>
              <w:tab w:val="right" w:leader="dot" w:pos="9062"/>
            </w:tabs>
            <w:rPr>
              <w:rFonts w:eastAsiaTheme="minorEastAsia" w:cstheme="minorBidi"/>
              <w:b w:val="0"/>
              <w:bCs w:val="0"/>
              <w:noProof/>
              <w:sz w:val="24"/>
              <w:szCs w:val="24"/>
              <w:lang w:eastAsia="en-GB"/>
            </w:rPr>
          </w:pPr>
          <w:hyperlink w:anchor="_Toc64461697" w:history="1">
            <w:r w:rsidR="00F3609D" w:rsidRPr="00EE1A8D">
              <w:rPr>
                <w:rStyle w:val="Hyperlink"/>
                <w:noProof/>
                <w:lang w:val="en-US"/>
              </w:rPr>
              <w:t>1.4 Architecture and Concepts: Advanced</w:t>
            </w:r>
            <w:r w:rsidR="00F3609D">
              <w:rPr>
                <w:noProof/>
                <w:webHidden/>
              </w:rPr>
              <w:tab/>
            </w:r>
            <w:r w:rsidR="00F3609D">
              <w:rPr>
                <w:noProof/>
                <w:webHidden/>
              </w:rPr>
              <w:fldChar w:fldCharType="begin"/>
            </w:r>
            <w:r w:rsidR="00F3609D">
              <w:rPr>
                <w:noProof/>
                <w:webHidden/>
              </w:rPr>
              <w:instrText xml:space="preserve"> PAGEREF _Toc64461697 \h </w:instrText>
            </w:r>
            <w:r w:rsidR="00F3609D">
              <w:rPr>
                <w:noProof/>
                <w:webHidden/>
              </w:rPr>
            </w:r>
            <w:r w:rsidR="00F3609D">
              <w:rPr>
                <w:noProof/>
                <w:webHidden/>
              </w:rPr>
              <w:fldChar w:fldCharType="separate"/>
            </w:r>
            <w:r w:rsidR="006C66EC">
              <w:rPr>
                <w:noProof/>
                <w:webHidden/>
              </w:rPr>
              <w:t>10</w:t>
            </w:r>
            <w:r w:rsidR="00F3609D">
              <w:rPr>
                <w:noProof/>
                <w:webHidden/>
              </w:rPr>
              <w:fldChar w:fldCharType="end"/>
            </w:r>
          </w:hyperlink>
        </w:p>
        <w:p w14:paraId="4F175705" w14:textId="6A0DD1CB" w:rsidR="00F3609D" w:rsidRDefault="00252BE9">
          <w:pPr>
            <w:pStyle w:val="TOC3"/>
            <w:tabs>
              <w:tab w:val="left" w:pos="1320"/>
              <w:tab w:val="right" w:leader="dot" w:pos="9062"/>
            </w:tabs>
            <w:rPr>
              <w:rFonts w:eastAsiaTheme="minorEastAsia" w:cstheme="minorBidi"/>
              <w:noProof/>
              <w:sz w:val="24"/>
              <w:szCs w:val="24"/>
              <w:lang w:eastAsia="en-GB"/>
            </w:rPr>
          </w:pPr>
          <w:hyperlink w:anchor="_Toc64461698" w:history="1">
            <w:r w:rsidR="00F3609D" w:rsidRPr="00EE1A8D">
              <w:rPr>
                <w:rStyle w:val="Hyperlink"/>
                <w:noProof/>
                <w:lang w:val="en-GB"/>
              </w:rPr>
              <w:t>1.4.31</w:t>
            </w:r>
            <w:r w:rsidR="00F3609D">
              <w:rPr>
                <w:rFonts w:eastAsiaTheme="minorEastAsia" w:cstheme="minorBidi"/>
                <w:noProof/>
                <w:sz w:val="24"/>
                <w:szCs w:val="24"/>
                <w:lang w:eastAsia="en-GB"/>
              </w:rPr>
              <w:tab/>
            </w:r>
            <w:r w:rsidR="00F3609D" w:rsidRPr="00EE1A8D">
              <w:rPr>
                <w:rStyle w:val="Hyperlink"/>
                <w:noProof/>
                <w:lang w:val="en-GB"/>
              </w:rPr>
              <w:t>Choosing a source dataset for your pipe</w:t>
            </w:r>
            <w:r w:rsidR="00F3609D">
              <w:rPr>
                <w:noProof/>
                <w:webHidden/>
              </w:rPr>
              <w:tab/>
            </w:r>
            <w:r w:rsidR="00F3609D">
              <w:rPr>
                <w:noProof/>
                <w:webHidden/>
              </w:rPr>
              <w:fldChar w:fldCharType="begin"/>
            </w:r>
            <w:r w:rsidR="00F3609D">
              <w:rPr>
                <w:noProof/>
                <w:webHidden/>
              </w:rPr>
              <w:instrText xml:space="preserve"> PAGEREF _Toc64461698 \h </w:instrText>
            </w:r>
            <w:r w:rsidR="00F3609D">
              <w:rPr>
                <w:noProof/>
                <w:webHidden/>
              </w:rPr>
            </w:r>
            <w:r w:rsidR="00F3609D">
              <w:rPr>
                <w:noProof/>
                <w:webHidden/>
              </w:rPr>
              <w:fldChar w:fldCharType="separate"/>
            </w:r>
            <w:r w:rsidR="006C66EC">
              <w:rPr>
                <w:noProof/>
                <w:webHidden/>
              </w:rPr>
              <w:t>10</w:t>
            </w:r>
            <w:r w:rsidR="00F3609D">
              <w:rPr>
                <w:noProof/>
                <w:webHidden/>
              </w:rPr>
              <w:fldChar w:fldCharType="end"/>
            </w:r>
          </w:hyperlink>
        </w:p>
        <w:p w14:paraId="4D723F83" w14:textId="52F0D498" w:rsidR="00F3609D" w:rsidRDefault="00252BE9">
          <w:pPr>
            <w:pStyle w:val="TOC3"/>
            <w:tabs>
              <w:tab w:val="left" w:pos="1320"/>
              <w:tab w:val="right" w:leader="dot" w:pos="9062"/>
            </w:tabs>
            <w:rPr>
              <w:rFonts w:eastAsiaTheme="minorEastAsia" w:cstheme="minorBidi"/>
              <w:noProof/>
              <w:sz w:val="24"/>
              <w:szCs w:val="24"/>
              <w:lang w:eastAsia="en-GB"/>
            </w:rPr>
          </w:pPr>
          <w:hyperlink w:anchor="_Toc64461699" w:history="1">
            <w:r w:rsidR="00F3609D" w:rsidRPr="00EE1A8D">
              <w:rPr>
                <w:rStyle w:val="Hyperlink"/>
                <w:noProof/>
                <w:lang w:val="en-US"/>
              </w:rPr>
              <w:t>1.4.32</w:t>
            </w:r>
            <w:r w:rsidR="00F3609D">
              <w:rPr>
                <w:rFonts w:eastAsiaTheme="minorEastAsia" w:cstheme="minorBidi"/>
                <w:noProof/>
                <w:sz w:val="24"/>
                <w:szCs w:val="24"/>
                <w:lang w:eastAsia="en-GB"/>
              </w:rPr>
              <w:tab/>
            </w:r>
            <w:r w:rsidR="00F3609D" w:rsidRPr="00EE1A8D">
              <w:rPr>
                <w:rStyle w:val="Hyperlink"/>
                <w:noProof/>
                <w:lang w:val="en-US"/>
              </w:rPr>
              <w:t>Eventual Consistency</w:t>
            </w:r>
            <w:r w:rsidR="00F3609D">
              <w:rPr>
                <w:noProof/>
                <w:webHidden/>
              </w:rPr>
              <w:tab/>
            </w:r>
            <w:r w:rsidR="00F3609D">
              <w:rPr>
                <w:noProof/>
                <w:webHidden/>
              </w:rPr>
              <w:fldChar w:fldCharType="begin"/>
            </w:r>
            <w:r w:rsidR="00F3609D">
              <w:rPr>
                <w:noProof/>
                <w:webHidden/>
              </w:rPr>
              <w:instrText xml:space="preserve"> PAGEREF _Toc64461699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14:paraId="32FB53F1" w14:textId="5B863F55"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00" w:history="1">
            <w:r w:rsidR="00F3609D" w:rsidRPr="00EE1A8D">
              <w:rPr>
                <w:rStyle w:val="Hyperlink"/>
                <w:noProof/>
                <w:lang w:val="en-US"/>
              </w:rPr>
              <w:t>1.4.33</w:t>
            </w:r>
            <w:r w:rsidR="00F3609D">
              <w:rPr>
                <w:rFonts w:eastAsiaTheme="minorEastAsia" w:cstheme="minorBidi"/>
                <w:noProof/>
                <w:sz w:val="24"/>
                <w:szCs w:val="24"/>
                <w:lang w:eastAsia="en-GB"/>
              </w:rPr>
              <w:tab/>
            </w:r>
            <w:r w:rsidR="00F3609D" w:rsidRPr="00EE1A8D">
              <w:rPr>
                <w:rStyle w:val="Hyperlink"/>
                <w:noProof/>
                <w:lang w:val="en-US"/>
              </w:rPr>
              <w:t>Create Child &amp; Emit children</w:t>
            </w:r>
            <w:r w:rsidR="00F3609D">
              <w:rPr>
                <w:noProof/>
                <w:webHidden/>
              </w:rPr>
              <w:tab/>
            </w:r>
            <w:r w:rsidR="00F3609D">
              <w:rPr>
                <w:noProof/>
                <w:webHidden/>
              </w:rPr>
              <w:fldChar w:fldCharType="begin"/>
            </w:r>
            <w:r w:rsidR="00F3609D">
              <w:rPr>
                <w:noProof/>
                <w:webHidden/>
              </w:rPr>
              <w:instrText xml:space="preserve"> PAGEREF _Toc64461700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14:paraId="6ED005BC" w14:textId="3A2C534F" w:rsidR="00F3609D" w:rsidRDefault="00252BE9">
          <w:pPr>
            <w:pStyle w:val="TOC3"/>
            <w:tabs>
              <w:tab w:val="right" w:leader="dot" w:pos="9062"/>
            </w:tabs>
            <w:rPr>
              <w:rFonts w:eastAsiaTheme="minorEastAsia" w:cstheme="minorBidi"/>
              <w:noProof/>
              <w:sz w:val="24"/>
              <w:szCs w:val="24"/>
              <w:lang w:eastAsia="en-GB"/>
            </w:rPr>
          </w:pPr>
          <w:hyperlink w:anchor="_Toc64461701" w:history="1">
            <w:r w:rsidR="00F3609D" w:rsidRPr="00EE1A8D">
              <w:rPr>
                <w:rStyle w:val="Hyperlink"/>
                <w:noProof/>
                <w:lang w:val="en-US"/>
              </w:rPr>
              <w:t>1.4 Tasks for Architecture and Concepts: Advanced</w:t>
            </w:r>
            <w:r w:rsidR="00F3609D">
              <w:rPr>
                <w:noProof/>
                <w:webHidden/>
              </w:rPr>
              <w:tab/>
            </w:r>
            <w:r w:rsidR="00F3609D">
              <w:rPr>
                <w:noProof/>
                <w:webHidden/>
              </w:rPr>
              <w:fldChar w:fldCharType="begin"/>
            </w:r>
            <w:r w:rsidR="00F3609D">
              <w:rPr>
                <w:noProof/>
                <w:webHidden/>
              </w:rPr>
              <w:instrText xml:space="preserve"> PAGEREF _Toc64461701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14:paraId="3D78FE8C" w14:textId="6F5665ED" w:rsidR="00F3609D" w:rsidRDefault="00252BE9">
          <w:pPr>
            <w:pStyle w:val="TOC2"/>
            <w:tabs>
              <w:tab w:val="right" w:leader="dot" w:pos="9062"/>
            </w:tabs>
            <w:rPr>
              <w:rFonts w:eastAsiaTheme="minorEastAsia" w:cstheme="minorBidi"/>
              <w:b w:val="0"/>
              <w:bCs w:val="0"/>
              <w:noProof/>
              <w:sz w:val="24"/>
              <w:szCs w:val="24"/>
              <w:lang w:eastAsia="en-GB"/>
            </w:rPr>
          </w:pPr>
          <w:hyperlink w:anchor="_Toc64461702" w:history="1">
            <w:r w:rsidR="00F3609D" w:rsidRPr="00EE1A8D">
              <w:rPr>
                <w:rStyle w:val="Hyperlink"/>
                <w:noProof/>
                <w:lang w:val="en-US"/>
              </w:rPr>
              <w:t>Epilogue</w:t>
            </w:r>
            <w:r w:rsidR="00F3609D">
              <w:rPr>
                <w:noProof/>
                <w:webHidden/>
              </w:rPr>
              <w:tab/>
            </w:r>
            <w:r w:rsidR="00F3609D">
              <w:rPr>
                <w:noProof/>
                <w:webHidden/>
              </w:rPr>
              <w:fldChar w:fldCharType="begin"/>
            </w:r>
            <w:r w:rsidR="00F3609D">
              <w:rPr>
                <w:noProof/>
                <w:webHidden/>
              </w:rPr>
              <w:instrText xml:space="preserve"> PAGEREF _Toc64461702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14:paraId="65CA276F" w14:textId="39444FEF" w:rsidR="00F3609D" w:rsidRDefault="00252BE9">
          <w:pPr>
            <w:pStyle w:val="TOC1"/>
            <w:tabs>
              <w:tab w:val="left" w:pos="440"/>
            </w:tabs>
            <w:rPr>
              <w:rFonts w:eastAsiaTheme="minorEastAsia" w:cstheme="minorBidi"/>
              <w:b w:val="0"/>
              <w:bCs w:val="0"/>
              <w:i w:val="0"/>
              <w:iCs w:val="0"/>
              <w:noProof/>
              <w:lang w:eastAsia="en-GB"/>
            </w:rPr>
          </w:pPr>
          <w:hyperlink w:anchor="_Toc64461703" w:history="1">
            <w:r w:rsidR="00F3609D" w:rsidRPr="00EE1A8D">
              <w:rPr>
                <w:rStyle w:val="Hyperlink"/>
                <w:noProof/>
              </w:rPr>
              <w:t>2</w:t>
            </w:r>
            <w:r w:rsidR="00F3609D">
              <w:rPr>
                <w:rFonts w:eastAsiaTheme="minorEastAsia" w:cstheme="minorBidi"/>
                <w:b w:val="0"/>
                <w:bCs w:val="0"/>
                <w:i w:val="0"/>
                <w:iCs w:val="0"/>
                <w:noProof/>
                <w:lang w:eastAsia="en-GB"/>
              </w:rPr>
              <w:tab/>
            </w:r>
            <w:r w:rsidR="00F3609D" w:rsidRPr="00EE1A8D">
              <w:rPr>
                <w:rStyle w:val="Hyperlink"/>
                <w:noProof/>
                <w:lang w:val="en-US"/>
              </w:rPr>
              <w:t>Systems</w:t>
            </w:r>
            <w:r w:rsidR="00F3609D">
              <w:rPr>
                <w:noProof/>
                <w:webHidden/>
              </w:rPr>
              <w:tab/>
            </w:r>
            <w:r w:rsidR="00F3609D">
              <w:rPr>
                <w:noProof/>
                <w:webHidden/>
              </w:rPr>
              <w:fldChar w:fldCharType="begin"/>
            </w:r>
            <w:r w:rsidR="00F3609D">
              <w:rPr>
                <w:noProof/>
                <w:webHidden/>
              </w:rPr>
              <w:instrText xml:space="preserve"> PAGEREF _Toc64461703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14:paraId="1757C0B7" w14:textId="0958C7B4" w:rsidR="00F3609D" w:rsidRDefault="00252BE9">
          <w:pPr>
            <w:pStyle w:val="TOC2"/>
            <w:tabs>
              <w:tab w:val="right" w:leader="dot" w:pos="9062"/>
            </w:tabs>
            <w:rPr>
              <w:rFonts w:eastAsiaTheme="minorEastAsia" w:cstheme="minorBidi"/>
              <w:b w:val="0"/>
              <w:bCs w:val="0"/>
              <w:noProof/>
              <w:sz w:val="24"/>
              <w:szCs w:val="24"/>
              <w:lang w:eastAsia="en-GB"/>
            </w:rPr>
          </w:pPr>
          <w:hyperlink w:anchor="_Toc64461704" w:history="1">
            <w:r w:rsidR="00F3609D" w:rsidRPr="00EE1A8D">
              <w:rPr>
                <w:rStyle w:val="Hyperlink"/>
                <w:noProof/>
              </w:rPr>
              <w:t>Introduction</w:t>
            </w:r>
            <w:r w:rsidR="00F3609D">
              <w:rPr>
                <w:noProof/>
                <w:webHidden/>
              </w:rPr>
              <w:tab/>
            </w:r>
            <w:r w:rsidR="00F3609D">
              <w:rPr>
                <w:noProof/>
                <w:webHidden/>
              </w:rPr>
              <w:fldChar w:fldCharType="begin"/>
            </w:r>
            <w:r w:rsidR="00F3609D">
              <w:rPr>
                <w:noProof/>
                <w:webHidden/>
              </w:rPr>
              <w:instrText xml:space="preserve"> PAGEREF _Toc64461704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14:paraId="1C88FBD5" w14:textId="36B631B6" w:rsidR="00F3609D" w:rsidRDefault="00252BE9">
          <w:pPr>
            <w:pStyle w:val="TOC2"/>
            <w:tabs>
              <w:tab w:val="left" w:pos="880"/>
              <w:tab w:val="right" w:leader="dot" w:pos="9062"/>
            </w:tabs>
            <w:rPr>
              <w:rFonts w:eastAsiaTheme="minorEastAsia" w:cstheme="minorBidi"/>
              <w:b w:val="0"/>
              <w:bCs w:val="0"/>
              <w:noProof/>
              <w:sz w:val="24"/>
              <w:szCs w:val="24"/>
              <w:lang w:eastAsia="en-GB"/>
            </w:rPr>
          </w:pPr>
          <w:hyperlink w:anchor="_Toc64461705" w:history="1">
            <w:r w:rsidR="00F3609D" w:rsidRPr="00EE1A8D">
              <w:rPr>
                <w:rStyle w:val="Hyperlink"/>
                <w:noProof/>
                <w:lang w:val="en-US"/>
              </w:rPr>
              <w:t>2.1</w:t>
            </w:r>
            <w:r w:rsidR="00F3609D">
              <w:rPr>
                <w:rFonts w:eastAsiaTheme="minorEastAsia" w:cstheme="minorBidi"/>
                <w:b w:val="0"/>
                <w:bCs w:val="0"/>
                <w:noProof/>
                <w:sz w:val="24"/>
                <w:szCs w:val="24"/>
                <w:lang w:eastAsia="en-GB"/>
              </w:rPr>
              <w:tab/>
            </w:r>
            <w:r w:rsidR="00F3609D" w:rsidRPr="00EE1A8D">
              <w:rPr>
                <w:rStyle w:val="Hyperlink"/>
                <w:noProof/>
                <w:lang w:val="en-US"/>
              </w:rPr>
              <w:t>Systems: Beginner</w:t>
            </w:r>
            <w:r w:rsidR="00F3609D">
              <w:rPr>
                <w:noProof/>
                <w:webHidden/>
              </w:rPr>
              <w:tab/>
            </w:r>
            <w:r w:rsidR="00F3609D">
              <w:rPr>
                <w:noProof/>
                <w:webHidden/>
              </w:rPr>
              <w:fldChar w:fldCharType="begin"/>
            </w:r>
            <w:r w:rsidR="00F3609D">
              <w:rPr>
                <w:noProof/>
                <w:webHidden/>
              </w:rPr>
              <w:instrText xml:space="preserve"> PAGEREF _Toc64461705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14:paraId="4E31DB91" w14:textId="6FA19253"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06" w:history="1">
            <w:r w:rsidR="00F3609D" w:rsidRPr="00EE1A8D">
              <w:rPr>
                <w:rStyle w:val="Hyperlink"/>
                <w:noProof/>
                <w:lang w:val="en-US"/>
              </w:rPr>
              <w:t>2.1.1</w:t>
            </w:r>
            <w:r w:rsidR="00F3609D">
              <w:rPr>
                <w:rFonts w:eastAsiaTheme="minorEastAsia" w:cstheme="minorBidi"/>
                <w:noProof/>
                <w:sz w:val="24"/>
                <w:szCs w:val="24"/>
                <w:lang w:eastAsia="en-GB"/>
              </w:rPr>
              <w:tab/>
            </w:r>
            <w:r w:rsidR="00F3609D" w:rsidRPr="00EE1A8D">
              <w:rPr>
                <w:rStyle w:val="Hyperlink"/>
                <w:noProof/>
                <w:lang w:val="en-US"/>
              </w:rPr>
              <w:t>What is a system in Sesam?</w:t>
            </w:r>
            <w:r w:rsidR="00F3609D">
              <w:rPr>
                <w:noProof/>
                <w:webHidden/>
              </w:rPr>
              <w:tab/>
            </w:r>
            <w:r w:rsidR="00F3609D">
              <w:rPr>
                <w:noProof/>
                <w:webHidden/>
              </w:rPr>
              <w:fldChar w:fldCharType="begin"/>
            </w:r>
            <w:r w:rsidR="00F3609D">
              <w:rPr>
                <w:noProof/>
                <w:webHidden/>
              </w:rPr>
              <w:instrText xml:space="preserve"> PAGEREF _Toc64461706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14:paraId="69C12490" w14:textId="1616ACD0"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07" w:history="1">
            <w:r w:rsidR="00F3609D" w:rsidRPr="00EE1A8D">
              <w:rPr>
                <w:rStyle w:val="Hyperlink"/>
                <w:noProof/>
                <w:lang w:val="en-US"/>
              </w:rPr>
              <w:t>2.1.2</w:t>
            </w:r>
            <w:r w:rsidR="00F3609D">
              <w:rPr>
                <w:rFonts w:eastAsiaTheme="minorEastAsia" w:cstheme="minorBidi"/>
                <w:noProof/>
                <w:sz w:val="24"/>
                <w:szCs w:val="24"/>
                <w:lang w:eastAsia="en-GB"/>
              </w:rPr>
              <w:tab/>
            </w:r>
            <w:r w:rsidR="00F3609D" w:rsidRPr="00EE1A8D">
              <w:rPr>
                <w:rStyle w:val="Hyperlink"/>
                <w:noProof/>
                <w:lang w:val="en-US"/>
              </w:rPr>
              <w:t>Introduction to SQL &amp; Json systems</w:t>
            </w:r>
            <w:r w:rsidR="00F3609D">
              <w:rPr>
                <w:noProof/>
                <w:webHidden/>
              </w:rPr>
              <w:tab/>
            </w:r>
            <w:r w:rsidR="00F3609D">
              <w:rPr>
                <w:noProof/>
                <w:webHidden/>
              </w:rPr>
              <w:fldChar w:fldCharType="begin"/>
            </w:r>
            <w:r w:rsidR="00F3609D">
              <w:rPr>
                <w:noProof/>
                <w:webHidden/>
              </w:rPr>
              <w:instrText xml:space="preserve"> PAGEREF _Toc64461707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14:paraId="31A48ED1" w14:textId="6617FDD8"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08" w:history="1">
            <w:r w:rsidR="00F3609D" w:rsidRPr="00EE1A8D">
              <w:rPr>
                <w:rStyle w:val="Hyperlink"/>
                <w:noProof/>
                <w:lang w:val="en-US"/>
              </w:rPr>
              <w:t>2.1.3</w:t>
            </w:r>
            <w:r w:rsidR="00F3609D">
              <w:rPr>
                <w:rFonts w:eastAsiaTheme="minorEastAsia" w:cstheme="minorBidi"/>
                <w:noProof/>
                <w:sz w:val="24"/>
                <w:szCs w:val="24"/>
                <w:lang w:eastAsia="en-GB"/>
              </w:rPr>
              <w:tab/>
            </w:r>
            <w:r w:rsidR="00F3609D" w:rsidRPr="00EE1A8D">
              <w:rPr>
                <w:rStyle w:val="Hyperlink"/>
                <w:noProof/>
                <w:lang w:val="en-US"/>
              </w:rPr>
              <w:t>Pipe interaction with systems.</w:t>
            </w:r>
            <w:r w:rsidR="00F3609D">
              <w:rPr>
                <w:noProof/>
                <w:webHidden/>
              </w:rPr>
              <w:tab/>
            </w:r>
            <w:r w:rsidR="00F3609D">
              <w:rPr>
                <w:noProof/>
                <w:webHidden/>
              </w:rPr>
              <w:fldChar w:fldCharType="begin"/>
            </w:r>
            <w:r w:rsidR="00F3609D">
              <w:rPr>
                <w:noProof/>
                <w:webHidden/>
              </w:rPr>
              <w:instrText xml:space="preserve"> PAGEREF _Toc64461708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14:paraId="1107ADFD" w14:textId="57E9A684"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09" w:history="1">
            <w:r w:rsidR="00F3609D" w:rsidRPr="00EE1A8D">
              <w:rPr>
                <w:rStyle w:val="Hyperlink"/>
                <w:noProof/>
                <w:lang w:val="en-US"/>
              </w:rPr>
              <w:t>2.1.4</w:t>
            </w:r>
            <w:r w:rsidR="00F3609D">
              <w:rPr>
                <w:rFonts w:eastAsiaTheme="minorEastAsia" w:cstheme="minorBidi"/>
                <w:noProof/>
                <w:sz w:val="24"/>
                <w:szCs w:val="24"/>
                <w:lang w:eastAsia="en-GB"/>
              </w:rPr>
              <w:tab/>
            </w:r>
            <w:r w:rsidR="00F3609D" w:rsidRPr="00EE1A8D">
              <w:rPr>
                <w:rStyle w:val="Hyperlink"/>
                <w:noProof/>
                <w:lang w:val="en-US"/>
              </w:rPr>
              <w:t>How to create a system with Templates</w:t>
            </w:r>
            <w:r w:rsidR="00F3609D">
              <w:rPr>
                <w:noProof/>
                <w:webHidden/>
              </w:rPr>
              <w:tab/>
            </w:r>
            <w:r w:rsidR="00F3609D">
              <w:rPr>
                <w:noProof/>
                <w:webHidden/>
              </w:rPr>
              <w:fldChar w:fldCharType="begin"/>
            </w:r>
            <w:r w:rsidR="00F3609D">
              <w:rPr>
                <w:noProof/>
                <w:webHidden/>
              </w:rPr>
              <w:instrText xml:space="preserve"> PAGEREF _Toc64461709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14:paraId="6EAA7004" w14:textId="326ADCB0"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10" w:history="1">
            <w:r w:rsidR="00F3609D" w:rsidRPr="00EE1A8D">
              <w:rPr>
                <w:rStyle w:val="Hyperlink"/>
                <w:noProof/>
                <w:lang w:val="en-US"/>
              </w:rPr>
              <w:t>2.1.5</w:t>
            </w:r>
            <w:r w:rsidR="00F3609D">
              <w:rPr>
                <w:rFonts w:eastAsiaTheme="minorEastAsia" w:cstheme="minorBidi"/>
                <w:noProof/>
                <w:sz w:val="24"/>
                <w:szCs w:val="24"/>
                <w:lang w:eastAsia="en-GB"/>
              </w:rPr>
              <w:tab/>
            </w:r>
            <w:r w:rsidR="00F3609D" w:rsidRPr="00EE1A8D">
              <w:rPr>
                <w:rStyle w:val="Hyperlink"/>
                <w:noProof/>
                <w:lang w:val="en-US"/>
              </w:rPr>
              <w:t>Environment variables &amp; Secrets</w:t>
            </w:r>
            <w:r w:rsidR="00F3609D">
              <w:rPr>
                <w:noProof/>
                <w:webHidden/>
              </w:rPr>
              <w:tab/>
            </w:r>
            <w:r w:rsidR="00F3609D">
              <w:rPr>
                <w:noProof/>
                <w:webHidden/>
              </w:rPr>
              <w:fldChar w:fldCharType="begin"/>
            </w:r>
            <w:r w:rsidR="00F3609D">
              <w:rPr>
                <w:noProof/>
                <w:webHidden/>
              </w:rPr>
              <w:instrText xml:space="preserve"> PAGEREF _Toc64461710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14:paraId="1B9830A2" w14:textId="694FD3AB"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11" w:history="1">
            <w:r w:rsidR="00F3609D" w:rsidRPr="00EE1A8D">
              <w:rPr>
                <w:rStyle w:val="Hyperlink"/>
                <w:noProof/>
                <w:lang w:val="en-US"/>
              </w:rPr>
              <w:t>2.1.6</w:t>
            </w:r>
            <w:r w:rsidR="00F3609D">
              <w:rPr>
                <w:rFonts w:eastAsiaTheme="minorEastAsia" w:cstheme="minorBidi"/>
                <w:noProof/>
                <w:sz w:val="24"/>
                <w:szCs w:val="24"/>
                <w:lang w:eastAsia="en-GB"/>
              </w:rPr>
              <w:tab/>
            </w:r>
            <w:r w:rsidR="00F3609D" w:rsidRPr="00EE1A8D">
              <w:rPr>
                <w:rStyle w:val="Hyperlink"/>
                <w:noProof/>
                <w:lang w:val="en-US"/>
              </w:rPr>
              <w:t>JSON Push &amp; Pull protocol</w:t>
            </w:r>
            <w:r w:rsidR="00F3609D">
              <w:rPr>
                <w:noProof/>
                <w:webHidden/>
              </w:rPr>
              <w:tab/>
            </w:r>
            <w:r w:rsidR="00F3609D">
              <w:rPr>
                <w:noProof/>
                <w:webHidden/>
              </w:rPr>
              <w:fldChar w:fldCharType="begin"/>
            </w:r>
            <w:r w:rsidR="00F3609D">
              <w:rPr>
                <w:noProof/>
                <w:webHidden/>
              </w:rPr>
              <w:instrText xml:space="preserve"> PAGEREF _Toc64461711 \h </w:instrText>
            </w:r>
            <w:r w:rsidR="00F3609D">
              <w:rPr>
                <w:noProof/>
                <w:webHidden/>
              </w:rPr>
            </w:r>
            <w:r w:rsidR="00F3609D">
              <w:rPr>
                <w:noProof/>
                <w:webHidden/>
              </w:rPr>
              <w:fldChar w:fldCharType="separate"/>
            </w:r>
            <w:r w:rsidR="006C66EC">
              <w:rPr>
                <w:noProof/>
                <w:webHidden/>
              </w:rPr>
              <w:t>12</w:t>
            </w:r>
            <w:r w:rsidR="00F3609D">
              <w:rPr>
                <w:noProof/>
                <w:webHidden/>
              </w:rPr>
              <w:fldChar w:fldCharType="end"/>
            </w:r>
          </w:hyperlink>
        </w:p>
        <w:p w14:paraId="388E6EF9" w14:textId="3ED69284"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12" w:history="1">
            <w:r w:rsidR="00F3609D" w:rsidRPr="00EE1A8D">
              <w:rPr>
                <w:rStyle w:val="Hyperlink"/>
                <w:noProof/>
                <w:lang w:val="en-US"/>
              </w:rPr>
              <w:t>2.1</w:t>
            </w:r>
            <w:r w:rsidR="00F3609D">
              <w:rPr>
                <w:rFonts w:eastAsiaTheme="minorEastAsia" w:cstheme="minorBidi"/>
                <w:noProof/>
                <w:sz w:val="24"/>
                <w:szCs w:val="24"/>
                <w:lang w:eastAsia="en-GB"/>
              </w:rPr>
              <w:tab/>
            </w:r>
            <w:r w:rsidR="00F3609D" w:rsidRPr="00EE1A8D">
              <w:rPr>
                <w:rStyle w:val="Hyperlink"/>
                <w:noProof/>
                <w:lang w:val="en-US"/>
              </w:rPr>
              <w:t>Tasks for Systems: Beginner</w:t>
            </w:r>
            <w:r w:rsidR="00F3609D">
              <w:rPr>
                <w:noProof/>
                <w:webHidden/>
              </w:rPr>
              <w:tab/>
            </w:r>
            <w:r w:rsidR="00F3609D">
              <w:rPr>
                <w:noProof/>
                <w:webHidden/>
              </w:rPr>
              <w:fldChar w:fldCharType="begin"/>
            </w:r>
            <w:r w:rsidR="00F3609D">
              <w:rPr>
                <w:noProof/>
                <w:webHidden/>
              </w:rPr>
              <w:instrText xml:space="preserve"> PAGEREF _Toc64461712 \h </w:instrText>
            </w:r>
            <w:r w:rsidR="00F3609D">
              <w:rPr>
                <w:noProof/>
                <w:webHidden/>
              </w:rPr>
            </w:r>
            <w:r w:rsidR="00F3609D">
              <w:rPr>
                <w:noProof/>
                <w:webHidden/>
              </w:rPr>
              <w:fldChar w:fldCharType="separate"/>
            </w:r>
            <w:r w:rsidR="006C66EC">
              <w:rPr>
                <w:noProof/>
                <w:webHidden/>
              </w:rPr>
              <w:t>12</w:t>
            </w:r>
            <w:r w:rsidR="00F3609D">
              <w:rPr>
                <w:noProof/>
                <w:webHidden/>
              </w:rPr>
              <w:fldChar w:fldCharType="end"/>
            </w:r>
          </w:hyperlink>
        </w:p>
        <w:p w14:paraId="4B44222B" w14:textId="7A8AAF4C" w:rsidR="00F3609D" w:rsidRDefault="00252BE9">
          <w:pPr>
            <w:pStyle w:val="TOC2"/>
            <w:tabs>
              <w:tab w:val="left" w:pos="880"/>
              <w:tab w:val="right" w:leader="dot" w:pos="9062"/>
            </w:tabs>
            <w:rPr>
              <w:rFonts w:eastAsiaTheme="minorEastAsia" w:cstheme="minorBidi"/>
              <w:b w:val="0"/>
              <w:bCs w:val="0"/>
              <w:noProof/>
              <w:sz w:val="24"/>
              <w:szCs w:val="24"/>
              <w:lang w:eastAsia="en-GB"/>
            </w:rPr>
          </w:pPr>
          <w:hyperlink w:anchor="_Toc64461713" w:history="1">
            <w:r w:rsidR="00F3609D" w:rsidRPr="00EE1A8D">
              <w:rPr>
                <w:rStyle w:val="Hyperlink"/>
                <w:noProof/>
                <w:lang w:val="en-US"/>
              </w:rPr>
              <w:t>2.2</w:t>
            </w:r>
            <w:r w:rsidR="00F3609D">
              <w:rPr>
                <w:rFonts w:eastAsiaTheme="minorEastAsia" w:cstheme="minorBidi"/>
                <w:b w:val="0"/>
                <w:bCs w:val="0"/>
                <w:noProof/>
                <w:sz w:val="24"/>
                <w:szCs w:val="24"/>
                <w:lang w:eastAsia="en-GB"/>
              </w:rPr>
              <w:tab/>
            </w:r>
            <w:r w:rsidR="00F3609D" w:rsidRPr="00EE1A8D">
              <w:rPr>
                <w:rStyle w:val="Hyperlink"/>
                <w:noProof/>
                <w:lang w:val="en-US"/>
              </w:rPr>
              <w:t>Systems: Novice</w:t>
            </w:r>
            <w:r w:rsidR="00F3609D">
              <w:rPr>
                <w:noProof/>
                <w:webHidden/>
              </w:rPr>
              <w:tab/>
            </w:r>
            <w:r w:rsidR="00F3609D">
              <w:rPr>
                <w:noProof/>
                <w:webHidden/>
              </w:rPr>
              <w:fldChar w:fldCharType="begin"/>
            </w:r>
            <w:r w:rsidR="00F3609D">
              <w:rPr>
                <w:noProof/>
                <w:webHidden/>
              </w:rPr>
              <w:instrText xml:space="preserve"> PAGEREF _Toc64461713 \h </w:instrText>
            </w:r>
            <w:r w:rsidR="00F3609D">
              <w:rPr>
                <w:noProof/>
                <w:webHidden/>
              </w:rPr>
            </w:r>
            <w:r w:rsidR="00F3609D">
              <w:rPr>
                <w:noProof/>
                <w:webHidden/>
              </w:rPr>
              <w:fldChar w:fldCharType="separate"/>
            </w:r>
            <w:r w:rsidR="006C66EC">
              <w:rPr>
                <w:noProof/>
                <w:webHidden/>
              </w:rPr>
              <w:t>12</w:t>
            </w:r>
            <w:r w:rsidR="00F3609D">
              <w:rPr>
                <w:noProof/>
                <w:webHidden/>
              </w:rPr>
              <w:fldChar w:fldCharType="end"/>
            </w:r>
          </w:hyperlink>
        </w:p>
        <w:p w14:paraId="0FDFB20D" w14:textId="3AED7109"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14" w:history="1">
            <w:r w:rsidR="00F3609D" w:rsidRPr="00EE1A8D">
              <w:rPr>
                <w:rStyle w:val="Hyperlink"/>
                <w:noProof/>
                <w:lang w:val="en-US"/>
              </w:rPr>
              <w:t>2.2.7</w:t>
            </w:r>
            <w:r w:rsidR="00F3609D">
              <w:rPr>
                <w:rFonts w:eastAsiaTheme="minorEastAsia" w:cstheme="minorBidi"/>
                <w:noProof/>
                <w:sz w:val="24"/>
                <w:szCs w:val="24"/>
                <w:lang w:eastAsia="en-GB"/>
              </w:rPr>
              <w:tab/>
            </w:r>
            <w:r w:rsidR="00F3609D" w:rsidRPr="00EE1A8D">
              <w:rPr>
                <w:rStyle w:val="Hyperlink"/>
                <w:noProof/>
                <w:lang w:val="en-US"/>
              </w:rPr>
              <w:t>What is a system in Sesam?</w:t>
            </w:r>
            <w:r w:rsidR="00F3609D">
              <w:rPr>
                <w:noProof/>
                <w:webHidden/>
              </w:rPr>
              <w:tab/>
            </w:r>
            <w:r w:rsidR="00F3609D">
              <w:rPr>
                <w:noProof/>
                <w:webHidden/>
              </w:rPr>
              <w:fldChar w:fldCharType="begin"/>
            </w:r>
            <w:r w:rsidR="00F3609D">
              <w:rPr>
                <w:noProof/>
                <w:webHidden/>
              </w:rPr>
              <w:instrText xml:space="preserve"> PAGEREF _Toc64461714 \h </w:instrText>
            </w:r>
            <w:r w:rsidR="00F3609D">
              <w:rPr>
                <w:noProof/>
                <w:webHidden/>
              </w:rPr>
            </w:r>
            <w:r w:rsidR="00F3609D">
              <w:rPr>
                <w:noProof/>
                <w:webHidden/>
              </w:rPr>
              <w:fldChar w:fldCharType="separate"/>
            </w:r>
            <w:r w:rsidR="006C66EC">
              <w:rPr>
                <w:noProof/>
                <w:webHidden/>
              </w:rPr>
              <w:t>12</w:t>
            </w:r>
            <w:r w:rsidR="00F3609D">
              <w:rPr>
                <w:noProof/>
                <w:webHidden/>
              </w:rPr>
              <w:fldChar w:fldCharType="end"/>
            </w:r>
          </w:hyperlink>
        </w:p>
        <w:p w14:paraId="13BE5BD1" w14:textId="6BE5557C"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15" w:history="1">
            <w:r w:rsidR="00F3609D" w:rsidRPr="00EE1A8D">
              <w:rPr>
                <w:rStyle w:val="Hyperlink"/>
                <w:noProof/>
                <w:lang w:val="en-US"/>
              </w:rPr>
              <w:t>2.2.8</w:t>
            </w:r>
            <w:r w:rsidR="00F3609D">
              <w:rPr>
                <w:rFonts w:eastAsiaTheme="minorEastAsia" w:cstheme="minorBidi"/>
                <w:noProof/>
                <w:sz w:val="24"/>
                <w:szCs w:val="24"/>
                <w:lang w:eastAsia="en-GB"/>
              </w:rPr>
              <w:tab/>
            </w:r>
            <w:r w:rsidR="00F3609D" w:rsidRPr="00EE1A8D">
              <w:rPr>
                <w:rStyle w:val="Hyperlink"/>
                <w:noProof/>
                <w:lang w:val="en-US"/>
              </w:rPr>
              <w:t>Systems as a pipe source</w:t>
            </w:r>
            <w:r w:rsidR="00F3609D">
              <w:rPr>
                <w:noProof/>
                <w:webHidden/>
              </w:rPr>
              <w:tab/>
            </w:r>
            <w:r w:rsidR="00F3609D">
              <w:rPr>
                <w:noProof/>
                <w:webHidden/>
              </w:rPr>
              <w:fldChar w:fldCharType="begin"/>
            </w:r>
            <w:r w:rsidR="00F3609D">
              <w:rPr>
                <w:noProof/>
                <w:webHidden/>
              </w:rPr>
              <w:instrText xml:space="preserve"> PAGEREF _Toc64461715 \h </w:instrText>
            </w:r>
            <w:r w:rsidR="00F3609D">
              <w:rPr>
                <w:noProof/>
                <w:webHidden/>
              </w:rPr>
            </w:r>
            <w:r w:rsidR="00F3609D">
              <w:rPr>
                <w:noProof/>
                <w:webHidden/>
              </w:rPr>
              <w:fldChar w:fldCharType="separate"/>
            </w:r>
            <w:r w:rsidR="006C66EC">
              <w:rPr>
                <w:noProof/>
                <w:webHidden/>
              </w:rPr>
              <w:t>12</w:t>
            </w:r>
            <w:r w:rsidR="00F3609D">
              <w:rPr>
                <w:noProof/>
                <w:webHidden/>
              </w:rPr>
              <w:fldChar w:fldCharType="end"/>
            </w:r>
          </w:hyperlink>
        </w:p>
        <w:p w14:paraId="08D51228" w14:textId="17DD22A8"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16" w:history="1">
            <w:r w:rsidR="00F3609D" w:rsidRPr="00EE1A8D">
              <w:rPr>
                <w:rStyle w:val="Hyperlink"/>
                <w:noProof/>
                <w:lang w:val="en-US"/>
              </w:rPr>
              <w:t>2.2.9</w:t>
            </w:r>
            <w:r w:rsidR="00F3609D">
              <w:rPr>
                <w:rFonts w:eastAsiaTheme="minorEastAsia" w:cstheme="minorBidi"/>
                <w:noProof/>
                <w:sz w:val="24"/>
                <w:szCs w:val="24"/>
                <w:lang w:eastAsia="en-GB"/>
              </w:rPr>
              <w:tab/>
            </w:r>
            <w:r w:rsidR="00F3609D" w:rsidRPr="00EE1A8D">
              <w:rPr>
                <w:rStyle w:val="Hyperlink"/>
                <w:noProof/>
                <w:lang w:val="en-US"/>
              </w:rPr>
              <w:t>Systems as a pipe sink</w:t>
            </w:r>
            <w:r w:rsidR="00F3609D">
              <w:rPr>
                <w:noProof/>
                <w:webHidden/>
              </w:rPr>
              <w:tab/>
            </w:r>
            <w:r w:rsidR="00F3609D">
              <w:rPr>
                <w:noProof/>
                <w:webHidden/>
              </w:rPr>
              <w:fldChar w:fldCharType="begin"/>
            </w:r>
            <w:r w:rsidR="00F3609D">
              <w:rPr>
                <w:noProof/>
                <w:webHidden/>
              </w:rPr>
              <w:instrText xml:space="preserve"> PAGEREF _Toc64461716 \h </w:instrText>
            </w:r>
            <w:r w:rsidR="00F3609D">
              <w:rPr>
                <w:noProof/>
                <w:webHidden/>
              </w:rPr>
            </w:r>
            <w:r w:rsidR="00F3609D">
              <w:rPr>
                <w:noProof/>
                <w:webHidden/>
              </w:rPr>
              <w:fldChar w:fldCharType="separate"/>
            </w:r>
            <w:r w:rsidR="006C66EC">
              <w:rPr>
                <w:noProof/>
                <w:webHidden/>
              </w:rPr>
              <w:t>12</w:t>
            </w:r>
            <w:r w:rsidR="00F3609D">
              <w:rPr>
                <w:noProof/>
                <w:webHidden/>
              </w:rPr>
              <w:fldChar w:fldCharType="end"/>
            </w:r>
          </w:hyperlink>
        </w:p>
        <w:p w14:paraId="712648F8" w14:textId="7668E18A"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17" w:history="1">
            <w:r w:rsidR="00F3609D" w:rsidRPr="00EE1A8D">
              <w:rPr>
                <w:rStyle w:val="Hyperlink"/>
                <w:noProof/>
                <w:lang w:val="en-US"/>
              </w:rPr>
              <w:t>2.2.10</w:t>
            </w:r>
            <w:r w:rsidR="00F3609D">
              <w:rPr>
                <w:rFonts w:eastAsiaTheme="minorEastAsia" w:cstheme="minorBidi"/>
                <w:noProof/>
                <w:sz w:val="24"/>
                <w:szCs w:val="24"/>
                <w:lang w:eastAsia="en-GB"/>
              </w:rPr>
              <w:tab/>
            </w:r>
            <w:r w:rsidR="00F3609D" w:rsidRPr="00EE1A8D">
              <w:rPr>
                <w:rStyle w:val="Hyperlink"/>
                <w:noProof/>
                <w:lang w:val="en-US"/>
              </w:rPr>
              <w:t>[System?] Authentication methods</w:t>
            </w:r>
            <w:r w:rsidR="00F3609D">
              <w:rPr>
                <w:noProof/>
                <w:webHidden/>
              </w:rPr>
              <w:tab/>
            </w:r>
            <w:r w:rsidR="00F3609D">
              <w:rPr>
                <w:noProof/>
                <w:webHidden/>
              </w:rPr>
              <w:fldChar w:fldCharType="begin"/>
            </w:r>
            <w:r w:rsidR="00F3609D">
              <w:rPr>
                <w:noProof/>
                <w:webHidden/>
              </w:rPr>
              <w:instrText xml:space="preserve"> PAGEREF _Toc64461717 \h </w:instrText>
            </w:r>
            <w:r w:rsidR="00F3609D">
              <w:rPr>
                <w:noProof/>
                <w:webHidden/>
              </w:rPr>
            </w:r>
            <w:r w:rsidR="00F3609D">
              <w:rPr>
                <w:noProof/>
                <w:webHidden/>
              </w:rPr>
              <w:fldChar w:fldCharType="separate"/>
            </w:r>
            <w:r w:rsidR="006C66EC">
              <w:rPr>
                <w:noProof/>
                <w:webHidden/>
              </w:rPr>
              <w:t>12</w:t>
            </w:r>
            <w:r w:rsidR="00F3609D">
              <w:rPr>
                <w:noProof/>
                <w:webHidden/>
              </w:rPr>
              <w:fldChar w:fldCharType="end"/>
            </w:r>
          </w:hyperlink>
        </w:p>
        <w:p w14:paraId="64CA3406" w14:textId="39580E2B"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18" w:history="1">
            <w:r w:rsidR="00F3609D" w:rsidRPr="00EE1A8D">
              <w:rPr>
                <w:rStyle w:val="Hyperlink"/>
                <w:noProof/>
                <w:lang w:val="en-US"/>
              </w:rPr>
              <w:t>2.2.11</w:t>
            </w:r>
            <w:r w:rsidR="00F3609D">
              <w:rPr>
                <w:rFonts w:eastAsiaTheme="minorEastAsia" w:cstheme="minorBidi"/>
                <w:noProof/>
                <w:sz w:val="24"/>
                <w:szCs w:val="24"/>
                <w:lang w:eastAsia="en-GB"/>
              </w:rPr>
              <w:tab/>
            </w:r>
            <w:r w:rsidR="00F3609D" w:rsidRPr="00EE1A8D">
              <w:rPr>
                <w:rStyle w:val="Hyperlink"/>
                <w:noProof/>
                <w:lang w:val="en-US"/>
              </w:rPr>
              <w:t>System Types</w:t>
            </w:r>
            <w:r w:rsidR="00F3609D">
              <w:rPr>
                <w:noProof/>
                <w:webHidden/>
              </w:rPr>
              <w:tab/>
            </w:r>
            <w:r w:rsidR="00F3609D">
              <w:rPr>
                <w:noProof/>
                <w:webHidden/>
              </w:rPr>
              <w:fldChar w:fldCharType="begin"/>
            </w:r>
            <w:r w:rsidR="00F3609D">
              <w:rPr>
                <w:noProof/>
                <w:webHidden/>
              </w:rPr>
              <w:instrText xml:space="preserve"> PAGEREF _Toc64461718 \h </w:instrText>
            </w:r>
            <w:r w:rsidR="00F3609D">
              <w:rPr>
                <w:noProof/>
                <w:webHidden/>
              </w:rPr>
            </w:r>
            <w:r w:rsidR="00F3609D">
              <w:rPr>
                <w:noProof/>
                <w:webHidden/>
              </w:rPr>
              <w:fldChar w:fldCharType="separate"/>
            </w:r>
            <w:r w:rsidR="006C66EC">
              <w:rPr>
                <w:noProof/>
                <w:webHidden/>
              </w:rPr>
              <w:t>12</w:t>
            </w:r>
            <w:r w:rsidR="00F3609D">
              <w:rPr>
                <w:noProof/>
                <w:webHidden/>
              </w:rPr>
              <w:fldChar w:fldCharType="end"/>
            </w:r>
          </w:hyperlink>
        </w:p>
        <w:p w14:paraId="3C3AB39B" w14:textId="478DEB1E"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19" w:history="1">
            <w:r w:rsidR="00F3609D" w:rsidRPr="00EE1A8D">
              <w:rPr>
                <w:rStyle w:val="Hyperlink"/>
                <w:noProof/>
                <w:lang w:val="en-US"/>
              </w:rPr>
              <w:t>2.2</w:t>
            </w:r>
            <w:r w:rsidR="00F3609D">
              <w:rPr>
                <w:rFonts w:eastAsiaTheme="minorEastAsia" w:cstheme="minorBidi"/>
                <w:noProof/>
                <w:sz w:val="24"/>
                <w:szCs w:val="24"/>
                <w:lang w:eastAsia="en-GB"/>
              </w:rPr>
              <w:tab/>
            </w:r>
            <w:r w:rsidR="00F3609D" w:rsidRPr="00EE1A8D">
              <w:rPr>
                <w:rStyle w:val="Hyperlink"/>
                <w:noProof/>
                <w:lang w:val="en-US"/>
              </w:rPr>
              <w:t>Tasks for Systems: Novice</w:t>
            </w:r>
            <w:r w:rsidR="00F3609D">
              <w:rPr>
                <w:noProof/>
                <w:webHidden/>
              </w:rPr>
              <w:tab/>
            </w:r>
            <w:r w:rsidR="00F3609D">
              <w:rPr>
                <w:noProof/>
                <w:webHidden/>
              </w:rPr>
              <w:fldChar w:fldCharType="begin"/>
            </w:r>
            <w:r w:rsidR="00F3609D">
              <w:rPr>
                <w:noProof/>
                <w:webHidden/>
              </w:rPr>
              <w:instrText xml:space="preserve"> PAGEREF _Toc64461719 \h </w:instrText>
            </w:r>
            <w:r w:rsidR="00F3609D">
              <w:rPr>
                <w:noProof/>
                <w:webHidden/>
              </w:rPr>
            </w:r>
            <w:r w:rsidR="00F3609D">
              <w:rPr>
                <w:noProof/>
                <w:webHidden/>
              </w:rPr>
              <w:fldChar w:fldCharType="separate"/>
            </w:r>
            <w:r w:rsidR="006C66EC">
              <w:rPr>
                <w:noProof/>
                <w:webHidden/>
              </w:rPr>
              <w:t>12</w:t>
            </w:r>
            <w:r w:rsidR="00F3609D">
              <w:rPr>
                <w:noProof/>
                <w:webHidden/>
              </w:rPr>
              <w:fldChar w:fldCharType="end"/>
            </w:r>
          </w:hyperlink>
        </w:p>
        <w:p w14:paraId="33090A97" w14:textId="4EFC849E" w:rsidR="00F3609D" w:rsidRDefault="00252BE9">
          <w:pPr>
            <w:pStyle w:val="TOC2"/>
            <w:tabs>
              <w:tab w:val="left" w:pos="880"/>
              <w:tab w:val="right" w:leader="dot" w:pos="9062"/>
            </w:tabs>
            <w:rPr>
              <w:rFonts w:eastAsiaTheme="minorEastAsia" w:cstheme="minorBidi"/>
              <w:b w:val="0"/>
              <w:bCs w:val="0"/>
              <w:noProof/>
              <w:sz w:val="24"/>
              <w:szCs w:val="24"/>
              <w:lang w:eastAsia="en-GB"/>
            </w:rPr>
          </w:pPr>
          <w:hyperlink w:anchor="_Toc64461720" w:history="1">
            <w:r w:rsidR="00F3609D" w:rsidRPr="00EE1A8D">
              <w:rPr>
                <w:rStyle w:val="Hyperlink"/>
                <w:noProof/>
                <w:lang w:val="en-US"/>
              </w:rPr>
              <w:t>2.3</w:t>
            </w:r>
            <w:r w:rsidR="00F3609D">
              <w:rPr>
                <w:rFonts w:eastAsiaTheme="minorEastAsia" w:cstheme="minorBidi"/>
                <w:b w:val="0"/>
                <w:bCs w:val="0"/>
                <w:noProof/>
                <w:sz w:val="24"/>
                <w:szCs w:val="24"/>
                <w:lang w:eastAsia="en-GB"/>
              </w:rPr>
              <w:tab/>
            </w:r>
            <w:r w:rsidR="00F3609D" w:rsidRPr="00EE1A8D">
              <w:rPr>
                <w:rStyle w:val="Hyperlink"/>
                <w:noProof/>
                <w:lang w:val="en-US"/>
              </w:rPr>
              <w:t>Systems: Intermediate</w:t>
            </w:r>
            <w:r w:rsidR="00F3609D">
              <w:rPr>
                <w:noProof/>
                <w:webHidden/>
              </w:rPr>
              <w:tab/>
            </w:r>
            <w:r w:rsidR="00F3609D">
              <w:rPr>
                <w:noProof/>
                <w:webHidden/>
              </w:rPr>
              <w:fldChar w:fldCharType="begin"/>
            </w:r>
            <w:r w:rsidR="00F3609D">
              <w:rPr>
                <w:noProof/>
                <w:webHidden/>
              </w:rPr>
              <w:instrText xml:space="preserve"> PAGEREF _Toc64461720 \h </w:instrText>
            </w:r>
            <w:r w:rsidR="00F3609D">
              <w:rPr>
                <w:noProof/>
                <w:webHidden/>
              </w:rPr>
            </w:r>
            <w:r w:rsidR="00F3609D">
              <w:rPr>
                <w:noProof/>
                <w:webHidden/>
              </w:rPr>
              <w:fldChar w:fldCharType="separate"/>
            </w:r>
            <w:r w:rsidR="006C66EC">
              <w:rPr>
                <w:noProof/>
                <w:webHidden/>
              </w:rPr>
              <w:t>12</w:t>
            </w:r>
            <w:r w:rsidR="00F3609D">
              <w:rPr>
                <w:noProof/>
                <w:webHidden/>
              </w:rPr>
              <w:fldChar w:fldCharType="end"/>
            </w:r>
          </w:hyperlink>
        </w:p>
        <w:p w14:paraId="7CE80F0E" w14:textId="51506281"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21" w:history="1">
            <w:r w:rsidR="00F3609D" w:rsidRPr="00EE1A8D">
              <w:rPr>
                <w:rStyle w:val="Hyperlink"/>
                <w:noProof/>
                <w:lang w:val="en-US"/>
              </w:rPr>
              <w:t>2.3.12</w:t>
            </w:r>
            <w:r w:rsidR="00F3609D">
              <w:rPr>
                <w:rFonts w:eastAsiaTheme="minorEastAsia" w:cstheme="minorBidi"/>
                <w:noProof/>
                <w:sz w:val="24"/>
                <w:szCs w:val="24"/>
                <w:lang w:eastAsia="en-GB"/>
              </w:rPr>
              <w:tab/>
            </w:r>
            <w:r w:rsidR="00F3609D" w:rsidRPr="00EE1A8D">
              <w:rPr>
                <w:rStyle w:val="Hyperlink"/>
                <w:noProof/>
                <w:lang w:val="en-US"/>
              </w:rPr>
              <w:t>Microservice System</w:t>
            </w:r>
            <w:r w:rsidR="00F3609D">
              <w:rPr>
                <w:noProof/>
                <w:webHidden/>
              </w:rPr>
              <w:tab/>
            </w:r>
            <w:r w:rsidR="00F3609D">
              <w:rPr>
                <w:noProof/>
                <w:webHidden/>
              </w:rPr>
              <w:fldChar w:fldCharType="begin"/>
            </w:r>
            <w:r w:rsidR="00F3609D">
              <w:rPr>
                <w:noProof/>
                <w:webHidden/>
              </w:rPr>
              <w:instrText xml:space="preserve"> PAGEREF _Toc64461721 \h </w:instrText>
            </w:r>
            <w:r w:rsidR="00F3609D">
              <w:rPr>
                <w:noProof/>
                <w:webHidden/>
              </w:rPr>
            </w:r>
            <w:r w:rsidR="00F3609D">
              <w:rPr>
                <w:noProof/>
                <w:webHidden/>
              </w:rPr>
              <w:fldChar w:fldCharType="separate"/>
            </w:r>
            <w:r w:rsidR="006C66EC">
              <w:rPr>
                <w:noProof/>
                <w:webHidden/>
              </w:rPr>
              <w:t>12</w:t>
            </w:r>
            <w:r w:rsidR="00F3609D">
              <w:rPr>
                <w:noProof/>
                <w:webHidden/>
              </w:rPr>
              <w:fldChar w:fldCharType="end"/>
            </w:r>
          </w:hyperlink>
        </w:p>
        <w:p w14:paraId="6D9681DF" w14:textId="0B73EF72"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22" w:history="1">
            <w:r w:rsidR="00F3609D" w:rsidRPr="00EE1A8D">
              <w:rPr>
                <w:rStyle w:val="Hyperlink"/>
                <w:noProof/>
                <w:lang w:val="en-US"/>
              </w:rPr>
              <w:t>2.3.13</w:t>
            </w:r>
            <w:r w:rsidR="00F3609D">
              <w:rPr>
                <w:rFonts w:eastAsiaTheme="minorEastAsia" w:cstheme="minorBidi"/>
                <w:noProof/>
                <w:sz w:val="24"/>
                <w:szCs w:val="24"/>
                <w:lang w:eastAsia="en-GB"/>
              </w:rPr>
              <w:tab/>
            </w:r>
            <w:r w:rsidR="00F3609D" w:rsidRPr="00EE1A8D">
              <w:rPr>
                <w:rStyle w:val="Hyperlink"/>
                <w:noProof/>
                <w:lang w:val="en-US"/>
              </w:rPr>
              <w:t>HTTP Transforms</w:t>
            </w:r>
            <w:r w:rsidR="00F3609D">
              <w:rPr>
                <w:noProof/>
                <w:webHidden/>
              </w:rPr>
              <w:tab/>
            </w:r>
            <w:r w:rsidR="00F3609D">
              <w:rPr>
                <w:noProof/>
                <w:webHidden/>
              </w:rPr>
              <w:fldChar w:fldCharType="begin"/>
            </w:r>
            <w:r w:rsidR="00F3609D">
              <w:rPr>
                <w:noProof/>
                <w:webHidden/>
              </w:rPr>
              <w:instrText xml:space="preserve"> PAGEREF _Toc64461722 \h </w:instrText>
            </w:r>
            <w:r w:rsidR="00F3609D">
              <w:rPr>
                <w:noProof/>
                <w:webHidden/>
              </w:rPr>
            </w:r>
            <w:r w:rsidR="00F3609D">
              <w:rPr>
                <w:noProof/>
                <w:webHidden/>
              </w:rPr>
              <w:fldChar w:fldCharType="separate"/>
            </w:r>
            <w:r w:rsidR="006C66EC">
              <w:rPr>
                <w:noProof/>
                <w:webHidden/>
              </w:rPr>
              <w:t>13</w:t>
            </w:r>
            <w:r w:rsidR="00F3609D">
              <w:rPr>
                <w:noProof/>
                <w:webHidden/>
              </w:rPr>
              <w:fldChar w:fldCharType="end"/>
            </w:r>
          </w:hyperlink>
        </w:p>
        <w:p w14:paraId="42013688" w14:textId="470D8CCB"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23" w:history="1">
            <w:r w:rsidR="00F3609D" w:rsidRPr="00EE1A8D">
              <w:rPr>
                <w:rStyle w:val="Hyperlink"/>
                <w:noProof/>
                <w:lang w:val="en-US"/>
              </w:rPr>
              <w:t>2.3.14</w:t>
            </w:r>
            <w:r w:rsidR="00F3609D">
              <w:rPr>
                <w:rFonts w:eastAsiaTheme="minorEastAsia" w:cstheme="minorBidi"/>
                <w:noProof/>
                <w:sz w:val="24"/>
                <w:szCs w:val="24"/>
                <w:lang w:eastAsia="en-GB"/>
              </w:rPr>
              <w:tab/>
            </w:r>
            <w:r w:rsidR="00F3609D" w:rsidRPr="00EE1A8D">
              <w:rPr>
                <w:rStyle w:val="Hyperlink"/>
                <w:noProof/>
                <w:lang w:val="en-US"/>
              </w:rPr>
              <w:t>Chaining of Systems</w:t>
            </w:r>
            <w:r w:rsidR="00F3609D">
              <w:rPr>
                <w:noProof/>
                <w:webHidden/>
              </w:rPr>
              <w:tab/>
            </w:r>
            <w:r w:rsidR="00F3609D">
              <w:rPr>
                <w:noProof/>
                <w:webHidden/>
              </w:rPr>
              <w:fldChar w:fldCharType="begin"/>
            </w:r>
            <w:r w:rsidR="00F3609D">
              <w:rPr>
                <w:noProof/>
                <w:webHidden/>
              </w:rPr>
              <w:instrText xml:space="preserve"> PAGEREF _Toc64461723 \h </w:instrText>
            </w:r>
            <w:r w:rsidR="00F3609D">
              <w:rPr>
                <w:noProof/>
                <w:webHidden/>
              </w:rPr>
            </w:r>
            <w:r w:rsidR="00F3609D">
              <w:rPr>
                <w:noProof/>
                <w:webHidden/>
              </w:rPr>
              <w:fldChar w:fldCharType="separate"/>
            </w:r>
            <w:r w:rsidR="006C66EC">
              <w:rPr>
                <w:noProof/>
                <w:webHidden/>
              </w:rPr>
              <w:t>13</w:t>
            </w:r>
            <w:r w:rsidR="00F3609D">
              <w:rPr>
                <w:noProof/>
                <w:webHidden/>
              </w:rPr>
              <w:fldChar w:fldCharType="end"/>
            </w:r>
          </w:hyperlink>
        </w:p>
        <w:p w14:paraId="4395D640" w14:textId="24744507" w:rsidR="00F3609D" w:rsidRDefault="00252BE9">
          <w:pPr>
            <w:pStyle w:val="TOC3"/>
            <w:tabs>
              <w:tab w:val="right" w:leader="dot" w:pos="9062"/>
            </w:tabs>
            <w:rPr>
              <w:rFonts w:eastAsiaTheme="minorEastAsia" w:cstheme="minorBidi"/>
              <w:noProof/>
              <w:sz w:val="24"/>
              <w:szCs w:val="24"/>
              <w:lang w:eastAsia="en-GB"/>
            </w:rPr>
          </w:pPr>
          <w:hyperlink w:anchor="_Toc64461724" w:history="1">
            <w:r w:rsidR="00F3609D" w:rsidRPr="00EE1A8D">
              <w:rPr>
                <w:rStyle w:val="Hyperlink"/>
                <w:noProof/>
                <w:lang w:val="en-US"/>
              </w:rPr>
              <w:t>2.3 Tasks for Systems: Intermediate</w:t>
            </w:r>
            <w:r w:rsidR="00F3609D">
              <w:rPr>
                <w:noProof/>
                <w:webHidden/>
              </w:rPr>
              <w:tab/>
            </w:r>
            <w:r w:rsidR="00F3609D">
              <w:rPr>
                <w:noProof/>
                <w:webHidden/>
              </w:rPr>
              <w:fldChar w:fldCharType="begin"/>
            </w:r>
            <w:r w:rsidR="00F3609D">
              <w:rPr>
                <w:noProof/>
                <w:webHidden/>
              </w:rPr>
              <w:instrText xml:space="preserve"> PAGEREF _Toc64461724 \h </w:instrText>
            </w:r>
            <w:r w:rsidR="00F3609D">
              <w:rPr>
                <w:noProof/>
                <w:webHidden/>
              </w:rPr>
            </w:r>
            <w:r w:rsidR="00F3609D">
              <w:rPr>
                <w:noProof/>
                <w:webHidden/>
              </w:rPr>
              <w:fldChar w:fldCharType="separate"/>
            </w:r>
            <w:r w:rsidR="006C66EC">
              <w:rPr>
                <w:noProof/>
                <w:webHidden/>
              </w:rPr>
              <w:t>13</w:t>
            </w:r>
            <w:r w:rsidR="00F3609D">
              <w:rPr>
                <w:noProof/>
                <w:webHidden/>
              </w:rPr>
              <w:fldChar w:fldCharType="end"/>
            </w:r>
          </w:hyperlink>
        </w:p>
        <w:p w14:paraId="66491CBB" w14:textId="6DF7D9C2" w:rsidR="00F3609D" w:rsidRDefault="00252BE9">
          <w:pPr>
            <w:pStyle w:val="TOC2"/>
            <w:tabs>
              <w:tab w:val="right" w:leader="dot" w:pos="9062"/>
            </w:tabs>
            <w:rPr>
              <w:rFonts w:eastAsiaTheme="minorEastAsia" w:cstheme="minorBidi"/>
              <w:b w:val="0"/>
              <w:bCs w:val="0"/>
              <w:noProof/>
              <w:sz w:val="24"/>
              <w:szCs w:val="24"/>
              <w:lang w:eastAsia="en-GB"/>
            </w:rPr>
          </w:pPr>
          <w:hyperlink w:anchor="_Toc64461725" w:history="1">
            <w:r w:rsidR="00F3609D" w:rsidRPr="00EE1A8D">
              <w:rPr>
                <w:rStyle w:val="Hyperlink"/>
                <w:noProof/>
                <w:lang w:val="en-US"/>
              </w:rPr>
              <w:t>Epilogue</w:t>
            </w:r>
            <w:r w:rsidR="00F3609D">
              <w:rPr>
                <w:noProof/>
                <w:webHidden/>
              </w:rPr>
              <w:tab/>
            </w:r>
            <w:r w:rsidR="00F3609D">
              <w:rPr>
                <w:noProof/>
                <w:webHidden/>
              </w:rPr>
              <w:fldChar w:fldCharType="begin"/>
            </w:r>
            <w:r w:rsidR="00F3609D">
              <w:rPr>
                <w:noProof/>
                <w:webHidden/>
              </w:rPr>
              <w:instrText xml:space="preserve"> PAGEREF _Toc64461725 \h </w:instrText>
            </w:r>
            <w:r w:rsidR="00F3609D">
              <w:rPr>
                <w:noProof/>
                <w:webHidden/>
              </w:rPr>
            </w:r>
            <w:r w:rsidR="00F3609D">
              <w:rPr>
                <w:noProof/>
                <w:webHidden/>
              </w:rPr>
              <w:fldChar w:fldCharType="separate"/>
            </w:r>
            <w:r w:rsidR="006C66EC">
              <w:rPr>
                <w:noProof/>
                <w:webHidden/>
              </w:rPr>
              <w:t>13</w:t>
            </w:r>
            <w:r w:rsidR="00F3609D">
              <w:rPr>
                <w:noProof/>
                <w:webHidden/>
              </w:rPr>
              <w:fldChar w:fldCharType="end"/>
            </w:r>
          </w:hyperlink>
        </w:p>
        <w:p w14:paraId="1DE016B7" w14:textId="6EED325B" w:rsidR="00F3609D" w:rsidRDefault="00252BE9">
          <w:pPr>
            <w:pStyle w:val="TOC1"/>
            <w:tabs>
              <w:tab w:val="left" w:pos="440"/>
            </w:tabs>
            <w:rPr>
              <w:rFonts w:eastAsiaTheme="minorEastAsia" w:cstheme="minorBidi"/>
              <w:b w:val="0"/>
              <w:bCs w:val="0"/>
              <w:i w:val="0"/>
              <w:iCs w:val="0"/>
              <w:noProof/>
              <w:lang w:eastAsia="en-GB"/>
            </w:rPr>
          </w:pPr>
          <w:hyperlink w:anchor="_Toc64461726" w:history="1">
            <w:r w:rsidR="00F3609D" w:rsidRPr="00EE1A8D">
              <w:rPr>
                <w:rStyle w:val="Hyperlink"/>
                <w:noProof/>
                <w:lang w:val="en-US"/>
              </w:rPr>
              <w:t>3</w:t>
            </w:r>
            <w:r w:rsidR="00F3609D">
              <w:rPr>
                <w:rFonts w:eastAsiaTheme="minorEastAsia" w:cstheme="minorBidi"/>
                <w:b w:val="0"/>
                <w:bCs w:val="0"/>
                <w:i w:val="0"/>
                <w:iCs w:val="0"/>
                <w:noProof/>
                <w:lang w:eastAsia="en-GB"/>
              </w:rPr>
              <w:tab/>
            </w:r>
            <w:r w:rsidR="00F3609D" w:rsidRPr="00EE1A8D">
              <w:rPr>
                <w:rStyle w:val="Hyperlink"/>
                <w:noProof/>
                <w:lang w:val="en-US"/>
              </w:rPr>
              <w:t>DTL – The language of Pipes</w:t>
            </w:r>
            <w:r w:rsidR="00F3609D">
              <w:rPr>
                <w:noProof/>
                <w:webHidden/>
              </w:rPr>
              <w:tab/>
            </w:r>
            <w:r w:rsidR="00F3609D">
              <w:rPr>
                <w:noProof/>
                <w:webHidden/>
              </w:rPr>
              <w:fldChar w:fldCharType="begin"/>
            </w:r>
            <w:r w:rsidR="00F3609D">
              <w:rPr>
                <w:noProof/>
                <w:webHidden/>
              </w:rPr>
              <w:instrText xml:space="preserve"> PAGEREF _Toc64461726 \h </w:instrText>
            </w:r>
            <w:r w:rsidR="00F3609D">
              <w:rPr>
                <w:noProof/>
                <w:webHidden/>
              </w:rPr>
            </w:r>
            <w:r w:rsidR="00F3609D">
              <w:rPr>
                <w:noProof/>
                <w:webHidden/>
              </w:rPr>
              <w:fldChar w:fldCharType="separate"/>
            </w:r>
            <w:r w:rsidR="006C66EC">
              <w:rPr>
                <w:noProof/>
                <w:webHidden/>
              </w:rPr>
              <w:t>14</w:t>
            </w:r>
            <w:r w:rsidR="00F3609D">
              <w:rPr>
                <w:noProof/>
                <w:webHidden/>
              </w:rPr>
              <w:fldChar w:fldCharType="end"/>
            </w:r>
          </w:hyperlink>
        </w:p>
        <w:p w14:paraId="38D429B9" w14:textId="6AA3C5F3" w:rsidR="00F3609D" w:rsidRDefault="00252BE9">
          <w:pPr>
            <w:pStyle w:val="TOC2"/>
            <w:tabs>
              <w:tab w:val="right" w:leader="dot" w:pos="9062"/>
            </w:tabs>
            <w:rPr>
              <w:rFonts w:eastAsiaTheme="minorEastAsia" w:cstheme="minorBidi"/>
              <w:b w:val="0"/>
              <w:bCs w:val="0"/>
              <w:noProof/>
              <w:sz w:val="24"/>
              <w:szCs w:val="24"/>
              <w:lang w:eastAsia="en-GB"/>
            </w:rPr>
          </w:pPr>
          <w:hyperlink w:anchor="_Toc64461727" w:history="1">
            <w:r w:rsidR="00F3609D" w:rsidRPr="00EE1A8D">
              <w:rPr>
                <w:rStyle w:val="Hyperlink"/>
                <w:noProof/>
              </w:rPr>
              <w:t>Introduction</w:t>
            </w:r>
            <w:r w:rsidR="00F3609D">
              <w:rPr>
                <w:noProof/>
                <w:webHidden/>
              </w:rPr>
              <w:tab/>
            </w:r>
            <w:r w:rsidR="00F3609D">
              <w:rPr>
                <w:noProof/>
                <w:webHidden/>
              </w:rPr>
              <w:fldChar w:fldCharType="begin"/>
            </w:r>
            <w:r w:rsidR="00F3609D">
              <w:rPr>
                <w:noProof/>
                <w:webHidden/>
              </w:rPr>
              <w:instrText xml:space="preserve"> PAGEREF _Toc64461727 \h </w:instrText>
            </w:r>
            <w:r w:rsidR="00F3609D">
              <w:rPr>
                <w:noProof/>
                <w:webHidden/>
              </w:rPr>
            </w:r>
            <w:r w:rsidR="00F3609D">
              <w:rPr>
                <w:noProof/>
                <w:webHidden/>
              </w:rPr>
              <w:fldChar w:fldCharType="separate"/>
            </w:r>
            <w:r w:rsidR="006C66EC">
              <w:rPr>
                <w:noProof/>
                <w:webHidden/>
              </w:rPr>
              <w:t>14</w:t>
            </w:r>
            <w:r w:rsidR="00F3609D">
              <w:rPr>
                <w:noProof/>
                <w:webHidden/>
              </w:rPr>
              <w:fldChar w:fldCharType="end"/>
            </w:r>
          </w:hyperlink>
        </w:p>
        <w:p w14:paraId="3E515D5F" w14:textId="702E8B58" w:rsidR="00F3609D" w:rsidRDefault="00252BE9">
          <w:pPr>
            <w:pStyle w:val="TOC3"/>
            <w:tabs>
              <w:tab w:val="right" w:leader="dot" w:pos="9062"/>
            </w:tabs>
            <w:rPr>
              <w:rFonts w:eastAsiaTheme="minorEastAsia" w:cstheme="minorBidi"/>
              <w:noProof/>
              <w:sz w:val="24"/>
              <w:szCs w:val="24"/>
              <w:lang w:eastAsia="en-GB"/>
            </w:rPr>
          </w:pPr>
          <w:hyperlink w:anchor="_Toc64461728" w:history="1">
            <w:r w:rsidR="00F3609D" w:rsidRPr="00EE1A8D">
              <w:rPr>
                <w:rStyle w:val="Hyperlink"/>
                <w:noProof/>
                <w:lang w:val="en-US"/>
              </w:rPr>
              <w:t>What is DTL?</w:t>
            </w:r>
            <w:r w:rsidR="00F3609D">
              <w:rPr>
                <w:noProof/>
                <w:webHidden/>
              </w:rPr>
              <w:tab/>
            </w:r>
            <w:r w:rsidR="00F3609D">
              <w:rPr>
                <w:noProof/>
                <w:webHidden/>
              </w:rPr>
              <w:fldChar w:fldCharType="begin"/>
            </w:r>
            <w:r w:rsidR="00F3609D">
              <w:rPr>
                <w:noProof/>
                <w:webHidden/>
              </w:rPr>
              <w:instrText xml:space="preserve"> PAGEREF _Toc64461728 \h </w:instrText>
            </w:r>
            <w:r w:rsidR="00F3609D">
              <w:rPr>
                <w:noProof/>
                <w:webHidden/>
              </w:rPr>
            </w:r>
            <w:r w:rsidR="00F3609D">
              <w:rPr>
                <w:noProof/>
                <w:webHidden/>
              </w:rPr>
              <w:fldChar w:fldCharType="separate"/>
            </w:r>
            <w:r w:rsidR="006C66EC">
              <w:rPr>
                <w:noProof/>
                <w:webHidden/>
              </w:rPr>
              <w:t>14</w:t>
            </w:r>
            <w:r w:rsidR="00F3609D">
              <w:rPr>
                <w:noProof/>
                <w:webHidden/>
              </w:rPr>
              <w:fldChar w:fldCharType="end"/>
            </w:r>
          </w:hyperlink>
        </w:p>
        <w:p w14:paraId="5277E412" w14:textId="7AE9F349" w:rsidR="00F3609D" w:rsidRDefault="00252BE9">
          <w:pPr>
            <w:pStyle w:val="TOC3"/>
            <w:tabs>
              <w:tab w:val="right" w:leader="dot" w:pos="9062"/>
            </w:tabs>
            <w:rPr>
              <w:rFonts w:eastAsiaTheme="minorEastAsia" w:cstheme="minorBidi"/>
              <w:noProof/>
              <w:sz w:val="24"/>
              <w:szCs w:val="24"/>
              <w:lang w:eastAsia="en-GB"/>
            </w:rPr>
          </w:pPr>
          <w:hyperlink w:anchor="_Toc64461729" w:history="1">
            <w:r w:rsidR="00F3609D" w:rsidRPr="00EE1A8D">
              <w:rPr>
                <w:rStyle w:val="Hyperlink"/>
                <w:noProof/>
                <w:lang w:val="en-US"/>
              </w:rPr>
              <w:t>Why DTL?</w:t>
            </w:r>
            <w:r w:rsidR="00F3609D">
              <w:rPr>
                <w:noProof/>
                <w:webHidden/>
              </w:rPr>
              <w:tab/>
            </w:r>
            <w:r w:rsidR="00F3609D">
              <w:rPr>
                <w:noProof/>
                <w:webHidden/>
              </w:rPr>
              <w:fldChar w:fldCharType="begin"/>
            </w:r>
            <w:r w:rsidR="00F3609D">
              <w:rPr>
                <w:noProof/>
                <w:webHidden/>
              </w:rPr>
              <w:instrText xml:space="preserve"> PAGEREF _Toc64461729 \h </w:instrText>
            </w:r>
            <w:r w:rsidR="00F3609D">
              <w:rPr>
                <w:noProof/>
                <w:webHidden/>
              </w:rPr>
            </w:r>
            <w:r w:rsidR="00F3609D">
              <w:rPr>
                <w:noProof/>
                <w:webHidden/>
              </w:rPr>
              <w:fldChar w:fldCharType="separate"/>
            </w:r>
            <w:r w:rsidR="006C66EC">
              <w:rPr>
                <w:noProof/>
                <w:webHidden/>
              </w:rPr>
              <w:t>14</w:t>
            </w:r>
            <w:r w:rsidR="00F3609D">
              <w:rPr>
                <w:noProof/>
                <w:webHidden/>
              </w:rPr>
              <w:fldChar w:fldCharType="end"/>
            </w:r>
          </w:hyperlink>
        </w:p>
        <w:p w14:paraId="5C756938" w14:textId="06583421" w:rsidR="00F3609D" w:rsidRDefault="00252BE9">
          <w:pPr>
            <w:pStyle w:val="TOC3"/>
            <w:tabs>
              <w:tab w:val="right" w:leader="dot" w:pos="9062"/>
            </w:tabs>
            <w:rPr>
              <w:rFonts w:eastAsiaTheme="minorEastAsia" w:cstheme="minorBidi"/>
              <w:noProof/>
              <w:sz w:val="24"/>
              <w:szCs w:val="24"/>
              <w:lang w:eastAsia="en-GB"/>
            </w:rPr>
          </w:pPr>
          <w:hyperlink w:anchor="_Toc64461730" w:history="1">
            <w:r w:rsidR="00F3609D" w:rsidRPr="00EE1A8D">
              <w:rPr>
                <w:rStyle w:val="Hyperlink"/>
                <w:noProof/>
                <w:lang w:val="en-US"/>
              </w:rPr>
              <w:t>Where is DTL used? – Can fit into 3.1.1 probably.</w:t>
            </w:r>
            <w:r w:rsidR="00F3609D">
              <w:rPr>
                <w:noProof/>
                <w:webHidden/>
              </w:rPr>
              <w:tab/>
            </w:r>
            <w:r w:rsidR="00F3609D">
              <w:rPr>
                <w:noProof/>
                <w:webHidden/>
              </w:rPr>
              <w:fldChar w:fldCharType="begin"/>
            </w:r>
            <w:r w:rsidR="00F3609D">
              <w:rPr>
                <w:noProof/>
                <w:webHidden/>
              </w:rPr>
              <w:instrText xml:space="preserve"> PAGEREF _Toc64461730 \h </w:instrText>
            </w:r>
            <w:r w:rsidR="00F3609D">
              <w:rPr>
                <w:noProof/>
                <w:webHidden/>
              </w:rPr>
            </w:r>
            <w:r w:rsidR="00F3609D">
              <w:rPr>
                <w:noProof/>
                <w:webHidden/>
              </w:rPr>
              <w:fldChar w:fldCharType="separate"/>
            </w:r>
            <w:r w:rsidR="006C66EC">
              <w:rPr>
                <w:noProof/>
                <w:webHidden/>
              </w:rPr>
              <w:t>14</w:t>
            </w:r>
            <w:r w:rsidR="00F3609D">
              <w:rPr>
                <w:noProof/>
                <w:webHidden/>
              </w:rPr>
              <w:fldChar w:fldCharType="end"/>
            </w:r>
          </w:hyperlink>
        </w:p>
        <w:p w14:paraId="1F526BA7" w14:textId="750667C3" w:rsidR="00F3609D" w:rsidRDefault="00252BE9">
          <w:pPr>
            <w:pStyle w:val="TOC2"/>
            <w:tabs>
              <w:tab w:val="left" w:pos="880"/>
              <w:tab w:val="right" w:leader="dot" w:pos="9062"/>
            </w:tabs>
            <w:rPr>
              <w:rFonts w:eastAsiaTheme="minorEastAsia" w:cstheme="minorBidi"/>
              <w:b w:val="0"/>
              <w:bCs w:val="0"/>
              <w:noProof/>
              <w:sz w:val="24"/>
              <w:szCs w:val="24"/>
              <w:lang w:eastAsia="en-GB"/>
            </w:rPr>
          </w:pPr>
          <w:hyperlink w:anchor="_Toc64461731" w:history="1">
            <w:r w:rsidR="00F3609D" w:rsidRPr="00EE1A8D">
              <w:rPr>
                <w:rStyle w:val="Hyperlink"/>
                <w:noProof/>
                <w:lang w:val="en-US"/>
              </w:rPr>
              <w:t>3.1</w:t>
            </w:r>
            <w:r w:rsidR="00F3609D">
              <w:rPr>
                <w:rFonts w:eastAsiaTheme="minorEastAsia" w:cstheme="minorBidi"/>
                <w:b w:val="0"/>
                <w:bCs w:val="0"/>
                <w:noProof/>
                <w:sz w:val="24"/>
                <w:szCs w:val="24"/>
                <w:lang w:eastAsia="en-GB"/>
              </w:rPr>
              <w:tab/>
            </w:r>
            <w:r w:rsidR="00F3609D" w:rsidRPr="00EE1A8D">
              <w:rPr>
                <w:rStyle w:val="Hyperlink"/>
                <w:noProof/>
                <w:lang w:val="en-US"/>
              </w:rPr>
              <w:t>DTL: Beginner</w:t>
            </w:r>
            <w:r w:rsidR="00F3609D">
              <w:rPr>
                <w:noProof/>
                <w:webHidden/>
              </w:rPr>
              <w:tab/>
            </w:r>
            <w:r w:rsidR="00F3609D">
              <w:rPr>
                <w:noProof/>
                <w:webHidden/>
              </w:rPr>
              <w:fldChar w:fldCharType="begin"/>
            </w:r>
            <w:r w:rsidR="00F3609D">
              <w:rPr>
                <w:noProof/>
                <w:webHidden/>
              </w:rPr>
              <w:instrText xml:space="preserve"> PAGEREF _Toc64461731 \h </w:instrText>
            </w:r>
            <w:r w:rsidR="00F3609D">
              <w:rPr>
                <w:noProof/>
                <w:webHidden/>
              </w:rPr>
            </w:r>
            <w:r w:rsidR="00F3609D">
              <w:rPr>
                <w:noProof/>
                <w:webHidden/>
              </w:rPr>
              <w:fldChar w:fldCharType="separate"/>
            </w:r>
            <w:r w:rsidR="006C66EC">
              <w:rPr>
                <w:noProof/>
                <w:webHidden/>
              </w:rPr>
              <w:t>14</w:t>
            </w:r>
            <w:r w:rsidR="00F3609D">
              <w:rPr>
                <w:noProof/>
                <w:webHidden/>
              </w:rPr>
              <w:fldChar w:fldCharType="end"/>
            </w:r>
          </w:hyperlink>
        </w:p>
        <w:p w14:paraId="37F8A522" w14:textId="3057F507"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32" w:history="1">
            <w:r w:rsidR="00F3609D" w:rsidRPr="00EE1A8D">
              <w:rPr>
                <w:rStyle w:val="Hyperlink"/>
                <w:noProof/>
                <w:lang w:val="en-US"/>
              </w:rPr>
              <w:t>3.1.1</w:t>
            </w:r>
            <w:r w:rsidR="00F3609D">
              <w:rPr>
                <w:rFonts w:eastAsiaTheme="minorEastAsia" w:cstheme="minorBidi"/>
                <w:noProof/>
                <w:sz w:val="24"/>
                <w:szCs w:val="24"/>
                <w:lang w:eastAsia="en-GB"/>
              </w:rPr>
              <w:tab/>
            </w:r>
            <w:r w:rsidR="00F3609D" w:rsidRPr="00EE1A8D">
              <w:rPr>
                <w:rStyle w:val="Hyperlink"/>
                <w:noProof/>
                <w:lang w:val="en-US"/>
              </w:rPr>
              <w:t>Pipes, where DTL executes</w:t>
            </w:r>
            <w:r w:rsidR="00F3609D">
              <w:rPr>
                <w:noProof/>
                <w:webHidden/>
              </w:rPr>
              <w:tab/>
            </w:r>
            <w:r w:rsidR="00F3609D">
              <w:rPr>
                <w:noProof/>
                <w:webHidden/>
              </w:rPr>
              <w:fldChar w:fldCharType="begin"/>
            </w:r>
            <w:r w:rsidR="00F3609D">
              <w:rPr>
                <w:noProof/>
                <w:webHidden/>
              </w:rPr>
              <w:instrText xml:space="preserve"> PAGEREF _Toc64461732 \h </w:instrText>
            </w:r>
            <w:r w:rsidR="00F3609D">
              <w:rPr>
                <w:noProof/>
                <w:webHidden/>
              </w:rPr>
            </w:r>
            <w:r w:rsidR="00F3609D">
              <w:rPr>
                <w:noProof/>
                <w:webHidden/>
              </w:rPr>
              <w:fldChar w:fldCharType="separate"/>
            </w:r>
            <w:r w:rsidR="006C66EC">
              <w:rPr>
                <w:noProof/>
                <w:webHidden/>
              </w:rPr>
              <w:t>14</w:t>
            </w:r>
            <w:r w:rsidR="00F3609D">
              <w:rPr>
                <w:noProof/>
                <w:webHidden/>
              </w:rPr>
              <w:fldChar w:fldCharType="end"/>
            </w:r>
          </w:hyperlink>
        </w:p>
        <w:p w14:paraId="58E3DD6B" w14:textId="2E5F163C"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33" w:history="1">
            <w:r w:rsidR="00F3609D" w:rsidRPr="00EE1A8D">
              <w:rPr>
                <w:rStyle w:val="Hyperlink"/>
                <w:noProof/>
                <w:lang w:val="en-US"/>
              </w:rPr>
              <w:t>3.1.2</w:t>
            </w:r>
            <w:r w:rsidR="00F3609D">
              <w:rPr>
                <w:rFonts w:eastAsiaTheme="minorEastAsia" w:cstheme="minorBidi"/>
                <w:noProof/>
                <w:sz w:val="24"/>
                <w:szCs w:val="24"/>
                <w:lang w:eastAsia="en-GB"/>
              </w:rPr>
              <w:tab/>
            </w:r>
            <w:r w:rsidR="00F3609D" w:rsidRPr="00EE1A8D">
              <w:rPr>
                <w:rStyle w:val="Hyperlink"/>
                <w:noProof/>
                <w:lang w:val="en-US"/>
              </w:rPr>
              <w:t>Entities, pipes and _id</w:t>
            </w:r>
            <w:r w:rsidR="00F3609D">
              <w:rPr>
                <w:noProof/>
                <w:webHidden/>
              </w:rPr>
              <w:tab/>
            </w:r>
            <w:r w:rsidR="00F3609D">
              <w:rPr>
                <w:noProof/>
                <w:webHidden/>
              </w:rPr>
              <w:fldChar w:fldCharType="begin"/>
            </w:r>
            <w:r w:rsidR="00F3609D">
              <w:rPr>
                <w:noProof/>
                <w:webHidden/>
              </w:rPr>
              <w:instrText xml:space="preserve"> PAGEREF _Toc64461733 \h </w:instrText>
            </w:r>
            <w:r w:rsidR="00F3609D">
              <w:rPr>
                <w:noProof/>
                <w:webHidden/>
              </w:rPr>
            </w:r>
            <w:r w:rsidR="00F3609D">
              <w:rPr>
                <w:noProof/>
                <w:webHidden/>
              </w:rPr>
              <w:fldChar w:fldCharType="separate"/>
            </w:r>
            <w:r w:rsidR="006C66EC">
              <w:rPr>
                <w:noProof/>
                <w:webHidden/>
              </w:rPr>
              <w:t>14</w:t>
            </w:r>
            <w:r w:rsidR="00F3609D">
              <w:rPr>
                <w:noProof/>
                <w:webHidden/>
              </w:rPr>
              <w:fldChar w:fldCharType="end"/>
            </w:r>
          </w:hyperlink>
        </w:p>
        <w:p w14:paraId="38B24A6E" w14:textId="31A330E7"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34" w:history="1">
            <w:r w:rsidR="00F3609D" w:rsidRPr="00EE1A8D">
              <w:rPr>
                <w:rStyle w:val="Hyperlink"/>
                <w:noProof/>
                <w:lang w:val="en-US"/>
              </w:rPr>
              <w:t>3.1.3</w:t>
            </w:r>
            <w:r w:rsidR="00F3609D">
              <w:rPr>
                <w:rFonts w:eastAsiaTheme="minorEastAsia" w:cstheme="minorBidi"/>
                <w:noProof/>
                <w:sz w:val="24"/>
                <w:szCs w:val="24"/>
                <w:lang w:eastAsia="en-GB"/>
              </w:rPr>
              <w:tab/>
            </w:r>
            <w:r w:rsidR="00F3609D" w:rsidRPr="00EE1A8D">
              <w:rPr>
                <w:rStyle w:val="Hyperlink"/>
                <w:noProof/>
                <w:lang w:val="en-US"/>
              </w:rPr>
              <w:t>Entity Data model – Data Types</w:t>
            </w:r>
            <w:r w:rsidR="00F3609D">
              <w:rPr>
                <w:noProof/>
                <w:webHidden/>
              </w:rPr>
              <w:tab/>
            </w:r>
            <w:r w:rsidR="00F3609D">
              <w:rPr>
                <w:noProof/>
                <w:webHidden/>
              </w:rPr>
              <w:fldChar w:fldCharType="begin"/>
            </w:r>
            <w:r w:rsidR="00F3609D">
              <w:rPr>
                <w:noProof/>
                <w:webHidden/>
              </w:rPr>
              <w:instrText xml:space="preserve"> PAGEREF _Toc64461734 \h </w:instrText>
            </w:r>
            <w:r w:rsidR="00F3609D">
              <w:rPr>
                <w:noProof/>
                <w:webHidden/>
              </w:rPr>
            </w:r>
            <w:r w:rsidR="00F3609D">
              <w:rPr>
                <w:noProof/>
                <w:webHidden/>
              </w:rPr>
              <w:fldChar w:fldCharType="separate"/>
            </w:r>
            <w:r w:rsidR="006C66EC">
              <w:rPr>
                <w:noProof/>
                <w:webHidden/>
              </w:rPr>
              <w:t>14</w:t>
            </w:r>
            <w:r w:rsidR="00F3609D">
              <w:rPr>
                <w:noProof/>
                <w:webHidden/>
              </w:rPr>
              <w:fldChar w:fldCharType="end"/>
            </w:r>
          </w:hyperlink>
        </w:p>
        <w:p w14:paraId="2ADE41C4" w14:textId="48EB02EF"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35" w:history="1">
            <w:r w:rsidR="00F3609D" w:rsidRPr="00EE1A8D">
              <w:rPr>
                <w:rStyle w:val="Hyperlink"/>
                <w:noProof/>
                <w:lang w:val="en-US"/>
              </w:rPr>
              <w:t>3.1.4</w:t>
            </w:r>
            <w:r w:rsidR="00F3609D">
              <w:rPr>
                <w:rFonts w:eastAsiaTheme="minorEastAsia" w:cstheme="minorBidi"/>
                <w:noProof/>
                <w:sz w:val="24"/>
                <w:szCs w:val="24"/>
                <w:lang w:eastAsia="en-GB"/>
              </w:rPr>
              <w:tab/>
            </w:r>
            <w:r w:rsidR="00F3609D" w:rsidRPr="00EE1A8D">
              <w:rPr>
                <w:rStyle w:val="Hyperlink"/>
                <w:noProof/>
                <w:lang w:val="en-US"/>
              </w:rPr>
              <w:t>Syntax</w:t>
            </w:r>
            <w:r w:rsidR="00F3609D">
              <w:rPr>
                <w:noProof/>
                <w:webHidden/>
              </w:rPr>
              <w:tab/>
            </w:r>
            <w:r w:rsidR="00F3609D">
              <w:rPr>
                <w:noProof/>
                <w:webHidden/>
              </w:rPr>
              <w:fldChar w:fldCharType="begin"/>
            </w:r>
            <w:r w:rsidR="00F3609D">
              <w:rPr>
                <w:noProof/>
                <w:webHidden/>
              </w:rPr>
              <w:instrText xml:space="preserve"> PAGEREF _Toc64461735 \h </w:instrText>
            </w:r>
            <w:r w:rsidR="00F3609D">
              <w:rPr>
                <w:noProof/>
                <w:webHidden/>
              </w:rPr>
            </w:r>
            <w:r w:rsidR="00F3609D">
              <w:rPr>
                <w:noProof/>
                <w:webHidden/>
              </w:rPr>
              <w:fldChar w:fldCharType="separate"/>
            </w:r>
            <w:r w:rsidR="006C66EC">
              <w:rPr>
                <w:noProof/>
                <w:webHidden/>
              </w:rPr>
              <w:t>14</w:t>
            </w:r>
            <w:r w:rsidR="00F3609D">
              <w:rPr>
                <w:noProof/>
                <w:webHidden/>
              </w:rPr>
              <w:fldChar w:fldCharType="end"/>
            </w:r>
          </w:hyperlink>
        </w:p>
        <w:p w14:paraId="2B8DD3F2" w14:textId="767E635D"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36" w:history="1">
            <w:r w:rsidR="00F3609D" w:rsidRPr="00EE1A8D">
              <w:rPr>
                <w:rStyle w:val="Hyperlink"/>
                <w:noProof/>
                <w:lang w:val="en-US"/>
              </w:rPr>
              <w:t>3.1.5</w:t>
            </w:r>
            <w:r w:rsidR="00F3609D">
              <w:rPr>
                <w:rFonts w:eastAsiaTheme="minorEastAsia" w:cstheme="minorBidi"/>
                <w:noProof/>
                <w:sz w:val="24"/>
                <w:szCs w:val="24"/>
                <w:lang w:eastAsia="en-GB"/>
              </w:rPr>
              <w:tab/>
            </w:r>
            <w:r w:rsidR="00F3609D" w:rsidRPr="00EE1A8D">
              <w:rPr>
                <w:rStyle w:val="Hyperlink"/>
                <w:noProof/>
                <w:lang w:val="en-US"/>
              </w:rPr>
              <w:t>Bootstrap</w:t>
            </w:r>
            <w:r w:rsidR="00F3609D">
              <w:rPr>
                <w:noProof/>
                <w:webHidden/>
              </w:rPr>
              <w:tab/>
            </w:r>
            <w:r w:rsidR="00F3609D">
              <w:rPr>
                <w:noProof/>
                <w:webHidden/>
              </w:rPr>
              <w:fldChar w:fldCharType="begin"/>
            </w:r>
            <w:r w:rsidR="00F3609D">
              <w:rPr>
                <w:noProof/>
                <w:webHidden/>
              </w:rPr>
              <w:instrText xml:space="preserve"> PAGEREF _Toc64461736 \h </w:instrText>
            </w:r>
            <w:r w:rsidR="00F3609D">
              <w:rPr>
                <w:noProof/>
                <w:webHidden/>
              </w:rPr>
            </w:r>
            <w:r w:rsidR="00F3609D">
              <w:rPr>
                <w:noProof/>
                <w:webHidden/>
              </w:rPr>
              <w:fldChar w:fldCharType="separate"/>
            </w:r>
            <w:r w:rsidR="006C66EC">
              <w:rPr>
                <w:noProof/>
                <w:webHidden/>
              </w:rPr>
              <w:t>15</w:t>
            </w:r>
            <w:r w:rsidR="00F3609D">
              <w:rPr>
                <w:noProof/>
                <w:webHidden/>
              </w:rPr>
              <w:fldChar w:fldCharType="end"/>
            </w:r>
          </w:hyperlink>
        </w:p>
        <w:p w14:paraId="7B08B949" w14:textId="26F0DEDE"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37" w:history="1">
            <w:r w:rsidR="00F3609D" w:rsidRPr="00EE1A8D">
              <w:rPr>
                <w:rStyle w:val="Hyperlink"/>
                <w:noProof/>
                <w:lang w:val="en-US"/>
              </w:rPr>
              <w:t>3.1.6</w:t>
            </w:r>
            <w:r w:rsidR="00F3609D">
              <w:rPr>
                <w:rFonts w:eastAsiaTheme="minorEastAsia" w:cstheme="minorBidi"/>
                <w:noProof/>
                <w:sz w:val="24"/>
                <w:szCs w:val="24"/>
                <w:lang w:eastAsia="en-GB"/>
              </w:rPr>
              <w:tab/>
            </w:r>
            <w:r w:rsidR="00F3609D" w:rsidRPr="00EE1A8D">
              <w:rPr>
                <w:rStyle w:val="Hyperlink"/>
                <w:noProof/>
                <w:lang w:val="en-US"/>
              </w:rPr>
              <w:t>Pipe shortcuts</w:t>
            </w:r>
            <w:r w:rsidR="00F3609D">
              <w:rPr>
                <w:noProof/>
                <w:webHidden/>
              </w:rPr>
              <w:tab/>
            </w:r>
            <w:r w:rsidR="00F3609D">
              <w:rPr>
                <w:noProof/>
                <w:webHidden/>
              </w:rPr>
              <w:fldChar w:fldCharType="begin"/>
            </w:r>
            <w:r w:rsidR="00F3609D">
              <w:rPr>
                <w:noProof/>
                <w:webHidden/>
              </w:rPr>
              <w:instrText xml:space="preserve"> PAGEREF _Toc64461737 \h </w:instrText>
            </w:r>
            <w:r w:rsidR="00F3609D">
              <w:rPr>
                <w:noProof/>
                <w:webHidden/>
              </w:rPr>
            </w:r>
            <w:r w:rsidR="00F3609D">
              <w:rPr>
                <w:noProof/>
                <w:webHidden/>
              </w:rPr>
              <w:fldChar w:fldCharType="separate"/>
            </w:r>
            <w:r w:rsidR="006C66EC">
              <w:rPr>
                <w:noProof/>
                <w:webHidden/>
              </w:rPr>
              <w:t>15</w:t>
            </w:r>
            <w:r w:rsidR="00F3609D">
              <w:rPr>
                <w:noProof/>
                <w:webHidden/>
              </w:rPr>
              <w:fldChar w:fldCharType="end"/>
            </w:r>
          </w:hyperlink>
        </w:p>
        <w:p w14:paraId="18B92593" w14:textId="5B1F6F2D"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38" w:history="1">
            <w:r w:rsidR="00F3609D" w:rsidRPr="00EE1A8D">
              <w:rPr>
                <w:rStyle w:val="Hyperlink"/>
                <w:noProof/>
                <w:lang w:val="en-US"/>
              </w:rPr>
              <w:t>3.1</w:t>
            </w:r>
            <w:r w:rsidR="00F3609D">
              <w:rPr>
                <w:rFonts w:eastAsiaTheme="minorEastAsia" w:cstheme="minorBidi"/>
                <w:noProof/>
                <w:sz w:val="24"/>
                <w:szCs w:val="24"/>
                <w:lang w:eastAsia="en-GB"/>
              </w:rPr>
              <w:tab/>
            </w:r>
            <w:r w:rsidR="00F3609D" w:rsidRPr="00EE1A8D">
              <w:rPr>
                <w:rStyle w:val="Hyperlink"/>
                <w:noProof/>
                <w:lang w:val="en-US"/>
              </w:rPr>
              <w:t>Tasks for DTL: Beginner</w:t>
            </w:r>
            <w:r w:rsidR="00F3609D">
              <w:rPr>
                <w:noProof/>
                <w:webHidden/>
              </w:rPr>
              <w:tab/>
            </w:r>
            <w:r w:rsidR="00F3609D">
              <w:rPr>
                <w:noProof/>
                <w:webHidden/>
              </w:rPr>
              <w:fldChar w:fldCharType="begin"/>
            </w:r>
            <w:r w:rsidR="00F3609D">
              <w:rPr>
                <w:noProof/>
                <w:webHidden/>
              </w:rPr>
              <w:instrText xml:space="preserve"> PAGEREF _Toc64461738 \h </w:instrText>
            </w:r>
            <w:r w:rsidR="00F3609D">
              <w:rPr>
                <w:noProof/>
                <w:webHidden/>
              </w:rPr>
            </w:r>
            <w:r w:rsidR="00F3609D">
              <w:rPr>
                <w:noProof/>
                <w:webHidden/>
              </w:rPr>
              <w:fldChar w:fldCharType="separate"/>
            </w:r>
            <w:r w:rsidR="006C66EC">
              <w:rPr>
                <w:noProof/>
                <w:webHidden/>
              </w:rPr>
              <w:t>15</w:t>
            </w:r>
            <w:r w:rsidR="00F3609D">
              <w:rPr>
                <w:noProof/>
                <w:webHidden/>
              </w:rPr>
              <w:fldChar w:fldCharType="end"/>
            </w:r>
          </w:hyperlink>
        </w:p>
        <w:p w14:paraId="11E33C37" w14:textId="6F659F67" w:rsidR="00F3609D" w:rsidRDefault="00252BE9">
          <w:pPr>
            <w:pStyle w:val="TOC2"/>
            <w:tabs>
              <w:tab w:val="left" w:pos="880"/>
              <w:tab w:val="right" w:leader="dot" w:pos="9062"/>
            </w:tabs>
            <w:rPr>
              <w:rFonts w:eastAsiaTheme="minorEastAsia" w:cstheme="minorBidi"/>
              <w:b w:val="0"/>
              <w:bCs w:val="0"/>
              <w:noProof/>
              <w:sz w:val="24"/>
              <w:szCs w:val="24"/>
              <w:lang w:eastAsia="en-GB"/>
            </w:rPr>
          </w:pPr>
          <w:hyperlink w:anchor="_Toc64461739" w:history="1">
            <w:r w:rsidR="00F3609D" w:rsidRPr="00EE1A8D">
              <w:rPr>
                <w:rStyle w:val="Hyperlink"/>
                <w:noProof/>
                <w:lang w:val="en-US"/>
              </w:rPr>
              <w:t>3.2</w:t>
            </w:r>
            <w:r w:rsidR="00F3609D">
              <w:rPr>
                <w:rFonts w:eastAsiaTheme="minorEastAsia" w:cstheme="minorBidi"/>
                <w:b w:val="0"/>
                <w:bCs w:val="0"/>
                <w:noProof/>
                <w:sz w:val="24"/>
                <w:szCs w:val="24"/>
                <w:lang w:eastAsia="en-GB"/>
              </w:rPr>
              <w:tab/>
            </w:r>
            <w:r w:rsidR="00F3609D" w:rsidRPr="00EE1A8D">
              <w:rPr>
                <w:rStyle w:val="Hyperlink"/>
                <w:noProof/>
                <w:lang w:val="en-US"/>
              </w:rPr>
              <w:t>DTL: Novice</w:t>
            </w:r>
            <w:r w:rsidR="00F3609D">
              <w:rPr>
                <w:noProof/>
                <w:webHidden/>
              </w:rPr>
              <w:tab/>
            </w:r>
            <w:r w:rsidR="00F3609D">
              <w:rPr>
                <w:noProof/>
                <w:webHidden/>
              </w:rPr>
              <w:fldChar w:fldCharType="begin"/>
            </w:r>
            <w:r w:rsidR="00F3609D">
              <w:rPr>
                <w:noProof/>
                <w:webHidden/>
              </w:rPr>
              <w:instrText xml:space="preserve"> PAGEREF _Toc64461739 \h </w:instrText>
            </w:r>
            <w:r w:rsidR="00F3609D">
              <w:rPr>
                <w:noProof/>
                <w:webHidden/>
              </w:rPr>
            </w:r>
            <w:r w:rsidR="00F3609D">
              <w:rPr>
                <w:noProof/>
                <w:webHidden/>
              </w:rPr>
              <w:fldChar w:fldCharType="separate"/>
            </w:r>
            <w:r w:rsidR="006C66EC">
              <w:rPr>
                <w:noProof/>
                <w:webHidden/>
              </w:rPr>
              <w:t>15</w:t>
            </w:r>
            <w:r w:rsidR="00F3609D">
              <w:rPr>
                <w:noProof/>
                <w:webHidden/>
              </w:rPr>
              <w:fldChar w:fldCharType="end"/>
            </w:r>
          </w:hyperlink>
        </w:p>
        <w:p w14:paraId="5589CC37" w14:textId="47D87546"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40" w:history="1">
            <w:r w:rsidR="00F3609D" w:rsidRPr="00EE1A8D">
              <w:rPr>
                <w:rStyle w:val="Hyperlink"/>
                <w:noProof/>
                <w:lang w:val="en-US"/>
              </w:rPr>
              <w:t>3.2.7</w:t>
            </w:r>
            <w:r w:rsidR="00F3609D">
              <w:rPr>
                <w:rFonts w:eastAsiaTheme="minorEastAsia" w:cstheme="minorBidi"/>
                <w:noProof/>
                <w:sz w:val="24"/>
                <w:szCs w:val="24"/>
                <w:lang w:eastAsia="en-GB"/>
              </w:rPr>
              <w:tab/>
            </w:r>
            <w:r w:rsidR="00F3609D" w:rsidRPr="00EE1A8D">
              <w:rPr>
                <w:rStyle w:val="Hyperlink"/>
                <w:noProof/>
                <w:lang w:val="en-US"/>
              </w:rPr>
              <w:t>“Copy”</w:t>
            </w:r>
            <w:r w:rsidR="00F3609D">
              <w:rPr>
                <w:noProof/>
                <w:webHidden/>
              </w:rPr>
              <w:tab/>
            </w:r>
            <w:r w:rsidR="00F3609D">
              <w:rPr>
                <w:noProof/>
                <w:webHidden/>
              </w:rPr>
              <w:fldChar w:fldCharType="begin"/>
            </w:r>
            <w:r w:rsidR="00F3609D">
              <w:rPr>
                <w:noProof/>
                <w:webHidden/>
              </w:rPr>
              <w:instrText xml:space="preserve"> PAGEREF _Toc64461740 \h </w:instrText>
            </w:r>
            <w:r w:rsidR="00F3609D">
              <w:rPr>
                <w:noProof/>
                <w:webHidden/>
              </w:rPr>
            </w:r>
            <w:r w:rsidR="00F3609D">
              <w:rPr>
                <w:noProof/>
                <w:webHidden/>
              </w:rPr>
              <w:fldChar w:fldCharType="separate"/>
            </w:r>
            <w:r w:rsidR="006C66EC">
              <w:rPr>
                <w:noProof/>
                <w:webHidden/>
              </w:rPr>
              <w:t>15</w:t>
            </w:r>
            <w:r w:rsidR="00F3609D">
              <w:rPr>
                <w:noProof/>
                <w:webHidden/>
              </w:rPr>
              <w:fldChar w:fldCharType="end"/>
            </w:r>
          </w:hyperlink>
        </w:p>
        <w:p w14:paraId="226C49B3" w14:textId="69275F63"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41" w:history="1">
            <w:r w:rsidR="00F3609D" w:rsidRPr="00EE1A8D">
              <w:rPr>
                <w:rStyle w:val="Hyperlink"/>
                <w:noProof/>
                <w:lang w:val="en-US"/>
              </w:rPr>
              <w:t>3.2.8</w:t>
            </w:r>
            <w:r w:rsidR="00F3609D">
              <w:rPr>
                <w:rFonts w:eastAsiaTheme="minorEastAsia" w:cstheme="minorBidi"/>
                <w:noProof/>
                <w:sz w:val="24"/>
                <w:szCs w:val="24"/>
                <w:lang w:eastAsia="en-GB"/>
              </w:rPr>
              <w:tab/>
            </w:r>
            <w:r w:rsidR="00F3609D" w:rsidRPr="00EE1A8D">
              <w:rPr>
                <w:rStyle w:val="Hyperlink"/>
                <w:noProof/>
                <w:lang w:val="en-US"/>
              </w:rPr>
              <w:t>“Add”</w:t>
            </w:r>
            <w:r w:rsidR="00F3609D">
              <w:rPr>
                <w:noProof/>
                <w:webHidden/>
              </w:rPr>
              <w:tab/>
            </w:r>
            <w:r w:rsidR="00F3609D">
              <w:rPr>
                <w:noProof/>
                <w:webHidden/>
              </w:rPr>
              <w:fldChar w:fldCharType="begin"/>
            </w:r>
            <w:r w:rsidR="00F3609D">
              <w:rPr>
                <w:noProof/>
                <w:webHidden/>
              </w:rPr>
              <w:instrText xml:space="preserve"> PAGEREF _Toc64461741 \h </w:instrText>
            </w:r>
            <w:r w:rsidR="00F3609D">
              <w:rPr>
                <w:noProof/>
                <w:webHidden/>
              </w:rPr>
            </w:r>
            <w:r w:rsidR="00F3609D">
              <w:rPr>
                <w:noProof/>
                <w:webHidden/>
              </w:rPr>
              <w:fldChar w:fldCharType="separate"/>
            </w:r>
            <w:r w:rsidR="006C66EC">
              <w:rPr>
                <w:noProof/>
                <w:webHidden/>
              </w:rPr>
              <w:t>16</w:t>
            </w:r>
            <w:r w:rsidR="00F3609D">
              <w:rPr>
                <w:noProof/>
                <w:webHidden/>
              </w:rPr>
              <w:fldChar w:fldCharType="end"/>
            </w:r>
          </w:hyperlink>
        </w:p>
        <w:p w14:paraId="2F542B33" w14:textId="14D31CE5"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42" w:history="1">
            <w:r w:rsidR="00F3609D" w:rsidRPr="00EE1A8D">
              <w:rPr>
                <w:rStyle w:val="Hyperlink"/>
                <w:noProof/>
                <w:lang w:val="en-US"/>
              </w:rPr>
              <w:t>3.2.9</w:t>
            </w:r>
            <w:r w:rsidR="00F3609D">
              <w:rPr>
                <w:rFonts w:eastAsiaTheme="minorEastAsia" w:cstheme="minorBidi"/>
                <w:noProof/>
                <w:sz w:val="24"/>
                <w:szCs w:val="24"/>
                <w:lang w:eastAsia="en-GB"/>
              </w:rPr>
              <w:tab/>
            </w:r>
            <w:r w:rsidR="00F3609D" w:rsidRPr="00EE1A8D">
              <w:rPr>
                <w:rStyle w:val="Hyperlink"/>
                <w:noProof/>
                <w:lang w:val="en-US"/>
              </w:rPr>
              <w:t>“Concat” – Concatination</w:t>
            </w:r>
            <w:r w:rsidR="00F3609D">
              <w:rPr>
                <w:noProof/>
                <w:webHidden/>
              </w:rPr>
              <w:tab/>
            </w:r>
            <w:r w:rsidR="00F3609D">
              <w:rPr>
                <w:noProof/>
                <w:webHidden/>
              </w:rPr>
              <w:fldChar w:fldCharType="begin"/>
            </w:r>
            <w:r w:rsidR="00F3609D">
              <w:rPr>
                <w:noProof/>
                <w:webHidden/>
              </w:rPr>
              <w:instrText xml:space="preserve"> PAGEREF _Toc64461742 \h </w:instrText>
            </w:r>
            <w:r w:rsidR="00F3609D">
              <w:rPr>
                <w:noProof/>
                <w:webHidden/>
              </w:rPr>
            </w:r>
            <w:r w:rsidR="00F3609D">
              <w:rPr>
                <w:noProof/>
                <w:webHidden/>
              </w:rPr>
              <w:fldChar w:fldCharType="separate"/>
            </w:r>
            <w:r w:rsidR="006C66EC">
              <w:rPr>
                <w:noProof/>
                <w:webHidden/>
              </w:rPr>
              <w:t>16</w:t>
            </w:r>
            <w:r w:rsidR="00F3609D">
              <w:rPr>
                <w:noProof/>
                <w:webHidden/>
              </w:rPr>
              <w:fldChar w:fldCharType="end"/>
            </w:r>
          </w:hyperlink>
        </w:p>
        <w:p w14:paraId="4B0A0ED4" w14:textId="117BE80F"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43" w:history="1">
            <w:r w:rsidR="00F3609D" w:rsidRPr="00EE1A8D">
              <w:rPr>
                <w:rStyle w:val="Hyperlink"/>
                <w:noProof/>
                <w:lang w:val="en-US"/>
              </w:rPr>
              <w:t>3.2.10</w:t>
            </w:r>
            <w:r w:rsidR="00F3609D">
              <w:rPr>
                <w:rFonts w:eastAsiaTheme="minorEastAsia" w:cstheme="minorBidi"/>
                <w:noProof/>
                <w:sz w:val="24"/>
                <w:szCs w:val="24"/>
                <w:lang w:eastAsia="en-GB"/>
              </w:rPr>
              <w:tab/>
            </w:r>
            <w:r w:rsidR="00F3609D" w:rsidRPr="00EE1A8D">
              <w:rPr>
                <w:rStyle w:val="Hyperlink"/>
                <w:noProof/>
                <w:lang w:val="en-US"/>
              </w:rPr>
              <w:t>rdf:type</w:t>
            </w:r>
            <w:r w:rsidR="00F3609D">
              <w:rPr>
                <w:noProof/>
                <w:webHidden/>
              </w:rPr>
              <w:tab/>
            </w:r>
            <w:r w:rsidR="00F3609D">
              <w:rPr>
                <w:noProof/>
                <w:webHidden/>
              </w:rPr>
              <w:fldChar w:fldCharType="begin"/>
            </w:r>
            <w:r w:rsidR="00F3609D">
              <w:rPr>
                <w:noProof/>
                <w:webHidden/>
              </w:rPr>
              <w:instrText xml:space="preserve"> PAGEREF _Toc64461743 \h </w:instrText>
            </w:r>
            <w:r w:rsidR="00F3609D">
              <w:rPr>
                <w:noProof/>
                <w:webHidden/>
              </w:rPr>
            </w:r>
            <w:r w:rsidR="00F3609D">
              <w:rPr>
                <w:noProof/>
                <w:webHidden/>
              </w:rPr>
              <w:fldChar w:fldCharType="separate"/>
            </w:r>
            <w:r w:rsidR="006C66EC">
              <w:rPr>
                <w:noProof/>
                <w:webHidden/>
              </w:rPr>
              <w:t>16</w:t>
            </w:r>
            <w:r w:rsidR="00F3609D">
              <w:rPr>
                <w:noProof/>
                <w:webHidden/>
              </w:rPr>
              <w:fldChar w:fldCharType="end"/>
            </w:r>
          </w:hyperlink>
        </w:p>
        <w:p w14:paraId="5BE7C9E8" w14:textId="779F364A"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44" w:history="1">
            <w:r w:rsidR="00F3609D" w:rsidRPr="00EE1A8D">
              <w:rPr>
                <w:rStyle w:val="Hyperlink"/>
                <w:noProof/>
                <w:lang w:val="en-US"/>
              </w:rPr>
              <w:t>3.2.11</w:t>
            </w:r>
            <w:r w:rsidR="00F3609D">
              <w:rPr>
                <w:rFonts w:eastAsiaTheme="minorEastAsia" w:cstheme="minorBidi"/>
                <w:noProof/>
                <w:sz w:val="24"/>
                <w:szCs w:val="24"/>
                <w:lang w:eastAsia="en-GB"/>
              </w:rPr>
              <w:tab/>
            </w:r>
            <w:r w:rsidR="00F3609D" w:rsidRPr="00EE1A8D">
              <w:rPr>
                <w:rStyle w:val="Hyperlink"/>
                <w:noProof/>
                <w:lang w:val="en-US"/>
              </w:rPr>
              <w:t>Namespace</w:t>
            </w:r>
            <w:r w:rsidR="00F3609D">
              <w:rPr>
                <w:noProof/>
                <w:webHidden/>
              </w:rPr>
              <w:tab/>
            </w:r>
            <w:r w:rsidR="00F3609D">
              <w:rPr>
                <w:noProof/>
                <w:webHidden/>
              </w:rPr>
              <w:fldChar w:fldCharType="begin"/>
            </w:r>
            <w:r w:rsidR="00F3609D">
              <w:rPr>
                <w:noProof/>
                <w:webHidden/>
              </w:rPr>
              <w:instrText xml:space="preserve"> PAGEREF _Toc64461744 \h </w:instrText>
            </w:r>
            <w:r w:rsidR="00F3609D">
              <w:rPr>
                <w:noProof/>
                <w:webHidden/>
              </w:rPr>
            </w:r>
            <w:r w:rsidR="00F3609D">
              <w:rPr>
                <w:noProof/>
                <w:webHidden/>
              </w:rPr>
              <w:fldChar w:fldCharType="separate"/>
            </w:r>
            <w:r w:rsidR="006C66EC">
              <w:rPr>
                <w:noProof/>
                <w:webHidden/>
              </w:rPr>
              <w:t>16</w:t>
            </w:r>
            <w:r w:rsidR="00F3609D">
              <w:rPr>
                <w:noProof/>
                <w:webHidden/>
              </w:rPr>
              <w:fldChar w:fldCharType="end"/>
            </w:r>
          </w:hyperlink>
        </w:p>
        <w:p w14:paraId="6639C2E3" w14:textId="47D79634"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45" w:history="1">
            <w:r w:rsidR="00F3609D" w:rsidRPr="00EE1A8D">
              <w:rPr>
                <w:rStyle w:val="Hyperlink"/>
                <w:noProof/>
                <w:lang w:val="en-US"/>
              </w:rPr>
              <w:t>3.2.12</w:t>
            </w:r>
            <w:r w:rsidR="00F3609D">
              <w:rPr>
                <w:rFonts w:eastAsiaTheme="minorEastAsia" w:cstheme="minorBidi"/>
                <w:noProof/>
                <w:sz w:val="24"/>
                <w:szCs w:val="24"/>
                <w:lang w:eastAsia="en-GB"/>
              </w:rPr>
              <w:tab/>
            </w:r>
            <w:r w:rsidR="00F3609D" w:rsidRPr="00EE1A8D">
              <w:rPr>
                <w:rStyle w:val="Hyperlink"/>
                <w:noProof/>
                <w:lang w:val="en-US"/>
              </w:rPr>
              <w:t>“Make-ni”</w:t>
            </w:r>
            <w:r w:rsidR="00F3609D">
              <w:rPr>
                <w:noProof/>
                <w:webHidden/>
              </w:rPr>
              <w:tab/>
            </w:r>
            <w:r w:rsidR="00F3609D">
              <w:rPr>
                <w:noProof/>
                <w:webHidden/>
              </w:rPr>
              <w:fldChar w:fldCharType="begin"/>
            </w:r>
            <w:r w:rsidR="00F3609D">
              <w:rPr>
                <w:noProof/>
                <w:webHidden/>
              </w:rPr>
              <w:instrText xml:space="preserve"> PAGEREF _Toc64461745 \h </w:instrText>
            </w:r>
            <w:r w:rsidR="00F3609D">
              <w:rPr>
                <w:noProof/>
                <w:webHidden/>
              </w:rPr>
            </w:r>
            <w:r w:rsidR="00F3609D">
              <w:rPr>
                <w:noProof/>
                <w:webHidden/>
              </w:rPr>
              <w:fldChar w:fldCharType="separate"/>
            </w:r>
            <w:r w:rsidR="006C66EC">
              <w:rPr>
                <w:noProof/>
                <w:webHidden/>
              </w:rPr>
              <w:t>16</w:t>
            </w:r>
            <w:r w:rsidR="00F3609D">
              <w:rPr>
                <w:noProof/>
                <w:webHidden/>
              </w:rPr>
              <w:fldChar w:fldCharType="end"/>
            </w:r>
          </w:hyperlink>
        </w:p>
        <w:p w14:paraId="50F67719" w14:textId="7E790C4D"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46" w:history="1">
            <w:r w:rsidR="00F3609D" w:rsidRPr="00EE1A8D">
              <w:rPr>
                <w:rStyle w:val="Hyperlink"/>
                <w:noProof/>
                <w:lang w:val="en-US"/>
              </w:rPr>
              <w:t>3.2.13</w:t>
            </w:r>
            <w:r w:rsidR="00F3609D">
              <w:rPr>
                <w:rFonts w:eastAsiaTheme="minorEastAsia" w:cstheme="minorBidi"/>
                <w:noProof/>
                <w:sz w:val="24"/>
                <w:szCs w:val="24"/>
                <w:lang w:eastAsia="en-GB"/>
              </w:rPr>
              <w:tab/>
            </w:r>
            <w:r w:rsidR="00F3609D" w:rsidRPr="00EE1A8D">
              <w:rPr>
                <w:rStyle w:val="Hyperlink"/>
                <w:noProof/>
                <w:lang w:val="en-US"/>
              </w:rPr>
              <w:t>“Eq” – Equality</w:t>
            </w:r>
            <w:r w:rsidR="00F3609D">
              <w:rPr>
                <w:noProof/>
                <w:webHidden/>
              </w:rPr>
              <w:tab/>
            </w:r>
            <w:r w:rsidR="00F3609D">
              <w:rPr>
                <w:noProof/>
                <w:webHidden/>
              </w:rPr>
              <w:fldChar w:fldCharType="begin"/>
            </w:r>
            <w:r w:rsidR="00F3609D">
              <w:rPr>
                <w:noProof/>
                <w:webHidden/>
              </w:rPr>
              <w:instrText xml:space="preserve"> PAGEREF _Toc64461746 \h </w:instrText>
            </w:r>
            <w:r w:rsidR="00F3609D">
              <w:rPr>
                <w:noProof/>
                <w:webHidden/>
              </w:rPr>
            </w:r>
            <w:r w:rsidR="00F3609D">
              <w:rPr>
                <w:noProof/>
                <w:webHidden/>
              </w:rPr>
              <w:fldChar w:fldCharType="separate"/>
            </w:r>
            <w:r w:rsidR="006C66EC">
              <w:rPr>
                <w:noProof/>
                <w:webHidden/>
              </w:rPr>
              <w:t>16</w:t>
            </w:r>
            <w:r w:rsidR="00F3609D">
              <w:rPr>
                <w:noProof/>
                <w:webHidden/>
              </w:rPr>
              <w:fldChar w:fldCharType="end"/>
            </w:r>
          </w:hyperlink>
        </w:p>
        <w:p w14:paraId="1A43E4DC" w14:textId="33FBD9B8"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47" w:history="1">
            <w:r w:rsidR="00F3609D" w:rsidRPr="00EE1A8D">
              <w:rPr>
                <w:rStyle w:val="Hyperlink"/>
                <w:rFonts w:eastAsia="Times New Roman"/>
                <w:noProof/>
                <w:lang w:val="en-US" w:eastAsia="en-GB"/>
              </w:rPr>
              <w:t>3.2.14</w:t>
            </w:r>
            <w:r w:rsidR="00F3609D">
              <w:rPr>
                <w:rFonts w:eastAsiaTheme="minorEastAsia" w:cstheme="minorBidi"/>
                <w:noProof/>
                <w:sz w:val="24"/>
                <w:szCs w:val="24"/>
                <w:lang w:eastAsia="en-GB"/>
              </w:rPr>
              <w:tab/>
            </w:r>
            <w:r w:rsidR="00F3609D" w:rsidRPr="00EE1A8D">
              <w:rPr>
                <w:rStyle w:val="Hyperlink"/>
                <w:rFonts w:eastAsia="Times New Roman"/>
                <w:noProof/>
                <w:lang w:val="en-US" w:eastAsia="en-GB"/>
              </w:rPr>
              <w:t>Merge as a Source</w:t>
            </w:r>
            <w:r w:rsidR="00F3609D">
              <w:rPr>
                <w:noProof/>
                <w:webHidden/>
              </w:rPr>
              <w:tab/>
            </w:r>
            <w:r w:rsidR="00F3609D">
              <w:rPr>
                <w:noProof/>
                <w:webHidden/>
              </w:rPr>
              <w:fldChar w:fldCharType="begin"/>
            </w:r>
            <w:r w:rsidR="00F3609D">
              <w:rPr>
                <w:noProof/>
                <w:webHidden/>
              </w:rPr>
              <w:instrText xml:space="preserve"> PAGEREF _Toc64461747 \h </w:instrText>
            </w:r>
            <w:r w:rsidR="00F3609D">
              <w:rPr>
                <w:noProof/>
                <w:webHidden/>
              </w:rPr>
            </w:r>
            <w:r w:rsidR="00F3609D">
              <w:rPr>
                <w:noProof/>
                <w:webHidden/>
              </w:rPr>
              <w:fldChar w:fldCharType="separate"/>
            </w:r>
            <w:r w:rsidR="006C66EC">
              <w:rPr>
                <w:noProof/>
                <w:webHidden/>
              </w:rPr>
              <w:t>16</w:t>
            </w:r>
            <w:r w:rsidR="00F3609D">
              <w:rPr>
                <w:noProof/>
                <w:webHidden/>
              </w:rPr>
              <w:fldChar w:fldCharType="end"/>
            </w:r>
          </w:hyperlink>
        </w:p>
        <w:p w14:paraId="39AF792E" w14:textId="1B66FB13"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48" w:history="1">
            <w:r w:rsidR="00F3609D" w:rsidRPr="00EE1A8D">
              <w:rPr>
                <w:rStyle w:val="Hyperlink"/>
                <w:noProof/>
                <w:lang w:val="en-US"/>
              </w:rPr>
              <w:t>3.2.15</w:t>
            </w:r>
            <w:r w:rsidR="00F3609D">
              <w:rPr>
                <w:rFonts w:eastAsiaTheme="minorEastAsia" w:cstheme="minorBidi"/>
                <w:noProof/>
                <w:sz w:val="24"/>
                <w:szCs w:val="24"/>
                <w:lang w:eastAsia="en-GB"/>
              </w:rPr>
              <w:tab/>
            </w:r>
            <w:r w:rsidR="00F3609D" w:rsidRPr="00EE1A8D">
              <w:rPr>
                <w:rStyle w:val="Hyperlink"/>
                <w:noProof/>
                <w:lang w:val="en-US"/>
              </w:rPr>
              <w:t>Filter as a transform</w:t>
            </w:r>
            <w:r w:rsidR="00F3609D">
              <w:rPr>
                <w:noProof/>
                <w:webHidden/>
              </w:rPr>
              <w:tab/>
            </w:r>
            <w:r w:rsidR="00F3609D">
              <w:rPr>
                <w:noProof/>
                <w:webHidden/>
              </w:rPr>
              <w:fldChar w:fldCharType="begin"/>
            </w:r>
            <w:r w:rsidR="00F3609D">
              <w:rPr>
                <w:noProof/>
                <w:webHidden/>
              </w:rPr>
              <w:instrText xml:space="preserve"> PAGEREF _Toc64461748 \h </w:instrText>
            </w:r>
            <w:r w:rsidR="00F3609D">
              <w:rPr>
                <w:noProof/>
                <w:webHidden/>
              </w:rPr>
            </w:r>
            <w:r w:rsidR="00F3609D">
              <w:rPr>
                <w:noProof/>
                <w:webHidden/>
              </w:rPr>
              <w:fldChar w:fldCharType="separate"/>
            </w:r>
            <w:r w:rsidR="006C66EC">
              <w:rPr>
                <w:noProof/>
                <w:webHidden/>
              </w:rPr>
              <w:t>16</w:t>
            </w:r>
            <w:r w:rsidR="00F3609D">
              <w:rPr>
                <w:noProof/>
                <w:webHidden/>
              </w:rPr>
              <w:fldChar w:fldCharType="end"/>
            </w:r>
          </w:hyperlink>
        </w:p>
        <w:p w14:paraId="1BC8A877" w14:textId="0FE11C56"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49" w:history="1">
            <w:r w:rsidR="00F3609D" w:rsidRPr="00EE1A8D">
              <w:rPr>
                <w:rStyle w:val="Hyperlink"/>
                <w:noProof/>
                <w:lang w:val="en-US"/>
              </w:rPr>
              <w:t>3.2.16</w:t>
            </w:r>
            <w:r w:rsidR="00F3609D">
              <w:rPr>
                <w:rFonts w:eastAsiaTheme="minorEastAsia" w:cstheme="minorBidi"/>
                <w:noProof/>
                <w:sz w:val="24"/>
                <w:szCs w:val="24"/>
                <w:lang w:eastAsia="en-GB"/>
              </w:rPr>
              <w:tab/>
            </w:r>
            <w:r w:rsidR="00F3609D" w:rsidRPr="00EE1A8D">
              <w:rPr>
                <w:rStyle w:val="Hyperlink"/>
                <w:noProof/>
                <w:lang w:val="en-US"/>
              </w:rPr>
              <w:t>Coalesce</w:t>
            </w:r>
            <w:r w:rsidR="00F3609D">
              <w:rPr>
                <w:noProof/>
                <w:webHidden/>
              </w:rPr>
              <w:tab/>
            </w:r>
            <w:r w:rsidR="00F3609D">
              <w:rPr>
                <w:noProof/>
                <w:webHidden/>
              </w:rPr>
              <w:fldChar w:fldCharType="begin"/>
            </w:r>
            <w:r w:rsidR="00F3609D">
              <w:rPr>
                <w:noProof/>
                <w:webHidden/>
              </w:rPr>
              <w:instrText xml:space="preserve"> PAGEREF _Toc64461749 \h </w:instrText>
            </w:r>
            <w:r w:rsidR="00F3609D">
              <w:rPr>
                <w:noProof/>
                <w:webHidden/>
              </w:rPr>
            </w:r>
            <w:r w:rsidR="00F3609D">
              <w:rPr>
                <w:noProof/>
                <w:webHidden/>
              </w:rPr>
              <w:fldChar w:fldCharType="separate"/>
            </w:r>
            <w:r w:rsidR="006C66EC">
              <w:rPr>
                <w:noProof/>
                <w:webHidden/>
              </w:rPr>
              <w:t>16</w:t>
            </w:r>
            <w:r w:rsidR="00F3609D">
              <w:rPr>
                <w:noProof/>
                <w:webHidden/>
              </w:rPr>
              <w:fldChar w:fldCharType="end"/>
            </w:r>
          </w:hyperlink>
        </w:p>
        <w:p w14:paraId="7BF38D08" w14:textId="4B7691C9"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50" w:history="1">
            <w:r w:rsidR="00F3609D" w:rsidRPr="00EE1A8D">
              <w:rPr>
                <w:rStyle w:val="Hyperlink"/>
                <w:noProof/>
                <w:lang w:val="en-US"/>
              </w:rPr>
              <w:t>3.2.17</w:t>
            </w:r>
            <w:r w:rsidR="00F3609D">
              <w:rPr>
                <w:rFonts w:eastAsiaTheme="minorEastAsia" w:cstheme="minorBidi"/>
                <w:noProof/>
                <w:sz w:val="24"/>
                <w:szCs w:val="24"/>
                <w:lang w:eastAsia="en-GB"/>
              </w:rPr>
              <w:tab/>
            </w:r>
            <w:r w:rsidR="00F3609D" w:rsidRPr="00EE1A8D">
              <w:rPr>
                <w:rStyle w:val="Hyperlink"/>
                <w:noProof/>
                <w:lang w:val="en-US"/>
              </w:rPr>
              <w:t>Nested dictionaries</w:t>
            </w:r>
            <w:r w:rsidR="00F3609D">
              <w:rPr>
                <w:noProof/>
                <w:webHidden/>
              </w:rPr>
              <w:tab/>
            </w:r>
            <w:r w:rsidR="00F3609D">
              <w:rPr>
                <w:noProof/>
                <w:webHidden/>
              </w:rPr>
              <w:fldChar w:fldCharType="begin"/>
            </w:r>
            <w:r w:rsidR="00F3609D">
              <w:rPr>
                <w:noProof/>
                <w:webHidden/>
              </w:rPr>
              <w:instrText xml:space="preserve"> PAGEREF _Toc64461750 \h </w:instrText>
            </w:r>
            <w:r w:rsidR="00F3609D">
              <w:rPr>
                <w:noProof/>
                <w:webHidden/>
              </w:rPr>
            </w:r>
            <w:r w:rsidR="00F3609D">
              <w:rPr>
                <w:noProof/>
                <w:webHidden/>
              </w:rPr>
              <w:fldChar w:fldCharType="separate"/>
            </w:r>
            <w:r w:rsidR="006C66EC">
              <w:rPr>
                <w:noProof/>
                <w:webHidden/>
              </w:rPr>
              <w:t>16</w:t>
            </w:r>
            <w:r w:rsidR="00F3609D">
              <w:rPr>
                <w:noProof/>
                <w:webHidden/>
              </w:rPr>
              <w:fldChar w:fldCharType="end"/>
            </w:r>
          </w:hyperlink>
        </w:p>
        <w:p w14:paraId="497667C3" w14:textId="52B61AFB"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51" w:history="1">
            <w:r w:rsidR="00F3609D" w:rsidRPr="00EE1A8D">
              <w:rPr>
                <w:rStyle w:val="Hyperlink"/>
                <w:noProof/>
                <w:lang w:val="en-US"/>
              </w:rPr>
              <w:t>3.2.18</w:t>
            </w:r>
            <w:r w:rsidR="00F3609D">
              <w:rPr>
                <w:rFonts w:eastAsiaTheme="minorEastAsia" w:cstheme="minorBidi"/>
                <w:noProof/>
                <w:sz w:val="24"/>
                <w:szCs w:val="24"/>
                <w:lang w:eastAsia="en-GB"/>
              </w:rPr>
              <w:tab/>
            </w:r>
            <w:r w:rsidR="00F3609D" w:rsidRPr="00EE1A8D">
              <w:rPr>
                <w:rStyle w:val="Hyperlink"/>
                <w:noProof/>
                <w:lang w:val="en-US"/>
              </w:rPr>
              <w:t>Apply – Custom Functions</w:t>
            </w:r>
            <w:r w:rsidR="00F3609D">
              <w:rPr>
                <w:noProof/>
                <w:webHidden/>
              </w:rPr>
              <w:tab/>
            </w:r>
            <w:r w:rsidR="00F3609D">
              <w:rPr>
                <w:noProof/>
                <w:webHidden/>
              </w:rPr>
              <w:fldChar w:fldCharType="begin"/>
            </w:r>
            <w:r w:rsidR="00F3609D">
              <w:rPr>
                <w:noProof/>
                <w:webHidden/>
              </w:rPr>
              <w:instrText xml:space="preserve"> PAGEREF _Toc64461751 \h </w:instrText>
            </w:r>
            <w:r w:rsidR="00F3609D">
              <w:rPr>
                <w:noProof/>
                <w:webHidden/>
              </w:rPr>
            </w:r>
            <w:r w:rsidR="00F3609D">
              <w:rPr>
                <w:noProof/>
                <w:webHidden/>
              </w:rPr>
              <w:fldChar w:fldCharType="separate"/>
            </w:r>
            <w:r w:rsidR="006C66EC">
              <w:rPr>
                <w:noProof/>
                <w:webHidden/>
              </w:rPr>
              <w:t>16</w:t>
            </w:r>
            <w:r w:rsidR="00F3609D">
              <w:rPr>
                <w:noProof/>
                <w:webHidden/>
              </w:rPr>
              <w:fldChar w:fldCharType="end"/>
            </w:r>
          </w:hyperlink>
        </w:p>
        <w:p w14:paraId="5E77876B" w14:textId="4402684A"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52" w:history="1">
            <w:r w:rsidR="00F3609D" w:rsidRPr="00EE1A8D">
              <w:rPr>
                <w:rStyle w:val="Hyperlink"/>
                <w:noProof/>
                <w:lang w:val="en-US"/>
              </w:rPr>
              <w:t>3.2.19</w:t>
            </w:r>
            <w:r w:rsidR="00F3609D">
              <w:rPr>
                <w:rFonts w:eastAsiaTheme="minorEastAsia" w:cstheme="minorBidi"/>
                <w:noProof/>
                <w:sz w:val="24"/>
                <w:szCs w:val="24"/>
                <w:lang w:eastAsia="en-GB"/>
              </w:rPr>
              <w:tab/>
            </w:r>
            <w:r w:rsidR="00F3609D" w:rsidRPr="00EE1A8D">
              <w:rPr>
                <w:rStyle w:val="Hyperlink"/>
                <w:noProof/>
                <w:lang w:val="en-US"/>
              </w:rPr>
              <w:t>Merge as a function</w:t>
            </w:r>
            <w:r w:rsidR="00F3609D">
              <w:rPr>
                <w:noProof/>
                <w:webHidden/>
              </w:rPr>
              <w:tab/>
            </w:r>
            <w:r w:rsidR="00F3609D">
              <w:rPr>
                <w:noProof/>
                <w:webHidden/>
              </w:rPr>
              <w:fldChar w:fldCharType="begin"/>
            </w:r>
            <w:r w:rsidR="00F3609D">
              <w:rPr>
                <w:noProof/>
                <w:webHidden/>
              </w:rPr>
              <w:instrText xml:space="preserve"> PAGEREF _Toc64461752 \h </w:instrText>
            </w:r>
            <w:r w:rsidR="00F3609D">
              <w:rPr>
                <w:noProof/>
                <w:webHidden/>
              </w:rPr>
            </w:r>
            <w:r w:rsidR="00F3609D">
              <w:rPr>
                <w:noProof/>
                <w:webHidden/>
              </w:rPr>
              <w:fldChar w:fldCharType="separate"/>
            </w:r>
            <w:r w:rsidR="006C66EC">
              <w:rPr>
                <w:noProof/>
                <w:webHidden/>
              </w:rPr>
              <w:t>17</w:t>
            </w:r>
            <w:r w:rsidR="00F3609D">
              <w:rPr>
                <w:noProof/>
                <w:webHidden/>
              </w:rPr>
              <w:fldChar w:fldCharType="end"/>
            </w:r>
          </w:hyperlink>
        </w:p>
        <w:p w14:paraId="2A92FD12" w14:textId="449F48F5"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53" w:history="1">
            <w:r w:rsidR="00F3609D" w:rsidRPr="00EE1A8D">
              <w:rPr>
                <w:rStyle w:val="Hyperlink"/>
                <w:noProof/>
                <w:lang w:val="en-US"/>
              </w:rPr>
              <w:t>3.2.20</w:t>
            </w:r>
            <w:r w:rsidR="00F3609D">
              <w:rPr>
                <w:rFonts w:eastAsiaTheme="minorEastAsia" w:cstheme="minorBidi"/>
                <w:noProof/>
                <w:sz w:val="24"/>
                <w:szCs w:val="24"/>
                <w:lang w:eastAsia="en-GB"/>
              </w:rPr>
              <w:tab/>
            </w:r>
            <w:r w:rsidR="00F3609D" w:rsidRPr="00EE1A8D">
              <w:rPr>
                <w:rStyle w:val="Hyperlink"/>
                <w:noProof/>
                <w:lang w:val="en-US"/>
              </w:rPr>
              <w:t>Hops</w:t>
            </w:r>
            <w:r w:rsidR="00F3609D">
              <w:rPr>
                <w:noProof/>
                <w:webHidden/>
              </w:rPr>
              <w:tab/>
            </w:r>
            <w:r w:rsidR="00F3609D">
              <w:rPr>
                <w:noProof/>
                <w:webHidden/>
              </w:rPr>
              <w:fldChar w:fldCharType="begin"/>
            </w:r>
            <w:r w:rsidR="00F3609D">
              <w:rPr>
                <w:noProof/>
                <w:webHidden/>
              </w:rPr>
              <w:instrText xml:space="preserve"> PAGEREF _Toc64461753 \h </w:instrText>
            </w:r>
            <w:r w:rsidR="00F3609D">
              <w:rPr>
                <w:noProof/>
                <w:webHidden/>
              </w:rPr>
            </w:r>
            <w:r w:rsidR="00F3609D">
              <w:rPr>
                <w:noProof/>
                <w:webHidden/>
              </w:rPr>
              <w:fldChar w:fldCharType="separate"/>
            </w:r>
            <w:r w:rsidR="006C66EC">
              <w:rPr>
                <w:noProof/>
                <w:webHidden/>
              </w:rPr>
              <w:t>17</w:t>
            </w:r>
            <w:r w:rsidR="00F3609D">
              <w:rPr>
                <w:noProof/>
                <w:webHidden/>
              </w:rPr>
              <w:fldChar w:fldCharType="end"/>
            </w:r>
          </w:hyperlink>
        </w:p>
        <w:p w14:paraId="64037646" w14:textId="08FCA5B0"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54" w:history="1">
            <w:r w:rsidR="00F3609D" w:rsidRPr="00EE1A8D">
              <w:rPr>
                <w:rStyle w:val="Hyperlink"/>
                <w:noProof/>
                <w:lang w:val="en-US"/>
              </w:rPr>
              <w:t>3.2.21</w:t>
            </w:r>
            <w:r w:rsidR="00F3609D">
              <w:rPr>
                <w:rFonts w:eastAsiaTheme="minorEastAsia" w:cstheme="minorBidi"/>
                <w:noProof/>
                <w:sz w:val="24"/>
                <w:szCs w:val="24"/>
                <w:lang w:eastAsia="en-GB"/>
              </w:rPr>
              <w:tab/>
            </w:r>
            <w:r w:rsidR="00F3609D" w:rsidRPr="00EE1A8D">
              <w:rPr>
                <w:rStyle w:val="Hyperlink"/>
                <w:noProof/>
                <w:lang w:val="en-US"/>
              </w:rPr>
              <w:t>_ Properties</w:t>
            </w:r>
            <w:r w:rsidR="00F3609D">
              <w:rPr>
                <w:noProof/>
                <w:webHidden/>
              </w:rPr>
              <w:tab/>
            </w:r>
            <w:r w:rsidR="00F3609D">
              <w:rPr>
                <w:noProof/>
                <w:webHidden/>
              </w:rPr>
              <w:fldChar w:fldCharType="begin"/>
            </w:r>
            <w:r w:rsidR="00F3609D">
              <w:rPr>
                <w:noProof/>
                <w:webHidden/>
              </w:rPr>
              <w:instrText xml:space="preserve"> PAGEREF _Toc64461754 \h </w:instrText>
            </w:r>
            <w:r w:rsidR="00F3609D">
              <w:rPr>
                <w:noProof/>
                <w:webHidden/>
              </w:rPr>
            </w:r>
            <w:r w:rsidR="00F3609D">
              <w:rPr>
                <w:noProof/>
                <w:webHidden/>
              </w:rPr>
              <w:fldChar w:fldCharType="separate"/>
            </w:r>
            <w:r w:rsidR="006C66EC">
              <w:rPr>
                <w:noProof/>
                <w:webHidden/>
              </w:rPr>
              <w:t>17</w:t>
            </w:r>
            <w:r w:rsidR="00F3609D">
              <w:rPr>
                <w:noProof/>
                <w:webHidden/>
              </w:rPr>
              <w:fldChar w:fldCharType="end"/>
            </w:r>
          </w:hyperlink>
        </w:p>
        <w:p w14:paraId="73DD5A5B" w14:textId="74018BAB"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55" w:history="1">
            <w:r w:rsidR="00F3609D" w:rsidRPr="00EE1A8D">
              <w:rPr>
                <w:rStyle w:val="Hyperlink"/>
                <w:noProof/>
              </w:rPr>
              <w:t>3.2.22</w:t>
            </w:r>
            <w:r w:rsidR="00F3609D">
              <w:rPr>
                <w:rFonts w:eastAsiaTheme="minorEastAsia" w:cstheme="minorBidi"/>
                <w:noProof/>
                <w:sz w:val="24"/>
                <w:szCs w:val="24"/>
                <w:lang w:eastAsia="en-GB"/>
              </w:rPr>
              <w:tab/>
            </w:r>
            <w:r w:rsidR="00F3609D" w:rsidRPr="00EE1A8D">
              <w:rPr>
                <w:rStyle w:val="Hyperlink"/>
                <w:noProof/>
              </w:rPr>
              <w:t>Type examples</w:t>
            </w:r>
            <w:r w:rsidR="00F3609D">
              <w:rPr>
                <w:noProof/>
                <w:webHidden/>
              </w:rPr>
              <w:tab/>
            </w:r>
            <w:r w:rsidR="00F3609D">
              <w:rPr>
                <w:noProof/>
                <w:webHidden/>
              </w:rPr>
              <w:fldChar w:fldCharType="begin"/>
            </w:r>
            <w:r w:rsidR="00F3609D">
              <w:rPr>
                <w:noProof/>
                <w:webHidden/>
              </w:rPr>
              <w:instrText xml:space="preserve"> PAGEREF _Toc64461755 \h </w:instrText>
            </w:r>
            <w:r w:rsidR="00F3609D">
              <w:rPr>
                <w:noProof/>
                <w:webHidden/>
              </w:rPr>
            </w:r>
            <w:r w:rsidR="00F3609D">
              <w:rPr>
                <w:noProof/>
                <w:webHidden/>
              </w:rPr>
              <w:fldChar w:fldCharType="separate"/>
            </w:r>
            <w:r w:rsidR="006C66EC">
              <w:rPr>
                <w:noProof/>
                <w:webHidden/>
              </w:rPr>
              <w:t>17</w:t>
            </w:r>
            <w:r w:rsidR="00F3609D">
              <w:rPr>
                <w:noProof/>
                <w:webHidden/>
              </w:rPr>
              <w:fldChar w:fldCharType="end"/>
            </w:r>
          </w:hyperlink>
        </w:p>
        <w:p w14:paraId="0DE049BA" w14:textId="2112AC59"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56" w:history="1">
            <w:r w:rsidR="00F3609D" w:rsidRPr="00EE1A8D">
              <w:rPr>
                <w:rStyle w:val="Hyperlink"/>
                <w:noProof/>
                <w:lang w:val="en-US"/>
              </w:rPr>
              <w:t>3.2</w:t>
            </w:r>
            <w:r w:rsidR="00F3609D">
              <w:rPr>
                <w:rFonts w:eastAsiaTheme="minorEastAsia" w:cstheme="minorBidi"/>
                <w:noProof/>
                <w:sz w:val="24"/>
                <w:szCs w:val="24"/>
                <w:lang w:eastAsia="en-GB"/>
              </w:rPr>
              <w:tab/>
            </w:r>
            <w:r w:rsidR="00F3609D" w:rsidRPr="00EE1A8D">
              <w:rPr>
                <w:rStyle w:val="Hyperlink"/>
                <w:noProof/>
                <w:lang w:val="en-US"/>
              </w:rPr>
              <w:t>Tasks for DTL: Novice</w:t>
            </w:r>
            <w:r w:rsidR="00F3609D">
              <w:rPr>
                <w:noProof/>
                <w:webHidden/>
              </w:rPr>
              <w:tab/>
            </w:r>
            <w:r w:rsidR="00F3609D">
              <w:rPr>
                <w:noProof/>
                <w:webHidden/>
              </w:rPr>
              <w:fldChar w:fldCharType="begin"/>
            </w:r>
            <w:r w:rsidR="00F3609D">
              <w:rPr>
                <w:noProof/>
                <w:webHidden/>
              </w:rPr>
              <w:instrText xml:space="preserve"> PAGEREF _Toc64461756 \h </w:instrText>
            </w:r>
            <w:r w:rsidR="00F3609D">
              <w:rPr>
                <w:noProof/>
                <w:webHidden/>
              </w:rPr>
            </w:r>
            <w:r w:rsidR="00F3609D">
              <w:rPr>
                <w:noProof/>
                <w:webHidden/>
              </w:rPr>
              <w:fldChar w:fldCharType="separate"/>
            </w:r>
            <w:r w:rsidR="006C66EC">
              <w:rPr>
                <w:noProof/>
                <w:webHidden/>
              </w:rPr>
              <w:t>17</w:t>
            </w:r>
            <w:r w:rsidR="00F3609D">
              <w:rPr>
                <w:noProof/>
                <w:webHidden/>
              </w:rPr>
              <w:fldChar w:fldCharType="end"/>
            </w:r>
          </w:hyperlink>
        </w:p>
        <w:p w14:paraId="70791100" w14:textId="68598850" w:rsidR="00F3609D" w:rsidRDefault="00252BE9">
          <w:pPr>
            <w:pStyle w:val="TOC2"/>
            <w:tabs>
              <w:tab w:val="left" w:pos="880"/>
              <w:tab w:val="right" w:leader="dot" w:pos="9062"/>
            </w:tabs>
            <w:rPr>
              <w:rFonts w:eastAsiaTheme="minorEastAsia" w:cstheme="minorBidi"/>
              <w:b w:val="0"/>
              <w:bCs w:val="0"/>
              <w:noProof/>
              <w:sz w:val="24"/>
              <w:szCs w:val="24"/>
              <w:lang w:eastAsia="en-GB"/>
            </w:rPr>
          </w:pPr>
          <w:hyperlink w:anchor="_Toc64461757" w:history="1">
            <w:r w:rsidR="00F3609D" w:rsidRPr="00EE1A8D">
              <w:rPr>
                <w:rStyle w:val="Hyperlink"/>
                <w:noProof/>
                <w:lang w:val="en-US"/>
              </w:rPr>
              <w:t>3.3</w:t>
            </w:r>
            <w:r w:rsidR="00F3609D">
              <w:rPr>
                <w:rFonts w:eastAsiaTheme="minorEastAsia" w:cstheme="minorBidi"/>
                <w:b w:val="0"/>
                <w:bCs w:val="0"/>
                <w:noProof/>
                <w:sz w:val="24"/>
                <w:szCs w:val="24"/>
                <w:lang w:eastAsia="en-GB"/>
              </w:rPr>
              <w:tab/>
            </w:r>
            <w:r w:rsidR="00F3609D" w:rsidRPr="00EE1A8D">
              <w:rPr>
                <w:rStyle w:val="Hyperlink"/>
                <w:noProof/>
                <w:lang w:val="en-US"/>
              </w:rPr>
              <w:t>DTL: Intermediate</w:t>
            </w:r>
            <w:r w:rsidR="00F3609D">
              <w:rPr>
                <w:noProof/>
                <w:webHidden/>
              </w:rPr>
              <w:tab/>
            </w:r>
            <w:r w:rsidR="00F3609D">
              <w:rPr>
                <w:noProof/>
                <w:webHidden/>
              </w:rPr>
              <w:fldChar w:fldCharType="begin"/>
            </w:r>
            <w:r w:rsidR="00F3609D">
              <w:rPr>
                <w:noProof/>
                <w:webHidden/>
              </w:rPr>
              <w:instrText xml:space="preserve"> PAGEREF _Toc64461757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14:paraId="6F8E222F" w14:textId="2725021F"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58" w:history="1">
            <w:r w:rsidR="00F3609D" w:rsidRPr="00EE1A8D">
              <w:rPr>
                <w:rStyle w:val="Hyperlink"/>
                <w:noProof/>
                <w:lang w:val="en-US"/>
              </w:rPr>
              <w:t>3.3.23</w:t>
            </w:r>
            <w:r w:rsidR="00F3609D">
              <w:rPr>
                <w:rFonts w:eastAsiaTheme="minorEastAsia" w:cstheme="minorBidi"/>
                <w:noProof/>
                <w:sz w:val="24"/>
                <w:szCs w:val="24"/>
                <w:lang w:eastAsia="en-GB"/>
              </w:rPr>
              <w:tab/>
            </w:r>
            <w:r w:rsidR="00F3609D" w:rsidRPr="00EE1A8D">
              <w:rPr>
                <w:rStyle w:val="Hyperlink"/>
                <w:noProof/>
                <w:lang w:val="en-US"/>
              </w:rPr>
              <w:t>More on Pipes</w:t>
            </w:r>
            <w:r w:rsidR="00F3609D">
              <w:rPr>
                <w:noProof/>
                <w:webHidden/>
              </w:rPr>
              <w:tab/>
            </w:r>
            <w:r w:rsidR="00F3609D">
              <w:rPr>
                <w:noProof/>
                <w:webHidden/>
              </w:rPr>
              <w:fldChar w:fldCharType="begin"/>
            </w:r>
            <w:r w:rsidR="00F3609D">
              <w:rPr>
                <w:noProof/>
                <w:webHidden/>
              </w:rPr>
              <w:instrText xml:space="preserve"> PAGEREF _Toc64461758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14:paraId="3AC26893" w14:textId="11679ED1"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59" w:history="1">
            <w:r w:rsidR="00F3609D" w:rsidRPr="00EE1A8D">
              <w:rPr>
                <w:rStyle w:val="Hyperlink"/>
                <w:noProof/>
                <w:lang w:val="en-US"/>
              </w:rPr>
              <w:t>3.3.24</w:t>
            </w:r>
            <w:r w:rsidR="00F3609D">
              <w:rPr>
                <w:rFonts w:eastAsiaTheme="minorEastAsia" w:cstheme="minorBidi"/>
                <w:noProof/>
                <w:sz w:val="24"/>
                <w:szCs w:val="24"/>
                <w:lang w:eastAsia="en-GB"/>
              </w:rPr>
              <w:tab/>
            </w:r>
            <w:r w:rsidR="00F3609D" w:rsidRPr="00EE1A8D">
              <w:rPr>
                <w:rStyle w:val="Hyperlink"/>
                <w:noProof/>
                <w:lang w:val="en-US"/>
              </w:rPr>
              <w:t>Pipe Sink</w:t>
            </w:r>
            <w:r w:rsidR="00F3609D">
              <w:rPr>
                <w:noProof/>
                <w:webHidden/>
              </w:rPr>
              <w:tab/>
            </w:r>
            <w:r w:rsidR="00F3609D">
              <w:rPr>
                <w:noProof/>
                <w:webHidden/>
              </w:rPr>
              <w:fldChar w:fldCharType="begin"/>
            </w:r>
            <w:r w:rsidR="00F3609D">
              <w:rPr>
                <w:noProof/>
                <w:webHidden/>
              </w:rPr>
              <w:instrText xml:space="preserve"> PAGEREF _Toc64461759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14:paraId="4F32A0D9" w14:textId="0F68D9A0"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60" w:history="1">
            <w:r w:rsidR="00F3609D" w:rsidRPr="00EE1A8D">
              <w:rPr>
                <w:rStyle w:val="Hyperlink"/>
                <w:noProof/>
                <w:lang w:val="en-US"/>
              </w:rPr>
              <w:t>3.3.25</w:t>
            </w:r>
            <w:r w:rsidR="00F3609D">
              <w:rPr>
                <w:rFonts w:eastAsiaTheme="minorEastAsia" w:cstheme="minorBidi"/>
                <w:noProof/>
                <w:sz w:val="24"/>
                <w:szCs w:val="24"/>
                <w:lang w:eastAsia="en-GB"/>
              </w:rPr>
              <w:tab/>
            </w:r>
            <w:r w:rsidR="00F3609D" w:rsidRPr="00EE1A8D">
              <w:rPr>
                <w:rStyle w:val="Hyperlink"/>
                <w:noProof/>
                <w:lang w:val="en-US"/>
              </w:rPr>
              <w:t>if</w:t>
            </w:r>
            <w:r w:rsidR="00F3609D">
              <w:rPr>
                <w:noProof/>
                <w:webHidden/>
              </w:rPr>
              <w:tab/>
            </w:r>
            <w:r w:rsidR="00F3609D">
              <w:rPr>
                <w:noProof/>
                <w:webHidden/>
              </w:rPr>
              <w:fldChar w:fldCharType="begin"/>
            </w:r>
            <w:r w:rsidR="00F3609D">
              <w:rPr>
                <w:noProof/>
                <w:webHidden/>
              </w:rPr>
              <w:instrText xml:space="preserve"> PAGEREF _Toc64461760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14:paraId="64518FAE" w14:textId="553876C0"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61" w:history="1">
            <w:r w:rsidR="00F3609D" w:rsidRPr="00EE1A8D">
              <w:rPr>
                <w:rStyle w:val="Hyperlink"/>
                <w:noProof/>
                <w:lang w:val="en-US"/>
              </w:rPr>
              <w:t>3.3.26</w:t>
            </w:r>
            <w:r w:rsidR="00F3609D">
              <w:rPr>
                <w:rFonts w:eastAsiaTheme="minorEastAsia" w:cstheme="minorBidi"/>
                <w:noProof/>
                <w:sz w:val="24"/>
                <w:szCs w:val="24"/>
                <w:lang w:eastAsia="en-GB"/>
              </w:rPr>
              <w:tab/>
            </w:r>
            <w:r w:rsidR="00F3609D" w:rsidRPr="00EE1A8D">
              <w:rPr>
                <w:rStyle w:val="Hyperlink"/>
                <w:noProof/>
                <w:lang w:val="en-US"/>
              </w:rPr>
              <w:t>Case &amp;? case-eq</w:t>
            </w:r>
            <w:r w:rsidR="00F3609D">
              <w:rPr>
                <w:noProof/>
                <w:webHidden/>
              </w:rPr>
              <w:tab/>
            </w:r>
            <w:r w:rsidR="00F3609D">
              <w:rPr>
                <w:noProof/>
                <w:webHidden/>
              </w:rPr>
              <w:fldChar w:fldCharType="begin"/>
            </w:r>
            <w:r w:rsidR="00F3609D">
              <w:rPr>
                <w:noProof/>
                <w:webHidden/>
              </w:rPr>
              <w:instrText xml:space="preserve"> PAGEREF _Toc64461761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14:paraId="2801E0CD" w14:textId="498E18AF"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62" w:history="1">
            <w:r w:rsidR="00F3609D" w:rsidRPr="00EE1A8D">
              <w:rPr>
                <w:rStyle w:val="Hyperlink"/>
                <w:noProof/>
                <w:lang w:val="en-US"/>
              </w:rPr>
              <w:t>3.3.27</w:t>
            </w:r>
            <w:r w:rsidR="00F3609D">
              <w:rPr>
                <w:rFonts w:eastAsiaTheme="minorEastAsia" w:cstheme="minorBidi"/>
                <w:noProof/>
                <w:sz w:val="24"/>
                <w:szCs w:val="24"/>
                <w:lang w:eastAsia="en-GB"/>
              </w:rPr>
              <w:tab/>
            </w:r>
            <w:r w:rsidR="00F3609D" w:rsidRPr="00EE1A8D">
              <w:rPr>
                <w:rStyle w:val="Hyperlink"/>
                <w:noProof/>
                <w:lang w:val="en-US"/>
              </w:rPr>
              <w:t>Multiple transforms</w:t>
            </w:r>
            <w:r w:rsidR="00F3609D">
              <w:rPr>
                <w:noProof/>
                <w:webHidden/>
              </w:rPr>
              <w:tab/>
            </w:r>
            <w:r w:rsidR="00F3609D">
              <w:rPr>
                <w:noProof/>
                <w:webHidden/>
              </w:rPr>
              <w:fldChar w:fldCharType="begin"/>
            </w:r>
            <w:r w:rsidR="00F3609D">
              <w:rPr>
                <w:noProof/>
                <w:webHidden/>
              </w:rPr>
              <w:instrText xml:space="preserve"> PAGEREF _Toc64461762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14:paraId="6B19E319" w14:textId="53418C02" w:rsidR="00F3609D" w:rsidRDefault="00252BE9">
          <w:pPr>
            <w:pStyle w:val="TOC3"/>
            <w:tabs>
              <w:tab w:val="right" w:leader="dot" w:pos="9062"/>
            </w:tabs>
            <w:rPr>
              <w:rFonts w:eastAsiaTheme="minorEastAsia" w:cstheme="minorBidi"/>
              <w:noProof/>
              <w:sz w:val="24"/>
              <w:szCs w:val="24"/>
              <w:lang w:eastAsia="en-GB"/>
            </w:rPr>
          </w:pPr>
          <w:hyperlink w:anchor="_Toc64461763" w:history="1">
            <w:r w:rsidR="00F3609D" w:rsidRPr="00EE1A8D">
              <w:rPr>
                <w:rStyle w:val="Hyperlink"/>
                <w:noProof/>
                <w:lang w:val="en-US"/>
              </w:rPr>
              <w:t>3.3.27 Dependency tracking in Hops</w:t>
            </w:r>
            <w:r w:rsidR="00F3609D">
              <w:rPr>
                <w:noProof/>
                <w:webHidden/>
              </w:rPr>
              <w:tab/>
            </w:r>
            <w:r w:rsidR="00F3609D">
              <w:rPr>
                <w:noProof/>
                <w:webHidden/>
              </w:rPr>
              <w:fldChar w:fldCharType="begin"/>
            </w:r>
            <w:r w:rsidR="00F3609D">
              <w:rPr>
                <w:noProof/>
                <w:webHidden/>
              </w:rPr>
              <w:instrText xml:space="preserve"> PAGEREF _Toc64461763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14:paraId="5B2A32FC" w14:textId="1CEC9D7C"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64" w:history="1">
            <w:r w:rsidR="00F3609D" w:rsidRPr="00EE1A8D">
              <w:rPr>
                <w:rStyle w:val="Hyperlink"/>
                <w:noProof/>
                <w:lang w:val="en-US"/>
              </w:rPr>
              <w:t>3.3.28</w:t>
            </w:r>
            <w:r w:rsidR="00F3609D">
              <w:rPr>
                <w:rFonts w:eastAsiaTheme="minorEastAsia" w:cstheme="minorBidi"/>
                <w:noProof/>
                <w:sz w:val="24"/>
                <w:szCs w:val="24"/>
                <w:lang w:eastAsia="en-GB"/>
              </w:rPr>
              <w:tab/>
            </w:r>
            <w:r w:rsidR="00F3609D" w:rsidRPr="00EE1A8D">
              <w:rPr>
                <w:rStyle w:val="Hyperlink"/>
                <w:noProof/>
                <w:lang w:val="en-US"/>
              </w:rPr>
              <w:t>"Apply-hops"</w:t>
            </w:r>
            <w:r w:rsidR="00F3609D">
              <w:rPr>
                <w:noProof/>
                <w:webHidden/>
              </w:rPr>
              <w:tab/>
            </w:r>
            <w:r w:rsidR="00F3609D">
              <w:rPr>
                <w:noProof/>
                <w:webHidden/>
              </w:rPr>
              <w:fldChar w:fldCharType="begin"/>
            </w:r>
            <w:r w:rsidR="00F3609D">
              <w:rPr>
                <w:noProof/>
                <w:webHidden/>
              </w:rPr>
              <w:instrText xml:space="preserve"> PAGEREF _Toc64461764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14:paraId="7CF2E5F4" w14:textId="231D9082"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65" w:history="1">
            <w:r w:rsidR="00F3609D" w:rsidRPr="00EE1A8D">
              <w:rPr>
                <w:rStyle w:val="Hyperlink"/>
                <w:noProof/>
                <w:lang w:val="en-US"/>
              </w:rPr>
              <w:t>3.3.29</w:t>
            </w:r>
            <w:r w:rsidR="00F3609D">
              <w:rPr>
                <w:rFonts w:eastAsiaTheme="minorEastAsia" w:cstheme="minorBidi"/>
                <w:noProof/>
                <w:sz w:val="24"/>
                <w:szCs w:val="24"/>
                <w:lang w:eastAsia="en-GB"/>
              </w:rPr>
              <w:tab/>
            </w:r>
            <w:r w:rsidR="00F3609D" w:rsidRPr="00EE1A8D">
              <w:rPr>
                <w:rStyle w:val="Hyperlink"/>
                <w:noProof/>
                <w:lang w:val="en-US"/>
              </w:rPr>
              <w:t>Source Subset</w:t>
            </w:r>
            <w:r w:rsidR="00F3609D">
              <w:rPr>
                <w:noProof/>
                <w:webHidden/>
              </w:rPr>
              <w:tab/>
            </w:r>
            <w:r w:rsidR="00F3609D">
              <w:rPr>
                <w:noProof/>
                <w:webHidden/>
              </w:rPr>
              <w:fldChar w:fldCharType="begin"/>
            </w:r>
            <w:r w:rsidR="00F3609D">
              <w:rPr>
                <w:noProof/>
                <w:webHidden/>
              </w:rPr>
              <w:instrText xml:space="preserve"> PAGEREF _Toc64461765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14:paraId="0D6CBDE0" w14:textId="15CA67AE"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66" w:history="1">
            <w:r w:rsidR="00F3609D" w:rsidRPr="00EE1A8D">
              <w:rPr>
                <w:rStyle w:val="Hyperlink"/>
                <w:noProof/>
                <w:lang w:val="en-US"/>
              </w:rPr>
              <w:t>3.3</w:t>
            </w:r>
            <w:r w:rsidR="00F3609D">
              <w:rPr>
                <w:rFonts w:eastAsiaTheme="minorEastAsia" w:cstheme="minorBidi"/>
                <w:noProof/>
                <w:sz w:val="24"/>
                <w:szCs w:val="24"/>
                <w:lang w:eastAsia="en-GB"/>
              </w:rPr>
              <w:tab/>
            </w:r>
            <w:r w:rsidR="00F3609D" w:rsidRPr="00EE1A8D">
              <w:rPr>
                <w:rStyle w:val="Hyperlink"/>
                <w:noProof/>
                <w:lang w:val="en-US"/>
              </w:rPr>
              <w:t>Tasks for DTL: Intermediate</w:t>
            </w:r>
            <w:r w:rsidR="00F3609D">
              <w:rPr>
                <w:noProof/>
                <w:webHidden/>
              </w:rPr>
              <w:tab/>
            </w:r>
            <w:r w:rsidR="00F3609D">
              <w:rPr>
                <w:noProof/>
                <w:webHidden/>
              </w:rPr>
              <w:fldChar w:fldCharType="begin"/>
            </w:r>
            <w:r w:rsidR="00F3609D">
              <w:rPr>
                <w:noProof/>
                <w:webHidden/>
              </w:rPr>
              <w:instrText xml:space="preserve"> PAGEREF _Toc64461766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14:paraId="1FBCF426" w14:textId="201D9601" w:rsidR="00F3609D" w:rsidRDefault="00252BE9">
          <w:pPr>
            <w:pStyle w:val="TOC2"/>
            <w:tabs>
              <w:tab w:val="left" w:pos="880"/>
              <w:tab w:val="right" w:leader="dot" w:pos="9062"/>
            </w:tabs>
            <w:rPr>
              <w:rFonts w:eastAsiaTheme="minorEastAsia" w:cstheme="minorBidi"/>
              <w:b w:val="0"/>
              <w:bCs w:val="0"/>
              <w:noProof/>
              <w:sz w:val="24"/>
              <w:szCs w:val="24"/>
              <w:lang w:eastAsia="en-GB"/>
            </w:rPr>
          </w:pPr>
          <w:hyperlink w:anchor="_Toc64461767" w:history="1">
            <w:r w:rsidR="00F3609D" w:rsidRPr="00EE1A8D">
              <w:rPr>
                <w:rStyle w:val="Hyperlink"/>
                <w:noProof/>
                <w:lang w:val="en-US"/>
              </w:rPr>
              <w:t>3.4</w:t>
            </w:r>
            <w:r w:rsidR="00F3609D">
              <w:rPr>
                <w:rFonts w:eastAsiaTheme="minorEastAsia" w:cstheme="minorBidi"/>
                <w:b w:val="0"/>
                <w:bCs w:val="0"/>
                <w:noProof/>
                <w:sz w:val="24"/>
                <w:szCs w:val="24"/>
                <w:lang w:eastAsia="en-GB"/>
              </w:rPr>
              <w:tab/>
            </w:r>
            <w:r w:rsidR="00F3609D" w:rsidRPr="00EE1A8D">
              <w:rPr>
                <w:rStyle w:val="Hyperlink"/>
                <w:noProof/>
                <w:lang w:val="en-US"/>
              </w:rPr>
              <w:t>DTL: Advanced</w:t>
            </w:r>
            <w:r w:rsidR="00F3609D">
              <w:rPr>
                <w:noProof/>
                <w:webHidden/>
              </w:rPr>
              <w:tab/>
            </w:r>
            <w:r w:rsidR="00F3609D">
              <w:rPr>
                <w:noProof/>
                <w:webHidden/>
              </w:rPr>
              <w:fldChar w:fldCharType="begin"/>
            </w:r>
            <w:r w:rsidR="00F3609D">
              <w:rPr>
                <w:noProof/>
                <w:webHidden/>
              </w:rPr>
              <w:instrText xml:space="preserve"> PAGEREF _Toc64461767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14:paraId="2EEF0B01" w14:textId="518213B5"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68" w:history="1">
            <w:r w:rsidR="00F3609D" w:rsidRPr="00EE1A8D">
              <w:rPr>
                <w:rStyle w:val="Hyperlink"/>
                <w:noProof/>
                <w:lang w:val="en-US"/>
              </w:rPr>
              <w:t>3.4.30</w:t>
            </w:r>
            <w:r w:rsidR="00F3609D">
              <w:rPr>
                <w:rFonts w:eastAsiaTheme="minorEastAsia" w:cstheme="minorBidi"/>
                <w:noProof/>
                <w:sz w:val="24"/>
                <w:szCs w:val="24"/>
                <w:lang w:eastAsia="en-GB"/>
              </w:rPr>
              <w:tab/>
            </w:r>
            <w:r w:rsidR="00F3609D" w:rsidRPr="00EE1A8D">
              <w:rPr>
                <w:rStyle w:val="Hyperlink"/>
                <w:noProof/>
                <w:lang w:val="en-US"/>
              </w:rPr>
              <w:t>Filter as an expression</w:t>
            </w:r>
            <w:r w:rsidR="00F3609D">
              <w:rPr>
                <w:noProof/>
                <w:webHidden/>
              </w:rPr>
              <w:tab/>
            </w:r>
            <w:r w:rsidR="00F3609D">
              <w:rPr>
                <w:noProof/>
                <w:webHidden/>
              </w:rPr>
              <w:fldChar w:fldCharType="begin"/>
            </w:r>
            <w:r w:rsidR="00F3609D">
              <w:rPr>
                <w:noProof/>
                <w:webHidden/>
              </w:rPr>
              <w:instrText xml:space="preserve"> PAGEREF _Toc64461768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14:paraId="2385FDDB" w14:textId="1AAD4591"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69" w:history="1">
            <w:r w:rsidR="00F3609D" w:rsidRPr="00EE1A8D">
              <w:rPr>
                <w:rStyle w:val="Hyperlink"/>
                <w:noProof/>
                <w:lang w:val="en-US"/>
              </w:rPr>
              <w:t>3.4.31</w:t>
            </w:r>
            <w:r w:rsidR="00F3609D">
              <w:rPr>
                <w:rFonts w:eastAsiaTheme="minorEastAsia" w:cstheme="minorBidi"/>
                <w:noProof/>
                <w:sz w:val="24"/>
                <w:szCs w:val="24"/>
                <w:lang w:eastAsia="en-GB"/>
              </w:rPr>
              <w:tab/>
            </w:r>
            <w:r w:rsidR="00F3609D" w:rsidRPr="00EE1A8D">
              <w:rPr>
                <w:rStyle w:val="Hyperlink"/>
                <w:noProof/>
                <w:lang w:val="en-US"/>
              </w:rPr>
              <w:t>_. Syntax and Functions</w:t>
            </w:r>
            <w:r w:rsidR="00F3609D">
              <w:rPr>
                <w:noProof/>
                <w:webHidden/>
              </w:rPr>
              <w:tab/>
            </w:r>
            <w:r w:rsidR="00F3609D">
              <w:rPr>
                <w:noProof/>
                <w:webHidden/>
              </w:rPr>
              <w:fldChar w:fldCharType="begin"/>
            </w:r>
            <w:r w:rsidR="00F3609D">
              <w:rPr>
                <w:noProof/>
                <w:webHidden/>
              </w:rPr>
              <w:instrText xml:space="preserve"> PAGEREF _Toc64461769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14:paraId="666881E3" w14:textId="6EDBAAB2"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70" w:history="1">
            <w:r w:rsidR="00F3609D" w:rsidRPr="00EE1A8D">
              <w:rPr>
                <w:rStyle w:val="Hyperlink"/>
                <w:noProof/>
                <w:lang w:val="en-US"/>
              </w:rPr>
              <w:t>3.4.32</w:t>
            </w:r>
            <w:r w:rsidR="00F3609D">
              <w:rPr>
                <w:rFonts w:eastAsiaTheme="minorEastAsia" w:cstheme="minorBidi"/>
                <w:noProof/>
                <w:sz w:val="24"/>
                <w:szCs w:val="24"/>
                <w:lang w:eastAsia="en-GB"/>
              </w:rPr>
              <w:tab/>
            </w:r>
            <w:r w:rsidR="00F3609D" w:rsidRPr="00EE1A8D">
              <w:rPr>
                <w:rStyle w:val="Hyperlink"/>
                <w:noProof/>
                <w:lang w:val="en-US"/>
              </w:rPr>
              <w:t>Map</w:t>
            </w:r>
            <w:r w:rsidR="00F3609D">
              <w:rPr>
                <w:noProof/>
                <w:webHidden/>
              </w:rPr>
              <w:tab/>
            </w:r>
            <w:r w:rsidR="00F3609D">
              <w:rPr>
                <w:noProof/>
                <w:webHidden/>
              </w:rPr>
              <w:fldChar w:fldCharType="begin"/>
            </w:r>
            <w:r w:rsidR="00F3609D">
              <w:rPr>
                <w:noProof/>
                <w:webHidden/>
              </w:rPr>
              <w:instrText xml:space="preserve"> PAGEREF _Toc64461770 \h </w:instrText>
            </w:r>
            <w:r w:rsidR="00F3609D">
              <w:rPr>
                <w:noProof/>
                <w:webHidden/>
              </w:rPr>
            </w:r>
            <w:r w:rsidR="00F3609D">
              <w:rPr>
                <w:noProof/>
                <w:webHidden/>
              </w:rPr>
              <w:fldChar w:fldCharType="separate"/>
            </w:r>
            <w:r w:rsidR="006C66EC">
              <w:rPr>
                <w:noProof/>
                <w:webHidden/>
              </w:rPr>
              <w:t>19</w:t>
            </w:r>
            <w:r w:rsidR="00F3609D">
              <w:rPr>
                <w:noProof/>
                <w:webHidden/>
              </w:rPr>
              <w:fldChar w:fldCharType="end"/>
            </w:r>
          </w:hyperlink>
        </w:p>
        <w:p w14:paraId="524BDEAB" w14:textId="66F7E4F7"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71" w:history="1">
            <w:r w:rsidR="00F3609D" w:rsidRPr="00EE1A8D">
              <w:rPr>
                <w:rStyle w:val="Hyperlink"/>
                <w:noProof/>
                <w:lang w:val="en-US"/>
              </w:rPr>
              <w:t>3.4.33</w:t>
            </w:r>
            <w:r w:rsidR="00F3609D">
              <w:rPr>
                <w:rFonts w:eastAsiaTheme="minorEastAsia" w:cstheme="minorBidi"/>
                <w:noProof/>
                <w:sz w:val="24"/>
                <w:szCs w:val="24"/>
                <w:lang w:eastAsia="en-GB"/>
              </w:rPr>
              <w:tab/>
            </w:r>
            <w:r w:rsidR="00F3609D" w:rsidRPr="00EE1A8D">
              <w:rPr>
                <w:rStyle w:val="Hyperlink"/>
                <w:noProof/>
                <w:lang w:val="en-US"/>
              </w:rPr>
              <w:t>_P &amp; _R – Parent &amp; Root</w:t>
            </w:r>
            <w:r w:rsidR="00F3609D">
              <w:rPr>
                <w:noProof/>
                <w:webHidden/>
              </w:rPr>
              <w:tab/>
            </w:r>
            <w:r w:rsidR="00F3609D">
              <w:rPr>
                <w:noProof/>
                <w:webHidden/>
              </w:rPr>
              <w:fldChar w:fldCharType="begin"/>
            </w:r>
            <w:r w:rsidR="00F3609D">
              <w:rPr>
                <w:noProof/>
                <w:webHidden/>
              </w:rPr>
              <w:instrText xml:space="preserve"> PAGEREF _Toc64461771 \h </w:instrText>
            </w:r>
            <w:r w:rsidR="00F3609D">
              <w:rPr>
                <w:noProof/>
                <w:webHidden/>
              </w:rPr>
            </w:r>
            <w:r w:rsidR="00F3609D">
              <w:rPr>
                <w:noProof/>
                <w:webHidden/>
              </w:rPr>
              <w:fldChar w:fldCharType="separate"/>
            </w:r>
            <w:r w:rsidR="006C66EC">
              <w:rPr>
                <w:noProof/>
                <w:webHidden/>
              </w:rPr>
              <w:t>19</w:t>
            </w:r>
            <w:r w:rsidR="00F3609D">
              <w:rPr>
                <w:noProof/>
                <w:webHidden/>
              </w:rPr>
              <w:fldChar w:fldCharType="end"/>
            </w:r>
          </w:hyperlink>
        </w:p>
        <w:p w14:paraId="43AA33F7" w14:textId="5E5C992C"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72" w:history="1">
            <w:r w:rsidR="00F3609D" w:rsidRPr="00EE1A8D">
              <w:rPr>
                <w:rStyle w:val="Hyperlink"/>
                <w:noProof/>
                <w:lang w:val="en-US"/>
              </w:rPr>
              <w:t>3.4.34</w:t>
            </w:r>
            <w:r w:rsidR="00F3609D">
              <w:rPr>
                <w:rFonts w:eastAsiaTheme="minorEastAsia" w:cstheme="minorBidi"/>
                <w:noProof/>
                <w:sz w:val="24"/>
                <w:szCs w:val="24"/>
                <w:lang w:eastAsia="en-GB"/>
              </w:rPr>
              <w:tab/>
            </w:r>
            <w:r w:rsidR="00F3609D" w:rsidRPr="00EE1A8D">
              <w:rPr>
                <w:rStyle w:val="Hyperlink"/>
                <w:noProof/>
                <w:lang w:val="en-US"/>
              </w:rPr>
              <w:t>“Create-child”</w:t>
            </w:r>
            <w:r w:rsidR="00F3609D">
              <w:rPr>
                <w:noProof/>
                <w:webHidden/>
              </w:rPr>
              <w:tab/>
            </w:r>
            <w:r w:rsidR="00F3609D">
              <w:rPr>
                <w:noProof/>
                <w:webHidden/>
              </w:rPr>
              <w:fldChar w:fldCharType="begin"/>
            </w:r>
            <w:r w:rsidR="00F3609D">
              <w:rPr>
                <w:noProof/>
                <w:webHidden/>
              </w:rPr>
              <w:instrText xml:space="preserve"> PAGEREF _Toc64461772 \h </w:instrText>
            </w:r>
            <w:r w:rsidR="00F3609D">
              <w:rPr>
                <w:noProof/>
                <w:webHidden/>
              </w:rPr>
            </w:r>
            <w:r w:rsidR="00F3609D">
              <w:rPr>
                <w:noProof/>
                <w:webHidden/>
              </w:rPr>
              <w:fldChar w:fldCharType="separate"/>
            </w:r>
            <w:r w:rsidR="006C66EC">
              <w:rPr>
                <w:noProof/>
                <w:webHidden/>
              </w:rPr>
              <w:t>19</w:t>
            </w:r>
            <w:r w:rsidR="00F3609D">
              <w:rPr>
                <w:noProof/>
                <w:webHidden/>
              </w:rPr>
              <w:fldChar w:fldCharType="end"/>
            </w:r>
          </w:hyperlink>
        </w:p>
        <w:p w14:paraId="73986F82" w14:textId="6E891FE0"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73" w:history="1">
            <w:r w:rsidR="00F3609D" w:rsidRPr="00EE1A8D">
              <w:rPr>
                <w:rStyle w:val="Hyperlink"/>
                <w:noProof/>
                <w:lang w:val="en-US"/>
              </w:rPr>
              <w:t>3.4.35</w:t>
            </w:r>
            <w:r w:rsidR="00F3609D">
              <w:rPr>
                <w:rFonts w:eastAsiaTheme="minorEastAsia" w:cstheme="minorBidi"/>
                <w:noProof/>
                <w:sz w:val="24"/>
                <w:szCs w:val="24"/>
                <w:lang w:eastAsia="en-GB"/>
              </w:rPr>
              <w:tab/>
            </w:r>
            <w:r w:rsidR="00F3609D" w:rsidRPr="00EE1A8D">
              <w:rPr>
                <w:rStyle w:val="Hyperlink"/>
                <w:noProof/>
                <w:lang w:val="en-US"/>
              </w:rPr>
              <w:t>Recursion in Hops &amp; Apply</w:t>
            </w:r>
            <w:r w:rsidR="00F3609D">
              <w:rPr>
                <w:noProof/>
                <w:webHidden/>
              </w:rPr>
              <w:tab/>
            </w:r>
            <w:r w:rsidR="00F3609D">
              <w:rPr>
                <w:noProof/>
                <w:webHidden/>
              </w:rPr>
              <w:fldChar w:fldCharType="begin"/>
            </w:r>
            <w:r w:rsidR="00F3609D">
              <w:rPr>
                <w:noProof/>
                <w:webHidden/>
              </w:rPr>
              <w:instrText xml:space="preserve"> PAGEREF _Toc64461773 \h </w:instrText>
            </w:r>
            <w:r w:rsidR="00F3609D">
              <w:rPr>
                <w:noProof/>
                <w:webHidden/>
              </w:rPr>
            </w:r>
            <w:r w:rsidR="00F3609D">
              <w:rPr>
                <w:noProof/>
                <w:webHidden/>
              </w:rPr>
              <w:fldChar w:fldCharType="separate"/>
            </w:r>
            <w:r w:rsidR="006C66EC">
              <w:rPr>
                <w:noProof/>
                <w:webHidden/>
              </w:rPr>
              <w:t>19</w:t>
            </w:r>
            <w:r w:rsidR="00F3609D">
              <w:rPr>
                <w:noProof/>
                <w:webHidden/>
              </w:rPr>
              <w:fldChar w:fldCharType="end"/>
            </w:r>
          </w:hyperlink>
        </w:p>
        <w:p w14:paraId="39FAB3D4" w14:textId="06F8735E"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74" w:history="1">
            <w:r w:rsidR="00F3609D" w:rsidRPr="00EE1A8D">
              <w:rPr>
                <w:rStyle w:val="Hyperlink"/>
                <w:noProof/>
                <w:lang w:val="en-US"/>
              </w:rPr>
              <w:t>3.4.36</w:t>
            </w:r>
            <w:r w:rsidR="00F3609D">
              <w:rPr>
                <w:rFonts w:eastAsiaTheme="minorEastAsia" w:cstheme="minorBidi"/>
                <w:noProof/>
                <w:sz w:val="24"/>
                <w:szCs w:val="24"/>
                <w:lang w:eastAsia="en-GB"/>
              </w:rPr>
              <w:tab/>
            </w:r>
            <w:r w:rsidR="00F3609D" w:rsidRPr="00EE1A8D">
              <w:rPr>
                <w:rStyle w:val="Hyperlink"/>
                <w:noProof/>
                <w:lang w:val="en-US"/>
              </w:rPr>
              <w:t>Key-values</w:t>
            </w:r>
            <w:r w:rsidR="00F3609D">
              <w:rPr>
                <w:noProof/>
                <w:webHidden/>
              </w:rPr>
              <w:tab/>
            </w:r>
            <w:r w:rsidR="00F3609D">
              <w:rPr>
                <w:noProof/>
                <w:webHidden/>
              </w:rPr>
              <w:fldChar w:fldCharType="begin"/>
            </w:r>
            <w:r w:rsidR="00F3609D">
              <w:rPr>
                <w:noProof/>
                <w:webHidden/>
              </w:rPr>
              <w:instrText xml:space="preserve"> PAGEREF _Toc64461774 \h </w:instrText>
            </w:r>
            <w:r w:rsidR="00F3609D">
              <w:rPr>
                <w:noProof/>
                <w:webHidden/>
              </w:rPr>
            </w:r>
            <w:r w:rsidR="00F3609D">
              <w:rPr>
                <w:noProof/>
                <w:webHidden/>
              </w:rPr>
              <w:fldChar w:fldCharType="separate"/>
            </w:r>
            <w:r w:rsidR="006C66EC">
              <w:rPr>
                <w:noProof/>
                <w:webHidden/>
              </w:rPr>
              <w:t>19</w:t>
            </w:r>
            <w:r w:rsidR="00F3609D">
              <w:rPr>
                <w:noProof/>
                <w:webHidden/>
              </w:rPr>
              <w:fldChar w:fldCharType="end"/>
            </w:r>
          </w:hyperlink>
        </w:p>
        <w:p w14:paraId="61D1B18B" w14:textId="2033815C"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75" w:history="1">
            <w:r w:rsidR="00F3609D" w:rsidRPr="00EE1A8D">
              <w:rPr>
                <w:rStyle w:val="Hyperlink"/>
                <w:noProof/>
                <w:lang w:val="en-US"/>
              </w:rPr>
              <w:t>3.4.37</w:t>
            </w:r>
            <w:r w:rsidR="00F3609D">
              <w:rPr>
                <w:rFonts w:eastAsiaTheme="minorEastAsia" w:cstheme="minorBidi"/>
                <w:noProof/>
                <w:sz w:val="24"/>
                <w:szCs w:val="24"/>
                <w:lang w:eastAsia="en-GB"/>
              </w:rPr>
              <w:tab/>
            </w:r>
            <w:r w:rsidR="00F3609D" w:rsidRPr="00EE1A8D">
              <w:rPr>
                <w:rStyle w:val="Hyperlink"/>
                <w:noProof/>
                <w:lang w:val="en-US"/>
              </w:rPr>
              <w:t>Escape Namespaced Identifiers [NI]</w:t>
            </w:r>
            <w:r w:rsidR="00F3609D">
              <w:rPr>
                <w:noProof/>
                <w:webHidden/>
              </w:rPr>
              <w:tab/>
            </w:r>
            <w:r w:rsidR="00F3609D">
              <w:rPr>
                <w:noProof/>
                <w:webHidden/>
              </w:rPr>
              <w:fldChar w:fldCharType="begin"/>
            </w:r>
            <w:r w:rsidR="00F3609D">
              <w:rPr>
                <w:noProof/>
                <w:webHidden/>
              </w:rPr>
              <w:instrText xml:space="preserve"> PAGEREF _Toc64461775 \h </w:instrText>
            </w:r>
            <w:r w:rsidR="00F3609D">
              <w:rPr>
                <w:noProof/>
                <w:webHidden/>
              </w:rPr>
            </w:r>
            <w:r w:rsidR="00F3609D">
              <w:rPr>
                <w:noProof/>
                <w:webHidden/>
              </w:rPr>
              <w:fldChar w:fldCharType="separate"/>
            </w:r>
            <w:r w:rsidR="006C66EC">
              <w:rPr>
                <w:noProof/>
                <w:webHidden/>
              </w:rPr>
              <w:t>19</w:t>
            </w:r>
            <w:r w:rsidR="00F3609D">
              <w:rPr>
                <w:noProof/>
                <w:webHidden/>
              </w:rPr>
              <w:fldChar w:fldCharType="end"/>
            </w:r>
          </w:hyperlink>
        </w:p>
        <w:p w14:paraId="4495000E" w14:textId="73619601" w:rsidR="00F3609D" w:rsidRDefault="00252BE9">
          <w:pPr>
            <w:pStyle w:val="TOC3"/>
            <w:tabs>
              <w:tab w:val="right" w:leader="dot" w:pos="9062"/>
            </w:tabs>
            <w:rPr>
              <w:rFonts w:eastAsiaTheme="minorEastAsia" w:cstheme="minorBidi"/>
              <w:noProof/>
              <w:sz w:val="24"/>
              <w:szCs w:val="24"/>
              <w:lang w:eastAsia="en-GB"/>
            </w:rPr>
          </w:pPr>
          <w:hyperlink w:anchor="_Toc64461776" w:history="1">
            <w:r w:rsidR="00F3609D" w:rsidRPr="00EE1A8D">
              <w:rPr>
                <w:rStyle w:val="Hyperlink"/>
                <w:noProof/>
                <w:lang w:val="en-US"/>
              </w:rPr>
              <w:t>3.4 Tasks for DTL: Advanced</w:t>
            </w:r>
            <w:r w:rsidR="00F3609D">
              <w:rPr>
                <w:noProof/>
                <w:webHidden/>
              </w:rPr>
              <w:tab/>
            </w:r>
            <w:r w:rsidR="00F3609D">
              <w:rPr>
                <w:noProof/>
                <w:webHidden/>
              </w:rPr>
              <w:fldChar w:fldCharType="begin"/>
            </w:r>
            <w:r w:rsidR="00F3609D">
              <w:rPr>
                <w:noProof/>
                <w:webHidden/>
              </w:rPr>
              <w:instrText xml:space="preserve"> PAGEREF _Toc64461776 \h </w:instrText>
            </w:r>
            <w:r w:rsidR="00F3609D">
              <w:rPr>
                <w:noProof/>
                <w:webHidden/>
              </w:rPr>
            </w:r>
            <w:r w:rsidR="00F3609D">
              <w:rPr>
                <w:noProof/>
                <w:webHidden/>
              </w:rPr>
              <w:fldChar w:fldCharType="separate"/>
            </w:r>
            <w:r w:rsidR="006C66EC">
              <w:rPr>
                <w:noProof/>
                <w:webHidden/>
              </w:rPr>
              <w:t>19</w:t>
            </w:r>
            <w:r w:rsidR="00F3609D">
              <w:rPr>
                <w:noProof/>
                <w:webHidden/>
              </w:rPr>
              <w:fldChar w:fldCharType="end"/>
            </w:r>
          </w:hyperlink>
        </w:p>
        <w:p w14:paraId="232FFBC5" w14:textId="6D82FC19" w:rsidR="00F3609D" w:rsidRDefault="00252BE9">
          <w:pPr>
            <w:pStyle w:val="TOC2"/>
            <w:tabs>
              <w:tab w:val="right" w:leader="dot" w:pos="9062"/>
            </w:tabs>
            <w:rPr>
              <w:rFonts w:eastAsiaTheme="minorEastAsia" w:cstheme="minorBidi"/>
              <w:b w:val="0"/>
              <w:bCs w:val="0"/>
              <w:noProof/>
              <w:sz w:val="24"/>
              <w:szCs w:val="24"/>
              <w:lang w:eastAsia="en-GB"/>
            </w:rPr>
          </w:pPr>
          <w:hyperlink w:anchor="_Toc64461777" w:history="1">
            <w:r w:rsidR="00F3609D" w:rsidRPr="00EE1A8D">
              <w:rPr>
                <w:rStyle w:val="Hyperlink"/>
                <w:noProof/>
                <w:lang w:val="en-US"/>
              </w:rPr>
              <w:t>Epilogue</w:t>
            </w:r>
            <w:r w:rsidR="00F3609D">
              <w:rPr>
                <w:noProof/>
                <w:webHidden/>
              </w:rPr>
              <w:tab/>
            </w:r>
            <w:r w:rsidR="00F3609D">
              <w:rPr>
                <w:noProof/>
                <w:webHidden/>
              </w:rPr>
              <w:fldChar w:fldCharType="begin"/>
            </w:r>
            <w:r w:rsidR="00F3609D">
              <w:rPr>
                <w:noProof/>
                <w:webHidden/>
              </w:rPr>
              <w:instrText xml:space="preserve"> PAGEREF _Toc64461777 \h </w:instrText>
            </w:r>
            <w:r w:rsidR="00F3609D">
              <w:rPr>
                <w:noProof/>
                <w:webHidden/>
              </w:rPr>
            </w:r>
            <w:r w:rsidR="00F3609D">
              <w:rPr>
                <w:noProof/>
                <w:webHidden/>
              </w:rPr>
              <w:fldChar w:fldCharType="separate"/>
            </w:r>
            <w:r w:rsidR="006C66EC">
              <w:rPr>
                <w:noProof/>
                <w:webHidden/>
              </w:rPr>
              <w:t>19</w:t>
            </w:r>
            <w:r w:rsidR="00F3609D">
              <w:rPr>
                <w:noProof/>
                <w:webHidden/>
              </w:rPr>
              <w:fldChar w:fldCharType="end"/>
            </w:r>
          </w:hyperlink>
        </w:p>
        <w:p w14:paraId="02DA7083" w14:textId="1B943003" w:rsidR="00F3609D" w:rsidRDefault="00252BE9">
          <w:pPr>
            <w:pStyle w:val="TOC1"/>
            <w:rPr>
              <w:rFonts w:eastAsiaTheme="minorEastAsia" w:cstheme="minorBidi"/>
              <w:b w:val="0"/>
              <w:bCs w:val="0"/>
              <w:i w:val="0"/>
              <w:iCs w:val="0"/>
              <w:noProof/>
              <w:lang w:eastAsia="en-GB"/>
            </w:rPr>
          </w:pPr>
          <w:hyperlink w:anchor="_Toc64461778" w:history="1">
            <w:r w:rsidR="00F3609D" w:rsidRPr="00EE1A8D">
              <w:rPr>
                <w:rStyle w:val="Hyperlink"/>
                <w:noProof/>
                <w:lang w:val="en-US"/>
              </w:rPr>
              <w:t>Projects &amp; Infrastructure</w:t>
            </w:r>
            <w:r w:rsidR="00F3609D">
              <w:rPr>
                <w:noProof/>
                <w:webHidden/>
              </w:rPr>
              <w:tab/>
            </w:r>
            <w:r w:rsidR="00F3609D">
              <w:rPr>
                <w:noProof/>
                <w:webHidden/>
              </w:rPr>
              <w:fldChar w:fldCharType="begin"/>
            </w:r>
            <w:r w:rsidR="00F3609D">
              <w:rPr>
                <w:noProof/>
                <w:webHidden/>
              </w:rPr>
              <w:instrText xml:space="preserve"> PAGEREF _Toc64461778 \h </w:instrText>
            </w:r>
            <w:r w:rsidR="00F3609D">
              <w:rPr>
                <w:noProof/>
                <w:webHidden/>
              </w:rPr>
            </w:r>
            <w:r w:rsidR="00F3609D">
              <w:rPr>
                <w:noProof/>
                <w:webHidden/>
              </w:rPr>
              <w:fldChar w:fldCharType="separate"/>
            </w:r>
            <w:r w:rsidR="006C66EC">
              <w:rPr>
                <w:noProof/>
                <w:webHidden/>
              </w:rPr>
              <w:t>20</w:t>
            </w:r>
            <w:r w:rsidR="00F3609D">
              <w:rPr>
                <w:noProof/>
                <w:webHidden/>
              </w:rPr>
              <w:fldChar w:fldCharType="end"/>
            </w:r>
          </w:hyperlink>
        </w:p>
        <w:p w14:paraId="111B110F" w14:textId="42AD1AF5" w:rsidR="00F3609D" w:rsidRDefault="00252BE9">
          <w:pPr>
            <w:pStyle w:val="TOC2"/>
            <w:tabs>
              <w:tab w:val="right" w:leader="dot" w:pos="9062"/>
            </w:tabs>
            <w:rPr>
              <w:rFonts w:eastAsiaTheme="minorEastAsia" w:cstheme="minorBidi"/>
              <w:b w:val="0"/>
              <w:bCs w:val="0"/>
              <w:noProof/>
              <w:sz w:val="24"/>
              <w:szCs w:val="24"/>
              <w:lang w:eastAsia="en-GB"/>
            </w:rPr>
          </w:pPr>
          <w:hyperlink w:anchor="_Toc64461779" w:history="1">
            <w:r w:rsidR="00F3609D" w:rsidRPr="00EE1A8D">
              <w:rPr>
                <w:rStyle w:val="Hyperlink"/>
                <w:noProof/>
                <w:lang w:val="en-US"/>
              </w:rPr>
              <w:t>Introduction</w:t>
            </w:r>
            <w:r w:rsidR="00F3609D">
              <w:rPr>
                <w:noProof/>
                <w:webHidden/>
              </w:rPr>
              <w:tab/>
            </w:r>
            <w:r w:rsidR="00F3609D">
              <w:rPr>
                <w:noProof/>
                <w:webHidden/>
              </w:rPr>
              <w:fldChar w:fldCharType="begin"/>
            </w:r>
            <w:r w:rsidR="00F3609D">
              <w:rPr>
                <w:noProof/>
                <w:webHidden/>
              </w:rPr>
              <w:instrText xml:space="preserve"> PAGEREF _Toc64461779 \h </w:instrText>
            </w:r>
            <w:r w:rsidR="00F3609D">
              <w:rPr>
                <w:noProof/>
                <w:webHidden/>
              </w:rPr>
            </w:r>
            <w:r w:rsidR="00F3609D">
              <w:rPr>
                <w:noProof/>
                <w:webHidden/>
              </w:rPr>
              <w:fldChar w:fldCharType="separate"/>
            </w:r>
            <w:r w:rsidR="006C66EC">
              <w:rPr>
                <w:noProof/>
                <w:webHidden/>
              </w:rPr>
              <w:t>20</w:t>
            </w:r>
            <w:r w:rsidR="00F3609D">
              <w:rPr>
                <w:noProof/>
                <w:webHidden/>
              </w:rPr>
              <w:fldChar w:fldCharType="end"/>
            </w:r>
          </w:hyperlink>
        </w:p>
        <w:p w14:paraId="566A1A28" w14:textId="64D7BC8F" w:rsidR="00F3609D" w:rsidRDefault="00252BE9">
          <w:pPr>
            <w:pStyle w:val="TOC2"/>
            <w:tabs>
              <w:tab w:val="right" w:leader="dot" w:pos="9062"/>
            </w:tabs>
            <w:rPr>
              <w:rFonts w:eastAsiaTheme="minorEastAsia" w:cstheme="minorBidi"/>
              <w:b w:val="0"/>
              <w:bCs w:val="0"/>
              <w:noProof/>
              <w:sz w:val="24"/>
              <w:szCs w:val="24"/>
              <w:lang w:eastAsia="en-GB"/>
            </w:rPr>
          </w:pPr>
          <w:hyperlink w:anchor="_Toc64461780" w:history="1">
            <w:r w:rsidR="00F3609D" w:rsidRPr="00EE1A8D">
              <w:rPr>
                <w:rStyle w:val="Hyperlink"/>
                <w:noProof/>
                <w:lang w:val="en-US"/>
              </w:rPr>
              <w:t>4.1 Projects &amp; Infrastructure Beginner</w:t>
            </w:r>
            <w:r w:rsidR="00F3609D">
              <w:rPr>
                <w:noProof/>
                <w:webHidden/>
              </w:rPr>
              <w:tab/>
            </w:r>
            <w:r w:rsidR="00F3609D">
              <w:rPr>
                <w:noProof/>
                <w:webHidden/>
              </w:rPr>
              <w:fldChar w:fldCharType="begin"/>
            </w:r>
            <w:r w:rsidR="00F3609D">
              <w:rPr>
                <w:noProof/>
                <w:webHidden/>
              </w:rPr>
              <w:instrText xml:space="preserve"> PAGEREF _Toc64461780 \h </w:instrText>
            </w:r>
            <w:r w:rsidR="00F3609D">
              <w:rPr>
                <w:noProof/>
                <w:webHidden/>
              </w:rPr>
            </w:r>
            <w:r w:rsidR="00F3609D">
              <w:rPr>
                <w:noProof/>
                <w:webHidden/>
              </w:rPr>
              <w:fldChar w:fldCharType="separate"/>
            </w:r>
            <w:r w:rsidR="006C66EC">
              <w:rPr>
                <w:noProof/>
                <w:webHidden/>
              </w:rPr>
              <w:t>20</w:t>
            </w:r>
            <w:r w:rsidR="00F3609D">
              <w:rPr>
                <w:noProof/>
                <w:webHidden/>
              </w:rPr>
              <w:fldChar w:fldCharType="end"/>
            </w:r>
          </w:hyperlink>
        </w:p>
        <w:p w14:paraId="3F7A59BB" w14:textId="486AEF1C"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81" w:history="1">
            <w:r w:rsidR="00F3609D" w:rsidRPr="00EE1A8D">
              <w:rPr>
                <w:rStyle w:val="Hyperlink"/>
                <w:noProof/>
                <w:lang w:val="en-US"/>
              </w:rPr>
              <w:t>4.1.1</w:t>
            </w:r>
            <w:r w:rsidR="00F3609D">
              <w:rPr>
                <w:rFonts w:eastAsiaTheme="minorEastAsia" w:cstheme="minorBidi"/>
                <w:noProof/>
                <w:sz w:val="24"/>
                <w:szCs w:val="24"/>
                <w:lang w:eastAsia="en-GB"/>
              </w:rPr>
              <w:tab/>
            </w:r>
            <w:r w:rsidR="00F3609D" w:rsidRPr="00EE1A8D">
              <w:rPr>
                <w:rStyle w:val="Hyperlink"/>
                <w:noProof/>
              </w:rPr>
              <w:t>Portal GUI</w:t>
            </w:r>
            <w:r w:rsidR="00F3609D">
              <w:rPr>
                <w:noProof/>
                <w:webHidden/>
              </w:rPr>
              <w:tab/>
            </w:r>
            <w:r w:rsidR="00F3609D">
              <w:rPr>
                <w:noProof/>
                <w:webHidden/>
              </w:rPr>
              <w:fldChar w:fldCharType="begin"/>
            </w:r>
            <w:r w:rsidR="00F3609D">
              <w:rPr>
                <w:noProof/>
                <w:webHidden/>
              </w:rPr>
              <w:instrText xml:space="preserve"> PAGEREF _Toc64461781 \h </w:instrText>
            </w:r>
            <w:r w:rsidR="00F3609D">
              <w:rPr>
                <w:noProof/>
                <w:webHidden/>
              </w:rPr>
            </w:r>
            <w:r w:rsidR="00F3609D">
              <w:rPr>
                <w:noProof/>
                <w:webHidden/>
              </w:rPr>
              <w:fldChar w:fldCharType="separate"/>
            </w:r>
            <w:r w:rsidR="006C66EC">
              <w:rPr>
                <w:noProof/>
                <w:webHidden/>
              </w:rPr>
              <w:t>20</w:t>
            </w:r>
            <w:r w:rsidR="00F3609D">
              <w:rPr>
                <w:noProof/>
                <w:webHidden/>
              </w:rPr>
              <w:fldChar w:fldCharType="end"/>
            </w:r>
          </w:hyperlink>
        </w:p>
        <w:p w14:paraId="53D135AC" w14:textId="1766A827"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82" w:history="1">
            <w:r w:rsidR="00F3609D" w:rsidRPr="00EE1A8D">
              <w:rPr>
                <w:rStyle w:val="Hyperlink"/>
                <w:noProof/>
              </w:rPr>
              <w:t>4.1.2</w:t>
            </w:r>
            <w:r w:rsidR="00F3609D">
              <w:rPr>
                <w:rFonts w:eastAsiaTheme="minorEastAsia" w:cstheme="minorBidi"/>
                <w:noProof/>
                <w:sz w:val="24"/>
                <w:szCs w:val="24"/>
                <w:lang w:eastAsia="en-GB"/>
              </w:rPr>
              <w:tab/>
            </w:r>
            <w:r w:rsidR="00F3609D" w:rsidRPr="00EE1A8D">
              <w:rPr>
                <w:rStyle w:val="Hyperlink"/>
                <w:noProof/>
              </w:rPr>
              <w:t>sesam-CLI</w:t>
            </w:r>
            <w:r w:rsidR="00F3609D">
              <w:rPr>
                <w:noProof/>
                <w:webHidden/>
              </w:rPr>
              <w:tab/>
            </w:r>
            <w:r w:rsidR="00F3609D">
              <w:rPr>
                <w:noProof/>
                <w:webHidden/>
              </w:rPr>
              <w:fldChar w:fldCharType="begin"/>
            </w:r>
            <w:r w:rsidR="00F3609D">
              <w:rPr>
                <w:noProof/>
                <w:webHidden/>
              </w:rPr>
              <w:instrText xml:space="preserve"> PAGEREF _Toc64461782 \h </w:instrText>
            </w:r>
            <w:r w:rsidR="00F3609D">
              <w:rPr>
                <w:noProof/>
                <w:webHidden/>
              </w:rPr>
            </w:r>
            <w:r w:rsidR="00F3609D">
              <w:rPr>
                <w:noProof/>
                <w:webHidden/>
              </w:rPr>
              <w:fldChar w:fldCharType="separate"/>
            </w:r>
            <w:r w:rsidR="006C66EC">
              <w:rPr>
                <w:noProof/>
                <w:webHidden/>
              </w:rPr>
              <w:t>20</w:t>
            </w:r>
            <w:r w:rsidR="00F3609D">
              <w:rPr>
                <w:noProof/>
                <w:webHidden/>
              </w:rPr>
              <w:fldChar w:fldCharType="end"/>
            </w:r>
          </w:hyperlink>
        </w:p>
        <w:p w14:paraId="1C04E00D" w14:textId="34EEFE0D"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83" w:history="1">
            <w:r w:rsidR="00F3609D" w:rsidRPr="00EE1A8D">
              <w:rPr>
                <w:rStyle w:val="Hyperlink"/>
                <w:noProof/>
              </w:rPr>
              <w:t>4.1.3</w:t>
            </w:r>
            <w:r w:rsidR="00F3609D">
              <w:rPr>
                <w:rFonts w:eastAsiaTheme="minorEastAsia" w:cstheme="minorBidi"/>
                <w:noProof/>
                <w:sz w:val="24"/>
                <w:szCs w:val="24"/>
                <w:lang w:eastAsia="en-GB"/>
              </w:rPr>
              <w:tab/>
            </w:r>
            <w:r w:rsidR="00F3609D" w:rsidRPr="00EE1A8D">
              <w:rPr>
                <w:rStyle w:val="Hyperlink"/>
                <w:noProof/>
              </w:rPr>
              <w:t>4.1.3 Testing &amp; Testdata</w:t>
            </w:r>
            <w:r w:rsidR="00F3609D">
              <w:rPr>
                <w:noProof/>
                <w:webHidden/>
              </w:rPr>
              <w:tab/>
            </w:r>
            <w:r w:rsidR="00F3609D">
              <w:rPr>
                <w:noProof/>
                <w:webHidden/>
              </w:rPr>
              <w:fldChar w:fldCharType="begin"/>
            </w:r>
            <w:r w:rsidR="00F3609D">
              <w:rPr>
                <w:noProof/>
                <w:webHidden/>
              </w:rPr>
              <w:instrText xml:space="preserve"> PAGEREF _Toc64461783 \h </w:instrText>
            </w:r>
            <w:r w:rsidR="00F3609D">
              <w:rPr>
                <w:noProof/>
                <w:webHidden/>
              </w:rPr>
            </w:r>
            <w:r w:rsidR="00F3609D">
              <w:rPr>
                <w:noProof/>
                <w:webHidden/>
              </w:rPr>
              <w:fldChar w:fldCharType="separate"/>
            </w:r>
            <w:r w:rsidR="006C66EC">
              <w:rPr>
                <w:noProof/>
                <w:webHidden/>
              </w:rPr>
              <w:t>21</w:t>
            </w:r>
            <w:r w:rsidR="00F3609D">
              <w:rPr>
                <w:noProof/>
                <w:webHidden/>
              </w:rPr>
              <w:fldChar w:fldCharType="end"/>
            </w:r>
          </w:hyperlink>
        </w:p>
        <w:p w14:paraId="02142107" w14:textId="246ED611"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84" w:history="1">
            <w:r w:rsidR="00F3609D" w:rsidRPr="00EE1A8D">
              <w:rPr>
                <w:rStyle w:val="Hyperlink"/>
                <w:noProof/>
              </w:rPr>
              <w:t>4.1.4</w:t>
            </w:r>
            <w:r w:rsidR="00F3609D">
              <w:rPr>
                <w:rFonts w:eastAsiaTheme="minorEastAsia" w:cstheme="minorBidi"/>
                <w:noProof/>
                <w:sz w:val="24"/>
                <w:szCs w:val="24"/>
                <w:lang w:eastAsia="en-GB"/>
              </w:rPr>
              <w:tab/>
            </w:r>
            <w:r w:rsidR="00F3609D" w:rsidRPr="00EE1A8D">
              <w:rPr>
                <w:rStyle w:val="Hyperlink"/>
                <w:noProof/>
              </w:rPr>
              <w:t>Dokumentasjon</w:t>
            </w:r>
            <w:r w:rsidR="00F3609D">
              <w:rPr>
                <w:noProof/>
                <w:webHidden/>
              </w:rPr>
              <w:tab/>
            </w:r>
            <w:r w:rsidR="00F3609D">
              <w:rPr>
                <w:noProof/>
                <w:webHidden/>
              </w:rPr>
              <w:fldChar w:fldCharType="begin"/>
            </w:r>
            <w:r w:rsidR="00F3609D">
              <w:rPr>
                <w:noProof/>
                <w:webHidden/>
              </w:rPr>
              <w:instrText xml:space="preserve"> PAGEREF _Toc64461784 \h </w:instrText>
            </w:r>
            <w:r w:rsidR="00F3609D">
              <w:rPr>
                <w:noProof/>
                <w:webHidden/>
              </w:rPr>
            </w:r>
            <w:r w:rsidR="00F3609D">
              <w:rPr>
                <w:noProof/>
                <w:webHidden/>
              </w:rPr>
              <w:fldChar w:fldCharType="separate"/>
            </w:r>
            <w:r w:rsidR="006C66EC">
              <w:rPr>
                <w:noProof/>
                <w:webHidden/>
              </w:rPr>
              <w:t>22</w:t>
            </w:r>
            <w:r w:rsidR="00F3609D">
              <w:rPr>
                <w:noProof/>
                <w:webHidden/>
              </w:rPr>
              <w:fldChar w:fldCharType="end"/>
            </w:r>
          </w:hyperlink>
        </w:p>
        <w:p w14:paraId="5943B5E6" w14:textId="4C445EE2"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85" w:history="1">
            <w:r w:rsidR="00F3609D" w:rsidRPr="00EE1A8D">
              <w:rPr>
                <w:rStyle w:val="Hyperlink"/>
                <w:noProof/>
              </w:rPr>
              <w:t>4.1.5</w:t>
            </w:r>
            <w:r w:rsidR="00F3609D">
              <w:rPr>
                <w:rFonts w:eastAsiaTheme="minorEastAsia" w:cstheme="minorBidi"/>
                <w:noProof/>
                <w:sz w:val="24"/>
                <w:szCs w:val="24"/>
                <w:lang w:eastAsia="en-GB"/>
              </w:rPr>
              <w:tab/>
            </w:r>
            <w:r w:rsidR="00F3609D" w:rsidRPr="00EE1A8D">
              <w:rPr>
                <w:rStyle w:val="Hyperlink"/>
                <w:noProof/>
              </w:rPr>
              <w:t>JWT/Authentisering</w:t>
            </w:r>
            <w:r w:rsidR="00F3609D">
              <w:rPr>
                <w:noProof/>
                <w:webHidden/>
              </w:rPr>
              <w:tab/>
            </w:r>
            <w:r w:rsidR="00F3609D">
              <w:rPr>
                <w:noProof/>
                <w:webHidden/>
              </w:rPr>
              <w:fldChar w:fldCharType="begin"/>
            </w:r>
            <w:r w:rsidR="00F3609D">
              <w:rPr>
                <w:noProof/>
                <w:webHidden/>
              </w:rPr>
              <w:instrText xml:space="preserve"> PAGEREF _Toc64461785 \h </w:instrText>
            </w:r>
            <w:r w:rsidR="00F3609D">
              <w:rPr>
                <w:noProof/>
                <w:webHidden/>
              </w:rPr>
            </w:r>
            <w:r w:rsidR="00F3609D">
              <w:rPr>
                <w:noProof/>
                <w:webHidden/>
              </w:rPr>
              <w:fldChar w:fldCharType="separate"/>
            </w:r>
            <w:r w:rsidR="006C66EC">
              <w:rPr>
                <w:noProof/>
                <w:webHidden/>
              </w:rPr>
              <w:t>22</w:t>
            </w:r>
            <w:r w:rsidR="00F3609D">
              <w:rPr>
                <w:noProof/>
                <w:webHidden/>
              </w:rPr>
              <w:fldChar w:fldCharType="end"/>
            </w:r>
          </w:hyperlink>
        </w:p>
        <w:p w14:paraId="15A626C8" w14:textId="67199BB6"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86" w:history="1">
            <w:r w:rsidR="00F3609D" w:rsidRPr="00EE1A8D">
              <w:rPr>
                <w:rStyle w:val="Hyperlink"/>
                <w:noProof/>
              </w:rPr>
              <w:t>4.1.6</w:t>
            </w:r>
            <w:r w:rsidR="00F3609D">
              <w:rPr>
                <w:rFonts w:eastAsiaTheme="minorEastAsia" w:cstheme="minorBidi"/>
                <w:noProof/>
                <w:sz w:val="24"/>
                <w:szCs w:val="24"/>
                <w:lang w:eastAsia="en-GB"/>
              </w:rPr>
              <w:tab/>
            </w:r>
            <w:r w:rsidR="00F3609D" w:rsidRPr="00EE1A8D">
              <w:rPr>
                <w:rStyle w:val="Hyperlink"/>
                <w:noProof/>
              </w:rPr>
              <w:t>Groups &amp; Permissions</w:t>
            </w:r>
            <w:r w:rsidR="00F3609D">
              <w:rPr>
                <w:noProof/>
                <w:webHidden/>
              </w:rPr>
              <w:tab/>
            </w:r>
            <w:r w:rsidR="00F3609D">
              <w:rPr>
                <w:noProof/>
                <w:webHidden/>
              </w:rPr>
              <w:fldChar w:fldCharType="begin"/>
            </w:r>
            <w:r w:rsidR="00F3609D">
              <w:rPr>
                <w:noProof/>
                <w:webHidden/>
              </w:rPr>
              <w:instrText xml:space="preserve"> PAGEREF _Toc64461786 \h </w:instrText>
            </w:r>
            <w:r w:rsidR="00F3609D">
              <w:rPr>
                <w:noProof/>
                <w:webHidden/>
              </w:rPr>
            </w:r>
            <w:r w:rsidR="00F3609D">
              <w:rPr>
                <w:noProof/>
                <w:webHidden/>
              </w:rPr>
              <w:fldChar w:fldCharType="separate"/>
            </w:r>
            <w:r w:rsidR="006C66EC">
              <w:rPr>
                <w:noProof/>
                <w:webHidden/>
              </w:rPr>
              <w:t>22</w:t>
            </w:r>
            <w:r w:rsidR="00F3609D">
              <w:rPr>
                <w:noProof/>
                <w:webHidden/>
              </w:rPr>
              <w:fldChar w:fldCharType="end"/>
            </w:r>
          </w:hyperlink>
        </w:p>
        <w:p w14:paraId="222A7231" w14:textId="720743B3"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87" w:history="1">
            <w:r w:rsidR="00F3609D" w:rsidRPr="00EE1A8D">
              <w:rPr>
                <w:rStyle w:val="Hyperlink"/>
                <w:noProof/>
                <w:lang w:val="en-US"/>
              </w:rPr>
              <w:t>4.1</w:t>
            </w:r>
            <w:r w:rsidR="00F3609D">
              <w:rPr>
                <w:rFonts w:eastAsiaTheme="minorEastAsia" w:cstheme="minorBidi"/>
                <w:noProof/>
                <w:sz w:val="24"/>
                <w:szCs w:val="24"/>
                <w:lang w:eastAsia="en-GB"/>
              </w:rPr>
              <w:tab/>
            </w:r>
            <w:r w:rsidR="00F3609D" w:rsidRPr="00EE1A8D">
              <w:rPr>
                <w:rStyle w:val="Hyperlink"/>
                <w:noProof/>
                <w:lang w:val="en-US"/>
              </w:rPr>
              <w:t>Tasks for Projects &amp; Infrastructure: Beginner</w:t>
            </w:r>
            <w:r w:rsidR="00F3609D">
              <w:rPr>
                <w:noProof/>
                <w:webHidden/>
              </w:rPr>
              <w:tab/>
            </w:r>
            <w:r w:rsidR="00F3609D">
              <w:rPr>
                <w:noProof/>
                <w:webHidden/>
              </w:rPr>
              <w:fldChar w:fldCharType="begin"/>
            </w:r>
            <w:r w:rsidR="00F3609D">
              <w:rPr>
                <w:noProof/>
                <w:webHidden/>
              </w:rPr>
              <w:instrText xml:space="preserve"> PAGEREF _Toc64461787 \h </w:instrText>
            </w:r>
            <w:r w:rsidR="00F3609D">
              <w:rPr>
                <w:noProof/>
                <w:webHidden/>
              </w:rPr>
            </w:r>
            <w:r w:rsidR="00F3609D">
              <w:rPr>
                <w:noProof/>
                <w:webHidden/>
              </w:rPr>
              <w:fldChar w:fldCharType="separate"/>
            </w:r>
            <w:r w:rsidR="006C66EC">
              <w:rPr>
                <w:noProof/>
                <w:webHidden/>
              </w:rPr>
              <w:t>22</w:t>
            </w:r>
            <w:r w:rsidR="00F3609D">
              <w:rPr>
                <w:noProof/>
                <w:webHidden/>
              </w:rPr>
              <w:fldChar w:fldCharType="end"/>
            </w:r>
          </w:hyperlink>
        </w:p>
        <w:p w14:paraId="516B89BB" w14:textId="430FAAEC" w:rsidR="00F3609D" w:rsidRDefault="00252BE9">
          <w:pPr>
            <w:pStyle w:val="TOC2"/>
            <w:tabs>
              <w:tab w:val="left" w:pos="880"/>
              <w:tab w:val="right" w:leader="dot" w:pos="9062"/>
            </w:tabs>
            <w:rPr>
              <w:rFonts w:eastAsiaTheme="minorEastAsia" w:cstheme="minorBidi"/>
              <w:b w:val="0"/>
              <w:bCs w:val="0"/>
              <w:noProof/>
              <w:sz w:val="24"/>
              <w:szCs w:val="24"/>
              <w:lang w:eastAsia="en-GB"/>
            </w:rPr>
          </w:pPr>
          <w:hyperlink w:anchor="_Toc64461788" w:history="1">
            <w:r w:rsidR="00F3609D" w:rsidRPr="00EE1A8D">
              <w:rPr>
                <w:rStyle w:val="Hyperlink"/>
                <w:noProof/>
              </w:rPr>
              <w:t>4.2</w:t>
            </w:r>
            <w:r w:rsidR="00F3609D">
              <w:rPr>
                <w:rFonts w:eastAsiaTheme="minorEastAsia" w:cstheme="minorBidi"/>
                <w:b w:val="0"/>
                <w:bCs w:val="0"/>
                <w:noProof/>
                <w:sz w:val="24"/>
                <w:szCs w:val="24"/>
                <w:lang w:eastAsia="en-GB"/>
              </w:rPr>
              <w:tab/>
            </w:r>
            <w:r w:rsidR="00F3609D" w:rsidRPr="00EE1A8D">
              <w:rPr>
                <w:rStyle w:val="Hyperlink"/>
                <w:noProof/>
              </w:rPr>
              <w:t>Projects &amp; Infrastructure: Novice</w:t>
            </w:r>
            <w:r w:rsidR="00F3609D">
              <w:rPr>
                <w:noProof/>
                <w:webHidden/>
              </w:rPr>
              <w:tab/>
            </w:r>
            <w:r w:rsidR="00F3609D">
              <w:rPr>
                <w:noProof/>
                <w:webHidden/>
              </w:rPr>
              <w:fldChar w:fldCharType="begin"/>
            </w:r>
            <w:r w:rsidR="00F3609D">
              <w:rPr>
                <w:noProof/>
                <w:webHidden/>
              </w:rPr>
              <w:instrText xml:space="preserve"> PAGEREF _Toc64461788 \h </w:instrText>
            </w:r>
            <w:r w:rsidR="00F3609D">
              <w:rPr>
                <w:noProof/>
                <w:webHidden/>
              </w:rPr>
            </w:r>
            <w:r w:rsidR="00F3609D">
              <w:rPr>
                <w:noProof/>
                <w:webHidden/>
              </w:rPr>
              <w:fldChar w:fldCharType="separate"/>
            </w:r>
            <w:r w:rsidR="006C66EC">
              <w:rPr>
                <w:noProof/>
                <w:webHidden/>
              </w:rPr>
              <w:t>22</w:t>
            </w:r>
            <w:r w:rsidR="00F3609D">
              <w:rPr>
                <w:noProof/>
                <w:webHidden/>
              </w:rPr>
              <w:fldChar w:fldCharType="end"/>
            </w:r>
          </w:hyperlink>
        </w:p>
        <w:p w14:paraId="258FB329" w14:textId="315D310D"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89" w:history="1">
            <w:r w:rsidR="00F3609D" w:rsidRPr="00EE1A8D">
              <w:rPr>
                <w:rStyle w:val="Hyperlink"/>
                <w:noProof/>
                <w:lang w:val="en-US"/>
              </w:rPr>
              <w:t>4.2.7</w:t>
            </w:r>
            <w:r w:rsidR="00F3609D">
              <w:rPr>
                <w:rFonts w:eastAsiaTheme="minorEastAsia" w:cstheme="minorBidi"/>
                <w:noProof/>
                <w:sz w:val="24"/>
                <w:szCs w:val="24"/>
                <w:lang w:eastAsia="en-GB"/>
              </w:rPr>
              <w:tab/>
            </w:r>
            <w:r w:rsidR="00F3609D" w:rsidRPr="00EE1A8D">
              <w:rPr>
                <w:rStyle w:val="Hyperlink"/>
                <w:noProof/>
                <w:lang w:val="en-US"/>
              </w:rPr>
              <w:t>Node config?</w:t>
            </w:r>
            <w:r w:rsidR="00F3609D">
              <w:rPr>
                <w:noProof/>
                <w:webHidden/>
              </w:rPr>
              <w:tab/>
            </w:r>
            <w:r w:rsidR="00F3609D">
              <w:rPr>
                <w:noProof/>
                <w:webHidden/>
              </w:rPr>
              <w:fldChar w:fldCharType="begin"/>
            </w:r>
            <w:r w:rsidR="00F3609D">
              <w:rPr>
                <w:noProof/>
                <w:webHidden/>
              </w:rPr>
              <w:instrText xml:space="preserve"> PAGEREF _Toc64461789 \h </w:instrText>
            </w:r>
            <w:r w:rsidR="00F3609D">
              <w:rPr>
                <w:noProof/>
                <w:webHidden/>
              </w:rPr>
            </w:r>
            <w:r w:rsidR="00F3609D">
              <w:rPr>
                <w:noProof/>
                <w:webHidden/>
              </w:rPr>
              <w:fldChar w:fldCharType="separate"/>
            </w:r>
            <w:r w:rsidR="006C66EC">
              <w:rPr>
                <w:noProof/>
                <w:webHidden/>
              </w:rPr>
              <w:t>22</w:t>
            </w:r>
            <w:r w:rsidR="00F3609D">
              <w:rPr>
                <w:noProof/>
                <w:webHidden/>
              </w:rPr>
              <w:fldChar w:fldCharType="end"/>
            </w:r>
          </w:hyperlink>
        </w:p>
        <w:p w14:paraId="14D8F8C6" w14:textId="3D06BECF"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90" w:history="1">
            <w:r w:rsidR="00F3609D" w:rsidRPr="00EE1A8D">
              <w:rPr>
                <w:rStyle w:val="Hyperlink"/>
                <w:noProof/>
              </w:rPr>
              <w:t>4.2.8</w:t>
            </w:r>
            <w:r w:rsidR="00F3609D">
              <w:rPr>
                <w:rFonts w:eastAsiaTheme="minorEastAsia" w:cstheme="minorBidi"/>
                <w:noProof/>
                <w:sz w:val="24"/>
                <w:szCs w:val="24"/>
                <w:lang w:eastAsia="en-GB"/>
              </w:rPr>
              <w:tab/>
            </w:r>
            <w:r w:rsidR="00F3609D" w:rsidRPr="00EE1A8D">
              <w:rPr>
                <w:rStyle w:val="Hyperlink"/>
                <w:noProof/>
              </w:rPr>
              <w:t>Deployment</w:t>
            </w:r>
            <w:r w:rsidR="00F3609D">
              <w:rPr>
                <w:noProof/>
                <w:webHidden/>
              </w:rPr>
              <w:tab/>
            </w:r>
            <w:r w:rsidR="00F3609D">
              <w:rPr>
                <w:noProof/>
                <w:webHidden/>
              </w:rPr>
              <w:fldChar w:fldCharType="begin"/>
            </w:r>
            <w:r w:rsidR="00F3609D">
              <w:rPr>
                <w:noProof/>
                <w:webHidden/>
              </w:rPr>
              <w:instrText xml:space="preserve"> PAGEREF _Toc64461790 \h </w:instrText>
            </w:r>
            <w:r w:rsidR="00F3609D">
              <w:rPr>
                <w:noProof/>
                <w:webHidden/>
              </w:rPr>
            </w:r>
            <w:r w:rsidR="00F3609D">
              <w:rPr>
                <w:noProof/>
                <w:webHidden/>
              </w:rPr>
              <w:fldChar w:fldCharType="separate"/>
            </w:r>
            <w:r w:rsidR="006C66EC">
              <w:rPr>
                <w:noProof/>
                <w:webHidden/>
              </w:rPr>
              <w:t>23</w:t>
            </w:r>
            <w:r w:rsidR="00F3609D">
              <w:rPr>
                <w:noProof/>
                <w:webHidden/>
              </w:rPr>
              <w:fldChar w:fldCharType="end"/>
            </w:r>
          </w:hyperlink>
        </w:p>
        <w:p w14:paraId="62CC8557" w14:textId="2230F340"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91" w:history="1">
            <w:r w:rsidR="00F3609D" w:rsidRPr="00EE1A8D">
              <w:rPr>
                <w:rStyle w:val="Hyperlink"/>
                <w:noProof/>
                <w:lang w:val="en-US"/>
              </w:rPr>
              <w:t>4.2.9</w:t>
            </w:r>
            <w:r w:rsidR="00F3609D">
              <w:rPr>
                <w:rFonts w:eastAsiaTheme="minorEastAsia" w:cstheme="minorBidi"/>
                <w:noProof/>
                <w:sz w:val="24"/>
                <w:szCs w:val="24"/>
                <w:lang w:eastAsia="en-GB"/>
              </w:rPr>
              <w:tab/>
            </w:r>
            <w:r w:rsidR="00F3609D" w:rsidRPr="00EE1A8D">
              <w:rPr>
                <w:rStyle w:val="Hyperlink"/>
                <w:noProof/>
                <w:lang w:val="en-US"/>
              </w:rPr>
              <w:t>Monitorering</w:t>
            </w:r>
            <w:r w:rsidR="00F3609D">
              <w:rPr>
                <w:noProof/>
                <w:webHidden/>
              </w:rPr>
              <w:tab/>
            </w:r>
            <w:r w:rsidR="00F3609D">
              <w:rPr>
                <w:noProof/>
                <w:webHidden/>
              </w:rPr>
              <w:fldChar w:fldCharType="begin"/>
            </w:r>
            <w:r w:rsidR="00F3609D">
              <w:rPr>
                <w:noProof/>
                <w:webHidden/>
              </w:rPr>
              <w:instrText xml:space="preserve"> PAGEREF _Toc64461791 \h </w:instrText>
            </w:r>
            <w:r w:rsidR="00F3609D">
              <w:rPr>
                <w:noProof/>
                <w:webHidden/>
              </w:rPr>
            </w:r>
            <w:r w:rsidR="00F3609D">
              <w:rPr>
                <w:noProof/>
                <w:webHidden/>
              </w:rPr>
              <w:fldChar w:fldCharType="separate"/>
            </w:r>
            <w:r w:rsidR="006C66EC">
              <w:rPr>
                <w:noProof/>
                <w:webHidden/>
              </w:rPr>
              <w:t>23</w:t>
            </w:r>
            <w:r w:rsidR="00F3609D">
              <w:rPr>
                <w:noProof/>
                <w:webHidden/>
              </w:rPr>
              <w:fldChar w:fldCharType="end"/>
            </w:r>
          </w:hyperlink>
        </w:p>
        <w:p w14:paraId="5B244A66" w14:textId="0A6C7A3D"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92" w:history="1">
            <w:r w:rsidR="00F3609D" w:rsidRPr="00EE1A8D">
              <w:rPr>
                <w:rStyle w:val="Hyperlink"/>
                <w:noProof/>
              </w:rPr>
              <w:t>4.2.10</w:t>
            </w:r>
            <w:r w:rsidR="00F3609D">
              <w:rPr>
                <w:rFonts w:eastAsiaTheme="minorEastAsia" w:cstheme="minorBidi"/>
                <w:noProof/>
                <w:sz w:val="24"/>
                <w:szCs w:val="24"/>
                <w:lang w:eastAsia="en-GB"/>
              </w:rPr>
              <w:tab/>
            </w:r>
            <w:r w:rsidR="00F3609D" w:rsidRPr="00EE1A8D">
              <w:rPr>
                <w:rStyle w:val="Hyperlink"/>
                <w:noProof/>
              </w:rPr>
              <w:t>Arbeidsmetodikk</w:t>
            </w:r>
            <w:r w:rsidR="00F3609D">
              <w:rPr>
                <w:noProof/>
                <w:webHidden/>
              </w:rPr>
              <w:tab/>
            </w:r>
            <w:r w:rsidR="00F3609D">
              <w:rPr>
                <w:noProof/>
                <w:webHidden/>
              </w:rPr>
              <w:fldChar w:fldCharType="begin"/>
            </w:r>
            <w:r w:rsidR="00F3609D">
              <w:rPr>
                <w:noProof/>
                <w:webHidden/>
              </w:rPr>
              <w:instrText xml:space="preserve"> PAGEREF _Toc64461792 \h </w:instrText>
            </w:r>
            <w:r w:rsidR="00F3609D">
              <w:rPr>
                <w:noProof/>
                <w:webHidden/>
              </w:rPr>
            </w:r>
            <w:r w:rsidR="00F3609D">
              <w:rPr>
                <w:noProof/>
                <w:webHidden/>
              </w:rPr>
              <w:fldChar w:fldCharType="separate"/>
            </w:r>
            <w:r w:rsidR="006C66EC">
              <w:rPr>
                <w:noProof/>
                <w:webHidden/>
              </w:rPr>
              <w:t>23</w:t>
            </w:r>
            <w:r w:rsidR="00F3609D">
              <w:rPr>
                <w:noProof/>
                <w:webHidden/>
              </w:rPr>
              <w:fldChar w:fldCharType="end"/>
            </w:r>
          </w:hyperlink>
        </w:p>
        <w:p w14:paraId="1A470532" w14:textId="79451A84"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93" w:history="1">
            <w:r w:rsidR="00F3609D" w:rsidRPr="00EE1A8D">
              <w:rPr>
                <w:rStyle w:val="Hyperlink"/>
                <w:noProof/>
                <w:lang w:val="en-US"/>
              </w:rPr>
              <w:t>4.2</w:t>
            </w:r>
            <w:r w:rsidR="00F3609D">
              <w:rPr>
                <w:rFonts w:eastAsiaTheme="minorEastAsia" w:cstheme="minorBidi"/>
                <w:noProof/>
                <w:sz w:val="24"/>
                <w:szCs w:val="24"/>
                <w:lang w:eastAsia="en-GB"/>
              </w:rPr>
              <w:tab/>
            </w:r>
            <w:r w:rsidR="00F3609D" w:rsidRPr="00EE1A8D">
              <w:rPr>
                <w:rStyle w:val="Hyperlink"/>
                <w:noProof/>
                <w:lang w:val="en-US"/>
              </w:rPr>
              <w:t>Tasks for Projects &amp; Infrastructure: Novice</w:t>
            </w:r>
            <w:r w:rsidR="00F3609D">
              <w:rPr>
                <w:noProof/>
                <w:webHidden/>
              </w:rPr>
              <w:tab/>
            </w:r>
            <w:r w:rsidR="00F3609D">
              <w:rPr>
                <w:noProof/>
                <w:webHidden/>
              </w:rPr>
              <w:fldChar w:fldCharType="begin"/>
            </w:r>
            <w:r w:rsidR="00F3609D">
              <w:rPr>
                <w:noProof/>
                <w:webHidden/>
              </w:rPr>
              <w:instrText xml:space="preserve"> PAGEREF _Toc64461793 \h </w:instrText>
            </w:r>
            <w:r w:rsidR="00F3609D">
              <w:rPr>
                <w:noProof/>
                <w:webHidden/>
              </w:rPr>
            </w:r>
            <w:r w:rsidR="00F3609D">
              <w:rPr>
                <w:noProof/>
                <w:webHidden/>
              </w:rPr>
              <w:fldChar w:fldCharType="separate"/>
            </w:r>
            <w:r w:rsidR="006C66EC">
              <w:rPr>
                <w:noProof/>
                <w:webHidden/>
              </w:rPr>
              <w:t>24</w:t>
            </w:r>
            <w:r w:rsidR="00F3609D">
              <w:rPr>
                <w:noProof/>
                <w:webHidden/>
              </w:rPr>
              <w:fldChar w:fldCharType="end"/>
            </w:r>
          </w:hyperlink>
        </w:p>
        <w:p w14:paraId="319F1659" w14:textId="73E8703E" w:rsidR="00F3609D" w:rsidRDefault="00252BE9">
          <w:pPr>
            <w:pStyle w:val="TOC2"/>
            <w:tabs>
              <w:tab w:val="left" w:pos="880"/>
              <w:tab w:val="right" w:leader="dot" w:pos="9062"/>
            </w:tabs>
            <w:rPr>
              <w:rFonts w:eastAsiaTheme="minorEastAsia" w:cstheme="minorBidi"/>
              <w:b w:val="0"/>
              <w:bCs w:val="0"/>
              <w:noProof/>
              <w:sz w:val="24"/>
              <w:szCs w:val="24"/>
              <w:lang w:eastAsia="en-GB"/>
            </w:rPr>
          </w:pPr>
          <w:hyperlink w:anchor="_Toc64461794" w:history="1">
            <w:r w:rsidR="00F3609D" w:rsidRPr="00EE1A8D">
              <w:rPr>
                <w:rStyle w:val="Hyperlink"/>
                <w:noProof/>
              </w:rPr>
              <w:t>4.3</w:t>
            </w:r>
            <w:r w:rsidR="00F3609D">
              <w:rPr>
                <w:rFonts w:eastAsiaTheme="minorEastAsia" w:cstheme="minorBidi"/>
                <w:b w:val="0"/>
                <w:bCs w:val="0"/>
                <w:noProof/>
                <w:sz w:val="24"/>
                <w:szCs w:val="24"/>
                <w:lang w:eastAsia="en-GB"/>
              </w:rPr>
              <w:tab/>
            </w:r>
            <w:r w:rsidR="00F3609D" w:rsidRPr="00EE1A8D">
              <w:rPr>
                <w:rStyle w:val="Hyperlink"/>
                <w:noProof/>
              </w:rPr>
              <w:t>Projects &amp; Infrastructure: Intermediate</w:t>
            </w:r>
            <w:r w:rsidR="00F3609D">
              <w:rPr>
                <w:noProof/>
                <w:webHidden/>
              </w:rPr>
              <w:tab/>
            </w:r>
            <w:r w:rsidR="00F3609D">
              <w:rPr>
                <w:noProof/>
                <w:webHidden/>
              </w:rPr>
              <w:fldChar w:fldCharType="begin"/>
            </w:r>
            <w:r w:rsidR="00F3609D">
              <w:rPr>
                <w:noProof/>
                <w:webHidden/>
              </w:rPr>
              <w:instrText xml:space="preserve"> PAGEREF _Toc64461794 \h </w:instrText>
            </w:r>
            <w:r w:rsidR="00F3609D">
              <w:rPr>
                <w:noProof/>
                <w:webHidden/>
              </w:rPr>
            </w:r>
            <w:r w:rsidR="00F3609D">
              <w:rPr>
                <w:noProof/>
                <w:webHidden/>
              </w:rPr>
              <w:fldChar w:fldCharType="separate"/>
            </w:r>
            <w:r w:rsidR="006C66EC">
              <w:rPr>
                <w:noProof/>
                <w:webHidden/>
              </w:rPr>
              <w:t>24</w:t>
            </w:r>
            <w:r w:rsidR="00F3609D">
              <w:rPr>
                <w:noProof/>
                <w:webHidden/>
              </w:rPr>
              <w:fldChar w:fldCharType="end"/>
            </w:r>
          </w:hyperlink>
        </w:p>
        <w:p w14:paraId="3F291D3D" w14:textId="6C201251"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95" w:history="1">
            <w:r w:rsidR="00F3609D" w:rsidRPr="00EE1A8D">
              <w:rPr>
                <w:rStyle w:val="Hyperlink"/>
                <w:noProof/>
                <w:lang w:val="en-US"/>
              </w:rPr>
              <w:t>5.2.8</w:t>
            </w:r>
            <w:r w:rsidR="00F3609D">
              <w:rPr>
                <w:rFonts w:eastAsiaTheme="minorEastAsia" w:cstheme="minorBidi"/>
                <w:noProof/>
                <w:sz w:val="24"/>
                <w:szCs w:val="24"/>
                <w:lang w:eastAsia="en-GB"/>
              </w:rPr>
              <w:tab/>
            </w:r>
            <w:r w:rsidR="00F3609D" w:rsidRPr="00EE1A8D">
              <w:rPr>
                <w:rStyle w:val="Hyperlink"/>
                <w:noProof/>
                <w:lang w:val="en-US"/>
              </w:rPr>
              <w:t>dev/CI/test/prod-noder</w:t>
            </w:r>
            <w:r w:rsidR="00F3609D">
              <w:rPr>
                <w:noProof/>
                <w:webHidden/>
              </w:rPr>
              <w:tab/>
            </w:r>
            <w:r w:rsidR="00F3609D">
              <w:rPr>
                <w:noProof/>
                <w:webHidden/>
              </w:rPr>
              <w:fldChar w:fldCharType="begin"/>
            </w:r>
            <w:r w:rsidR="00F3609D">
              <w:rPr>
                <w:noProof/>
                <w:webHidden/>
              </w:rPr>
              <w:instrText xml:space="preserve"> PAGEREF _Toc64461795 \h </w:instrText>
            </w:r>
            <w:r w:rsidR="00F3609D">
              <w:rPr>
                <w:noProof/>
                <w:webHidden/>
              </w:rPr>
            </w:r>
            <w:r w:rsidR="00F3609D">
              <w:rPr>
                <w:noProof/>
                <w:webHidden/>
              </w:rPr>
              <w:fldChar w:fldCharType="separate"/>
            </w:r>
            <w:r w:rsidR="006C66EC">
              <w:rPr>
                <w:noProof/>
                <w:webHidden/>
              </w:rPr>
              <w:t>24</w:t>
            </w:r>
            <w:r w:rsidR="00F3609D">
              <w:rPr>
                <w:noProof/>
                <w:webHidden/>
              </w:rPr>
              <w:fldChar w:fldCharType="end"/>
            </w:r>
          </w:hyperlink>
        </w:p>
        <w:p w14:paraId="27537CE3" w14:textId="2CD183C1"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96" w:history="1">
            <w:r w:rsidR="00F3609D" w:rsidRPr="00EE1A8D">
              <w:rPr>
                <w:rStyle w:val="Hyperlink"/>
                <w:noProof/>
              </w:rPr>
              <w:t>5.2.9</w:t>
            </w:r>
            <w:r w:rsidR="00F3609D">
              <w:rPr>
                <w:rFonts w:eastAsiaTheme="minorEastAsia" w:cstheme="minorBidi"/>
                <w:noProof/>
                <w:sz w:val="24"/>
                <w:szCs w:val="24"/>
                <w:lang w:eastAsia="en-GB"/>
              </w:rPr>
              <w:tab/>
            </w:r>
            <w:r w:rsidR="00F3609D" w:rsidRPr="00EE1A8D">
              <w:rPr>
                <w:rStyle w:val="Hyperlink"/>
                <w:noProof/>
              </w:rPr>
              <w:t>CI/CD/TDD?</w:t>
            </w:r>
            <w:r w:rsidR="00F3609D">
              <w:rPr>
                <w:noProof/>
                <w:webHidden/>
              </w:rPr>
              <w:tab/>
            </w:r>
            <w:r w:rsidR="00F3609D">
              <w:rPr>
                <w:noProof/>
                <w:webHidden/>
              </w:rPr>
              <w:fldChar w:fldCharType="begin"/>
            </w:r>
            <w:r w:rsidR="00F3609D">
              <w:rPr>
                <w:noProof/>
                <w:webHidden/>
              </w:rPr>
              <w:instrText xml:space="preserve"> PAGEREF _Toc64461796 \h </w:instrText>
            </w:r>
            <w:r w:rsidR="00F3609D">
              <w:rPr>
                <w:noProof/>
                <w:webHidden/>
              </w:rPr>
            </w:r>
            <w:r w:rsidR="00F3609D">
              <w:rPr>
                <w:noProof/>
                <w:webHidden/>
              </w:rPr>
              <w:fldChar w:fldCharType="separate"/>
            </w:r>
            <w:r w:rsidR="006C66EC">
              <w:rPr>
                <w:noProof/>
                <w:webHidden/>
              </w:rPr>
              <w:t>24</w:t>
            </w:r>
            <w:r w:rsidR="00F3609D">
              <w:rPr>
                <w:noProof/>
                <w:webHidden/>
              </w:rPr>
              <w:fldChar w:fldCharType="end"/>
            </w:r>
          </w:hyperlink>
        </w:p>
        <w:p w14:paraId="48EACE21" w14:textId="45D60534" w:rsidR="00F3609D" w:rsidRDefault="00252BE9">
          <w:pPr>
            <w:pStyle w:val="TOC3"/>
            <w:tabs>
              <w:tab w:val="left" w:pos="1320"/>
              <w:tab w:val="right" w:leader="dot" w:pos="9062"/>
            </w:tabs>
            <w:rPr>
              <w:rFonts w:eastAsiaTheme="minorEastAsia" w:cstheme="minorBidi"/>
              <w:noProof/>
              <w:sz w:val="24"/>
              <w:szCs w:val="24"/>
              <w:lang w:eastAsia="en-GB"/>
            </w:rPr>
          </w:pPr>
          <w:hyperlink w:anchor="_Toc64461797" w:history="1">
            <w:r w:rsidR="00F3609D" w:rsidRPr="00EE1A8D">
              <w:rPr>
                <w:rStyle w:val="Hyperlink"/>
                <w:noProof/>
              </w:rPr>
              <w:t>4.3.10</w:t>
            </w:r>
            <w:r w:rsidR="00F3609D">
              <w:rPr>
                <w:rFonts w:eastAsiaTheme="minorEastAsia" w:cstheme="minorBidi"/>
                <w:noProof/>
                <w:sz w:val="24"/>
                <w:szCs w:val="24"/>
                <w:lang w:eastAsia="en-GB"/>
              </w:rPr>
              <w:tab/>
            </w:r>
            <w:r w:rsidR="00F3609D" w:rsidRPr="00EE1A8D">
              <w:rPr>
                <w:rStyle w:val="Hyperlink"/>
                <w:noProof/>
              </w:rPr>
              <w:t>Workflow in Projects</w:t>
            </w:r>
            <w:r w:rsidR="00F3609D">
              <w:rPr>
                <w:noProof/>
                <w:webHidden/>
              </w:rPr>
              <w:tab/>
            </w:r>
            <w:r w:rsidR="00F3609D">
              <w:rPr>
                <w:noProof/>
                <w:webHidden/>
              </w:rPr>
              <w:fldChar w:fldCharType="begin"/>
            </w:r>
            <w:r w:rsidR="00F3609D">
              <w:rPr>
                <w:noProof/>
                <w:webHidden/>
              </w:rPr>
              <w:instrText xml:space="preserve"> PAGEREF _Toc64461797 \h </w:instrText>
            </w:r>
            <w:r w:rsidR="00F3609D">
              <w:rPr>
                <w:noProof/>
                <w:webHidden/>
              </w:rPr>
            </w:r>
            <w:r w:rsidR="00F3609D">
              <w:rPr>
                <w:noProof/>
                <w:webHidden/>
              </w:rPr>
              <w:fldChar w:fldCharType="separate"/>
            </w:r>
            <w:r w:rsidR="006C66EC">
              <w:rPr>
                <w:noProof/>
                <w:webHidden/>
              </w:rPr>
              <w:t>24</w:t>
            </w:r>
            <w:r w:rsidR="00F3609D">
              <w:rPr>
                <w:noProof/>
                <w:webHidden/>
              </w:rPr>
              <w:fldChar w:fldCharType="end"/>
            </w:r>
          </w:hyperlink>
        </w:p>
        <w:p w14:paraId="72F2B4A2" w14:textId="13C1185A" w:rsidR="00F3609D" w:rsidRDefault="00252BE9">
          <w:pPr>
            <w:pStyle w:val="TOC3"/>
            <w:tabs>
              <w:tab w:val="left" w:pos="1100"/>
              <w:tab w:val="right" w:leader="dot" w:pos="9062"/>
            </w:tabs>
            <w:rPr>
              <w:rFonts w:eastAsiaTheme="minorEastAsia" w:cstheme="minorBidi"/>
              <w:noProof/>
              <w:sz w:val="24"/>
              <w:szCs w:val="24"/>
              <w:lang w:eastAsia="en-GB"/>
            </w:rPr>
          </w:pPr>
          <w:hyperlink w:anchor="_Toc64461798" w:history="1">
            <w:r w:rsidR="00F3609D" w:rsidRPr="00EE1A8D">
              <w:rPr>
                <w:rStyle w:val="Hyperlink"/>
                <w:noProof/>
                <w:lang w:val="en-US"/>
              </w:rPr>
              <w:t>4.3</w:t>
            </w:r>
            <w:r w:rsidR="00F3609D">
              <w:rPr>
                <w:rFonts w:eastAsiaTheme="minorEastAsia" w:cstheme="minorBidi"/>
                <w:noProof/>
                <w:sz w:val="24"/>
                <w:szCs w:val="24"/>
                <w:lang w:eastAsia="en-GB"/>
              </w:rPr>
              <w:tab/>
            </w:r>
            <w:r w:rsidR="00F3609D" w:rsidRPr="00EE1A8D">
              <w:rPr>
                <w:rStyle w:val="Hyperlink"/>
                <w:noProof/>
                <w:lang w:val="en-US"/>
              </w:rPr>
              <w:t>Tasks for Projects &amp; Infrastructure: Intermediate</w:t>
            </w:r>
            <w:r w:rsidR="00F3609D">
              <w:rPr>
                <w:noProof/>
                <w:webHidden/>
              </w:rPr>
              <w:tab/>
            </w:r>
            <w:r w:rsidR="00F3609D">
              <w:rPr>
                <w:noProof/>
                <w:webHidden/>
              </w:rPr>
              <w:fldChar w:fldCharType="begin"/>
            </w:r>
            <w:r w:rsidR="00F3609D">
              <w:rPr>
                <w:noProof/>
                <w:webHidden/>
              </w:rPr>
              <w:instrText xml:space="preserve"> PAGEREF _Toc64461798 \h </w:instrText>
            </w:r>
            <w:r w:rsidR="00F3609D">
              <w:rPr>
                <w:noProof/>
                <w:webHidden/>
              </w:rPr>
            </w:r>
            <w:r w:rsidR="00F3609D">
              <w:rPr>
                <w:noProof/>
                <w:webHidden/>
              </w:rPr>
              <w:fldChar w:fldCharType="separate"/>
            </w:r>
            <w:r w:rsidR="006C66EC">
              <w:rPr>
                <w:noProof/>
                <w:webHidden/>
              </w:rPr>
              <w:t>25</w:t>
            </w:r>
            <w:r w:rsidR="00F3609D">
              <w:rPr>
                <w:noProof/>
                <w:webHidden/>
              </w:rPr>
              <w:fldChar w:fldCharType="end"/>
            </w:r>
          </w:hyperlink>
        </w:p>
        <w:p w14:paraId="6408933A" w14:textId="4EBD40A8" w:rsidR="00F3609D" w:rsidRDefault="00252BE9">
          <w:pPr>
            <w:pStyle w:val="TOC2"/>
            <w:tabs>
              <w:tab w:val="right" w:leader="dot" w:pos="9062"/>
            </w:tabs>
            <w:rPr>
              <w:rFonts w:eastAsiaTheme="minorEastAsia" w:cstheme="minorBidi"/>
              <w:b w:val="0"/>
              <w:bCs w:val="0"/>
              <w:noProof/>
              <w:sz w:val="24"/>
              <w:szCs w:val="24"/>
              <w:lang w:eastAsia="en-GB"/>
            </w:rPr>
          </w:pPr>
          <w:hyperlink w:anchor="_Toc64461799" w:history="1">
            <w:r w:rsidR="00F3609D" w:rsidRPr="00EE1A8D">
              <w:rPr>
                <w:rStyle w:val="Hyperlink"/>
                <w:noProof/>
                <w:lang w:val="en-US"/>
              </w:rPr>
              <w:t>Epilogue</w:t>
            </w:r>
            <w:r w:rsidR="00F3609D">
              <w:rPr>
                <w:noProof/>
                <w:webHidden/>
              </w:rPr>
              <w:tab/>
            </w:r>
            <w:r w:rsidR="00F3609D">
              <w:rPr>
                <w:noProof/>
                <w:webHidden/>
              </w:rPr>
              <w:fldChar w:fldCharType="begin"/>
            </w:r>
            <w:r w:rsidR="00F3609D">
              <w:rPr>
                <w:noProof/>
                <w:webHidden/>
              </w:rPr>
              <w:instrText xml:space="preserve"> PAGEREF _Toc64461799 \h </w:instrText>
            </w:r>
            <w:r w:rsidR="00F3609D">
              <w:rPr>
                <w:noProof/>
                <w:webHidden/>
              </w:rPr>
            </w:r>
            <w:r w:rsidR="00F3609D">
              <w:rPr>
                <w:noProof/>
                <w:webHidden/>
              </w:rPr>
              <w:fldChar w:fldCharType="separate"/>
            </w:r>
            <w:r w:rsidR="006C66EC">
              <w:rPr>
                <w:noProof/>
                <w:webHidden/>
              </w:rPr>
              <w:t>25</w:t>
            </w:r>
            <w:r w:rsidR="00F3609D">
              <w:rPr>
                <w:noProof/>
                <w:webHidden/>
              </w:rPr>
              <w:fldChar w:fldCharType="end"/>
            </w:r>
          </w:hyperlink>
        </w:p>
        <w:p w14:paraId="3804F2F6" w14:textId="6A548CAD" w:rsidR="00F3609D" w:rsidRDefault="00252BE9">
          <w:pPr>
            <w:pStyle w:val="TOC1"/>
            <w:tabs>
              <w:tab w:val="left" w:pos="440"/>
            </w:tabs>
            <w:rPr>
              <w:rFonts w:eastAsiaTheme="minorEastAsia" w:cstheme="minorBidi"/>
              <w:b w:val="0"/>
              <w:bCs w:val="0"/>
              <w:i w:val="0"/>
              <w:iCs w:val="0"/>
              <w:noProof/>
              <w:lang w:eastAsia="en-GB"/>
            </w:rPr>
          </w:pPr>
          <w:hyperlink w:anchor="_Toc64461800" w:history="1">
            <w:r w:rsidR="00F3609D" w:rsidRPr="00EE1A8D">
              <w:rPr>
                <w:rStyle w:val="Hyperlink"/>
                <w:noProof/>
              </w:rPr>
              <w:t>5</w:t>
            </w:r>
            <w:r w:rsidR="00F3609D">
              <w:rPr>
                <w:rFonts w:eastAsiaTheme="minorEastAsia" w:cstheme="minorBidi"/>
                <w:b w:val="0"/>
                <w:bCs w:val="0"/>
                <w:i w:val="0"/>
                <w:iCs w:val="0"/>
                <w:noProof/>
                <w:lang w:eastAsia="en-GB"/>
              </w:rPr>
              <w:tab/>
            </w:r>
            <w:r w:rsidR="00F3609D" w:rsidRPr="00EE1A8D">
              <w:rPr>
                <w:rStyle w:val="Hyperlink"/>
                <w:noProof/>
              </w:rPr>
              <w:t>Microservices</w:t>
            </w:r>
            <w:r w:rsidR="00F3609D">
              <w:rPr>
                <w:noProof/>
                <w:webHidden/>
              </w:rPr>
              <w:tab/>
            </w:r>
            <w:r w:rsidR="00F3609D">
              <w:rPr>
                <w:noProof/>
                <w:webHidden/>
              </w:rPr>
              <w:fldChar w:fldCharType="begin"/>
            </w:r>
            <w:r w:rsidR="00F3609D">
              <w:rPr>
                <w:noProof/>
                <w:webHidden/>
              </w:rPr>
              <w:instrText xml:space="preserve"> PAGEREF _Toc64461800 \h </w:instrText>
            </w:r>
            <w:r w:rsidR="00F3609D">
              <w:rPr>
                <w:noProof/>
                <w:webHidden/>
              </w:rPr>
            </w:r>
            <w:r w:rsidR="00F3609D">
              <w:rPr>
                <w:noProof/>
                <w:webHidden/>
              </w:rPr>
              <w:fldChar w:fldCharType="separate"/>
            </w:r>
            <w:r w:rsidR="006C66EC">
              <w:rPr>
                <w:noProof/>
                <w:webHidden/>
              </w:rPr>
              <w:t>25</w:t>
            </w:r>
            <w:r w:rsidR="00F3609D">
              <w:rPr>
                <w:noProof/>
                <w:webHidden/>
              </w:rPr>
              <w:fldChar w:fldCharType="end"/>
            </w:r>
          </w:hyperlink>
        </w:p>
        <w:p w14:paraId="30E98782" w14:textId="1B808500" w:rsidR="00F3609D" w:rsidRDefault="00252BE9">
          <w:pPr>
            <w:pStyle w:val="TOC2"/>
            <w:tabs>
              <w:tab w:val="right" w:leader="dot" w:pos="9062"/>
            </w:tabs>
            <w:rPr>
              <w:rFonts w:eastAsiaTheme="minorEastAsia" w:cstheme="minorBidi"/>
              <w:b w:val="0"/>
              <w:bCs w:val="0"/>
              <w:noProof/>
              <w:sz w:val="24"/>
              <w:szCs w:val="24"/>
              <w:lang w:eastAsia="en-GB"/>
            </w:rPr>
          </w:pPr>
          <w:hyperlink w:anchor="_Toc64461801" w:history="1">
            <w:r w:rsidR="00F3609D" w:rsidRPr="00EE1A8D">
              <w:rPr>
                <w:rStyle w:val="Hyperlink"/>
                <w:noProof/>
              </w:rPr>
              <w:t>Introduction</w:t>
            </w:r>
            <w:r w:rsidR="00F3609D">
              <w:rPr>
                <w:noProof/>
                <w:webHidden/>
              </w:rPr>
              <w:tab/>
            </w:r>
            <w:r w:rsidR="00F3609D">
              <w:rPr>
                <w:noProof/>
                <w:webHidden/>
              </w:rPr>
              <w:fldChar w:fldCharType="begin"/>
            </w:r>
            <w:r w:rsidR="00F3609D">
              <w:rPr>
                <w:noProof/>
                <w:webHidden/>
              </w:rPr>
              <w:instrText xml:space="preserve"> PAGEREF _Toc64461801 \h </w:instrText>
            </w:r>
            <w:r w:rsidR="00F3609D">
              <w:rPr>
                <w:noProof/>
                <w:webHidden/>
              </w:rPr>
            </w:r>
            <w:r w:rsidR="00F3609D">
              <w:rPr>
                <w:noProof/>
                <w:webHidden/>
              </w:rPr>
              <w:fldChar w:fldCharType="separate"/>
            </w:r>
            <w:r w:rsidR="006C66EC">
              <w:rPr>
                <w:noProof/>
                <w:webHidden/>
              </w:rPr>
              <w:t>25</w:t>
            </w:r>
            <w:r w:rsidR="00F3609D">
              <w:rPr>
                <w:noProof/>
                <w:webHidden/>
              </w:rPr>
              <w:fldChar w:fldCharType="end"/>
            </w:r>
          </w:hyperlink>
        </w:p>
        <w:p w14:paraId="0A004C4A" w14:textId="0855F7C0" w:rsidR="00F3609D" w:rsidRDefault="00252BE9">
          <w:pPr>
            <w:pStyle w:val="TOC2"/>
            <w:tabs>
              <w:tab w:val="left" w:pos="880"/>
              <w:tab w:val="right" w:leader="dot" w:pos="9062"/>
            </w:tabs>
            <w:rPr>
              <w:rFonts w:eastAsiaTheme="minorEastAsia" w:cstheme="minorBidi"/>
              <w:b w:val="0"/>
              <w:bCs w:val="0"/>
              <w:noProof/>
              <w:sz w:val="24"/>
              <w:szCs w:val="24"/>
              <w:lang w:eastAsia="en-GB"/>
            </w:rPr>
          </w:pPr>
          <w:hyperlink w:anchor="_Toc64461802" w:history="1">
            <w:r w:rsidR="00F3609D" w:rsidRPr="00EE1A8D">
              <w:rPr>
                <w:rStyle w:val="Hyperlink"/>
                <w:noProof/>
                <w:lang w:val="en-US"/>
              </w:rPr>
              <w:t>5.1</w:t>
            </w:r>
            <w:r w:rsidR="00F3609D">
              <w:rPr>
                <w:rFonts w:eastAsiaTheme="minorEastAsia" w:cstheme="minorBidi"/>
                <w:b w:val="0"/>
                <w:bCs w:val="0"/>
                <w:noProof/>
                <w:sz w:val="24"/>
                <w:szCs w:val="24"/>
                <w:lang w:eastAsia="en-GB"/>
              </w:rPr>
              <w:tab/>
            </w:r>
            <w:r w:rsidR="00F3609D" w:rsidRPr="00EE1A8D">
              <w:rPr>
                <w:rStyle w:val="Hyperlink"/>
                <w:noProof/>
                <w:lang w:val="en-US"/>
              </w:rPr>
              <w:t>Microservices: Beginner</w:t>
            </w:r>
            <w:r w:rsidR="00F3609D">
              <w:rPr>
                <w:noProof/>
                <w:webHidden/>
              </w:rPr>
              <w:tab/>
            </w:r>
            <w:r w:rsidR="00F3609D">
              <w:rPr>
                <w:noProof/>
                <w:webHidden/>
              </w:rPr>
              <w:fldChar w:fldCharType="begin"/>
            </w:r>
            <w:r w:rsidR="00F3609D">
              <w:rPr>
                <w:noProof/>
                <w:webHidden/>
              </w:rPr>
              <w:instrText xml:space="preserve"> PAGEREF _Toc64461802 \h </w:instrText>
            </w:r>
            <w:r w:rsidR="00F3609D">
              <w:rPr>
                <w:noProof/>
                <w:webHidden/>
              </w:rPr>
            </w:r>
            <w:r w:rsidR="00F3609D">
              <w:rPr>
                <w:noProof/>
                <w:webHidden/>
              </w:rPr>
              <w:fldChar w:fldCharType="separate"/>
            </w:r>
            <w:r w:rsidR="006C66EC">
              <w:rPr>
                <w:noProof/>
                <w:webHidden/>
              </w:rPr>
              <w:t>25</w:t>
            </w:r>
            <w:r w:rsidR="00F3609D">
              <w:rPr>
                <w:noProof/>
                <w:webHidden/>
              </w:rPr>
              <w:fldChar w:fldCharType="end"/>
            </w:r>
          </w:hyperlink>
        </w:p>
        <w:p w14:paraId="487B5FFD" w14:textId="6FE784DB" w:rsidR="00F3609D" w:rsidRDefault="00252BE9">
          <w:pPr>
            <w:pStyle w:val="TOC3"/>
            <w:tabs>
              <w:tab w:val="left" w:pos="1100"/>
              <w:tab w:val="right" w:leader="dot" w:pos="9062"/>
            </w:tabs>
            <w:rPr>
              <w:rFonts w:eastAsiaTheme="minorEastAsia" w:cstheme="minorBidi"/>
              <w:noProof/>
              <w:sz w:val="24"/>
              <w:szCs w:val="24"/>
              <w:lang w:eastAsia="en-GB"/>
            </w:rPr>
          </w:pPr>
          <w:hyperlink w:anchor="_Toc64461803" w:history="1">
            <w:r w:rsidR="00F3609D" w:rsidRPr="00EE1A8D">
              <w:rPr>
                <w:rStyle w:val="Hyperlink"/>
                <w:noProof/>
                <w:lang w:val="en-US"/>
              </w:rPr>
              <w:t>5.1.1</w:t>
            </w:r>
            <w:r w:rsidR="00F3609D">
              <w:rPr>
                <w:rFonts w:eastAsiaTheme="minorEastAsia" w:cstheme="minorBidi"/>
                <w:noProof/>
                <w:sz w:val="24"/>
                <w:szCs w:val="24"/>
                <w:lang w:eastAsia="en-GB"/>
              </w:rPr>
              <w:tab/>
            </w:r>
            <w:r w:rsidR="00F3609D" w:rsidRPr="00EE1A8D">
              <w:rPr>
                <w:rStyle w:val="Hyperlink"/>
                <w:noProof/>
                <w:lang w:val="en-US"/>
              </w:rPr>
              <w:t>What is a microservice?</w:t>
            </w:r>
            <w:r w:rsidR="00F3609D">
              <w:rPr>
                <w:noProof/>
                <w:webHidden/>
              </w:rPr>
              <w:tab/>
            </w:r>
            <w:r w:rsidR="00F3609D">
              <w:rPr>
                <w:noProof/>
                <w:webHidden/>
              </w:rPr>
              <w:fldChar w:fldCharType="begin"/>
            </w:r>
            <w:r w:rsidR="00F3609D">
              <w:rPr>
                <w:noProof/>
                <w:webHidden/>
              </w:rPr>
              <w:instrText xml:space="preserve"> PAGEREF _Toc64461803 \h </w:instrText>
            </w:r>
            <w:r w:rsidR="00F3609D">
              <w:rPr>
                <w:noProof/>
                <w:webHidden/>
              </w:rPr>
            </w:r>
            <w:r w:rsidR="00F3609D">
              <w:rPr>
                <w:noProof/>
                <w:webHidden/>
              </w:rPr>
              <w:fldChar w:fldCharType="separate"/>
            </w:r>
            <w:r w:rsidR="006C66EC">
              <w:rPr>
                <w:noProof/>
                <w:webHidden/>
              </w:rPr>
              <w:t>25</w:t>
            </w:r>
            <w:r w:rsidR="00F3609D">
              <w:rPr>
                <w:noProof/>
                <w:webHidden/>
              </w:rPr>
              <w:fldChar w:fldCharType="end"/>
            </w:r>
          </w:hyperlink>
        </w:p>
        <w:p w14:paraId="401E5416" w14:textId="0C29A5F0" w:rsidR="00F3609D" w:rsidRDefault="00252BE9">
          <w:pPr>
            <w:pStyle w:val="TOC3"/>
            <w:tabs>
              <w:tab w:val="left" w:pos="1100"/>
              <w:tab w:val="right" w:leader="dot" w:pos="9062"/>
            </w:tabs>
            <w:rPr>
              <w:rFonts w:eastAsiaTheme="minorEastAsia" w:cstheme="minorBidi"/>
              <w:noProof/>
              <w:sz w:val="24"/>
              <w:szCs w:val="24"/>
              <w:lang w:eastAsia="en-GB"/>
            </w:rPr>
          </w:pPr>
          <w:hyperlink w:anchor="_Toc64461804" w:history="1">
            <w:r w:rsidR="00F3609D" w:rsidRPr="00EE1A8D">
              <w:rPr>
                <w:rStyle w:val="Hyperlink"/>
                <w:rFonts w:eastAsia="Times New Roman"/>
                <w:noProof/>
                <w:lang w:val="en-US" w:eastAsia="en-GB"/>
              </w:rPr>
              <w:t>5.1.2</w:t>
            </w:r>
            <w:r w:rsidR="00F3609D">
              <w:rPr>
                <w:rFonts w:eastAsiaTheme="minorEastAsia" w:cstheme="minorBidi"/>
                <w:noProof/>
                <w:sz w:val="24"/>
                <w:szCs w:val="24"/>
                <w:lang w:eastAsia="en-GB"/>
              </w:rPr>
              <w:tab/>
            </w:r>
            <w:r w:rsidR="00F3609D" w:rsidRPr="00EE1A8D">
              <w:rPr>
                <w:rStyle w:val="Hyperlink"/>
                <w:rFonts w:eastAsia="Times New Roman"/>
                <w:noProof/>
                <w:lang w:val="en-US" w:eastAsia="en-GB"/>
              </w:rPr>
              <w:t>Why use Microservices in Sesam?</w:t>
            </w:r>
            <w:r w:rsidR="00F3609D">
              <w:rPr>
                <w:noProof/>
                <w:webHidden/>
              </w:rPr>
              <w:tab/>
            </w:r>
            <w:r w:rsidR="00F3609D">
              <w:rPr>
                <w:noProof/>
                <w:webHidden/>
              </w:rPr>
              <w:fldChar w:fldCharType="begin"/>
            </w:r>
            <w:r w:rsidR="00F3609D">
              <w:rPr>
                <w:noProof/>
                <w:webHidden/>
              </w:rPr>
              <w:instrText xml:space="preserve"> PAGEREF _Toc64461804 \h </w:instrText>
            </w:r>
            <w:r w:rsidR="00F3609D">
              <w:rPr>
                <w:noProof/>
                <w:webHidden/>
              </w:rPr>
            </w:r>
            <w:r w:rsidR="00F3609D">
              <w:rPr>
                <w:noProof/>
                <w:webHidden/>
              </w:rPr>
              <w:fldChar w:fldCharType="separate"/>
            </w:r>
            <w:r w:rsidR="006C66EC">
              <w:rPr>
                <w:noProof/>
                <w:webHidden/>
              </w:rPr>
              <w:t>26</w:t>
            </w:r>
            <w:r w:rsidR="00F3609D">
              <w:rPr>
                <w:noProof/>
                <w:webHidden/>
              </w:rPr>
              <w:fldChar w:fldCharType="end"/>
            </w:r>
          </w:hyperlink>
        </w:p>
        <w:p w14:paraId="668CAE66" w14:textId="1A37CA15" w:rsidR="00F3609D" w:rsidRDefault="00252BE9">
          <w:pPr>
            <w:pStyle w:val="TOC3"/>
            <w:tabs>
              <w:tab w:val="left" w:pos="1100"/>
              <w:tab w:val="right" w:leader="dot" w:pos="9062"/>
            </w:tabs>
            <w:rPr>
              <w:rFonts w:eastAsiaTheme="minorEastAsia" w:cstheme="minorBidi"/>
              <w:noProof/>
              <w:sz w:val="24"/>
              <w:szCs w:val="24"/>
              <w:lang w:eastAsia="en-GB"/>
            </w:rPr>
          </w:pPr>
          <w:hyperlink w:anchor="_Toc64461805" w:history="1">
            <w:r w:rsidR="00F3609D" w:rsidRPr="00EE1A8D">
              <w:rPr>
                <w:rStyle w:val="Hyperlink"/>
                <w:noProof/>
                <w:lang w:val="en-US"/>
              </w:rPr>
              <w:t>5.1.3</w:t>
            </w:r>
            <w:r w:rsidR="00F3609D">
              <w:rPr>
                <w:rFonts w:eastAsiaTheme="minorEastAsia" w:cstheme="minorBidi"/>
                <w:noProof/>
                <w:sz w:val="24"/>
                <w:szCs w:val="24"/>
                <w:lang w:eastAsia="en-GB"/>
              </w:rPr>
              <w:tab/>
            </w:r>
            <w:r w:rsidR="00F3609D" w:rsidRPr="00EE1A8D">
              <w:rPr>
                <w:rStyle w:val="Hyperlink"/>
                <w:noProof/>
                <w:lang w:val="en-US"/>
              </w:rPr>
              <w:t>How are Microservices used in Sesam?</w:t>
            </w:r>
            <w:r w:rsidR="00F3609D">
              <w:rPr>
                <w:noProof/>
                <w:webHidden/>
              </w:rPr>
              <w:tab/>
            </w:r>
            <w:r w:rsidR="00F3609D">
              <w:rPr>
                <w:noProof/>
                <w:webHidden/>
              </w:rPr>
              <w:fldChar w:fldCharType="begin"/>
            </w:r>
            <w:r w:rsidR="00F3609D">
              <w:rPr>
                <w:noProof/>
                <w:webHidden/>
              </w:rPr>
              <w:instrText xml:space="preserve"> PAGEREF _Toc64461805 \h </w:instrText>
            </w:r>
            <w:r w:rsidR="00F3609D">
              <w:rPr>
                <w:noProof/>
                <w:webHidden/>
              </w:rPr>
            </w:r>
            <w:r w:rsidR="00F3609D">
              <w:rPr>
                <w:noProof/>
                <w:webHidden/>
              </w:rPr>
              <w:fldChar w:fldCharType="separate"/>
            </w:r>
            <w:r w:rsidR="006C66EC">
              <w:rPr>
                <w:noProof/>
                <w:webHidden/>
              </w:rPr>
              <w:t>26</w:t>
            </w:r>
            <w:r w:rsidR="00F3609D">
              <w:rPr>
                <w:noProof/>
                <w:webHidden/>
              </w:rPr>
              <w:fldChar w:fldCharType="end"/>
            </w:r>
          </w:hyperlink>
        </w:p>
        <w:p w14:paraId="3E0B7A2A" w14:textId="45E42D63" w:rsidR="00F3609D" w:rsidRDefault="00252BE9">
          <w:pPr>
            <w:pStyle w:val="TOC3"/>
            <w:tabs>
              <w:tab w:val="left" w:pos="1100"/>
              <w:tab w:val="right" w:leader="dot" w:pos="9062"/>
            </w:tabs>
            <w:rPr>
              <w:rFonts w:eastAsiaTheme="minorEastAsia" w:cstheme="minorBidi"/>
              <w:noProof/>
              <w:sz w:val="24"/>
              <w:szCs w:val="24"/>
              <w:lang w:eastAsia="en-GB"/>
            </w:rPr>
          </w:pPr>
          <w:hyperlink w:anchor="_Toc64461806" w:history="1">
            <w:r w:rsidR="00F3609D" w:rsidRPr="00EE1A8D">
              <w:rPr>
                <w:rStyle w:val="Hyperlink"/>
                <w:noProof/>
                <w:lang w:val="en-US"/>
              </w:rPr>
              <w:t>5.1.4</w:t>
            </w:r>
            <w:r w:rsidR="00F3609D">
              <w:rPr>
                <w:rFonts w:eastAsiaTheme="minorEastAsia" w:cstheme="minorBidi"/>
                <w:noProof/>
                <w:sz w:val="24"/>
                <w:szCs w:val="24"/>
                <w:lang w:eastAsia="en-GB"/>
              </w:rPr>
              <w:tab/>
            </w:r>
            <w:r w:rsidR="00F3609D" w:rsidRPr="00EE1A8D">
              <w:rPr>
                <w:rStyle w:val="Hyperlink"/>
                <w:noProof/>
                <w:lang w:val="en-US"/>
              </w:rPr>
              <w:t>Microservice hosting</w:t>
            </w:r>
            <w:r w:rsidR="00F3609D">
              <w:rPr>
                <w:noProof/>
                <w:webHidden/>
              </w:rPr>
              <w:tab/>
            </w:r>
            <w:r w:rsidR="00F3609D">
              <w:rPr>
                <w:noProof/>
                <w:webHidden/>
              </w:rPr>
              <w:fldChar w:fldCharType="begin"/>
            </w:r>
            <w:r w:rsidR="00F3609D">
              <w:rPr>
                <w:noProof/>
                <w:webHidden/>
              </w:rPr>
              <w:instrText xml:space="preserve"> PAGEREF _Toc64461806 \h </w:instrText>
            </w:r>
            <w:r w:rsidR="00F3609D">
              <w:rPr>
                <w:noProof/>
                <w:webHidden/>
              </w:rPr>
            </w:r>
            <w:r w:rsidR="00F3609D">
              <w:rPr>
                <w:noProof/>
                <w:webHidden/>
              </w:rPr>
              <w:fldChar w:fldCharType="separate"/>
            </w:r>
            <w:r w:rsidR="006C66EC">
              <w:rPr>
                <w:noProof/>
                <w:webHidden/>
              </w:rPr>
              <w:t>26</w:t>
            </w:r>
            <w:r w:rsidR="00F3609D">
              <w:rPr>
                <w:noProof/>
                <w:webHidden/>
              </w:rPr>
              <w:fldChar w:fldCharType="end"/>
            </w:r>
          </w:hyperlink>
        </w:p>
        <w:p w14:paraId="595A6171" w14:textId="771649B5" w:rsidR="00F3609D" w:rsidRDefault="00252BE9">
          <w:pPr>
            <w:pStyle w:val="TOC3"/>
            <w:tabs>
              <w:tab w:val="left" w:pos="1100"/>
              <w:tab w:val="right" w:leader="dot" w:pos="9062"/>
            </w:tabs>
            <w:rPr>
              <w:rFonts w:eastAsiaTheme="minorEastAsia" w:cstheme="minorBidi"/>
              <w:noProof/>
              <w:sz w:val="24"/>
              <w:szCs w:val="24"/>
              <w:lang w:eastAsia="en-GB"/>
            </w:rPr>
          </w:pPr>
          <w:hyperlink w:anchor="_Toc64461807" w:history="1">
            <w:r w:rsidR="00F3609D" w:rsidRPr="00EE1A8D">
              <w:rPr>
                <w:rStyle w:val="Hyperlink"/>
                <w:rFonts w:eastAsia="Times New Roman"/>
                <w:noProof/>
                <w:lang w:val="en-US" w:eastAsia="en-GB"/>
              </w:rPr>
              <w:t>5.1.5</w:t>
            </w:r>
            <w:r w:rsidR="00F3609D">
              <w:rPr>
                <w:rFonts w:eastAsiaTheme="minorEastAsia" w:cstheme="minorBidi"/>
                <w:noProof/>
                <w:sz w:val="24"/>
                <w:szCs w:val="24"/>
                <w:lang w:eastAsia="en-GB"/>
              </w:rPr>
              <w:tab/>
            </w:r>
            <w:r w:rsidR="00F3609D" w:rsidRPr="00EE1A8D">
              <w:rPr>
                <w:rStyle w:val="Hyperlink"/>
                <w:rFonts w:eastAsia="Times New Roman"/>
                <w:noProof/>
                <w:lang w:val="en-US" w:eastAsia="en-GB"/>
              </w:rPr>
              <w:t>Running a microservice in Sesam</w:t>
            </w:r>
            <w:r w:rsidR="00F3609D">
              <w:rPr>
                <w:noProof/>
                <w:webHidden/>
              </w:rPr>
              <w:tab/>
            </w:r>
            <w:r w:rsidR="00F3609D">
              <w:rPr>
                <w:noProof/>
                <w:webHidden/>
              </w:rPr>
              <w:fldChar w:fldCharType="begin"/>
            </w:r>
            <w:r w:rsidR="00F3609D">
              <w:rPr>
                <w:noProof/>
                <w:webHidden/>
              </w:rPr>
              <w:instrText xml:space="preserve"> PAGEREF _Toc64461807 \h </w:instrText>
            </w:r>
            <w:r w:rsidR="00F3609D">
              <w:rPr>
                <w:noProof/>
                <w:webHidden/>
              </w:rPr>
            </w:r>
            <w:r w:rsidR="00F3609D">
              <w:rPr>
                <w:noProof/>
                <w:webHidden/>
              </w:rPr>
              <w:fldChar w:fldCharType="separate"/>
            </w:r>
            <w:r w:rsidR="006C66EC">
              <w:rPr>
                <w:noProof/>
                <w:webHidden/>
              </w:rPr>
              <w:t>26</w:t>
            </w:r>
            <w:r w:rsidR="00F3609D">
              <w:rPr>
                <w:noProof/>
                <w:webHidden/>
              </w:rPr>
              <w:fldChar w:fldCharType="end"/>
            </w:r>
          </w:hyperlink>
        </w:p>
        <w:p w14:paraId="7B591120" w14:textId="5498ACA8" w:rsidR="00F3609D" w:rsidRDefault="00252BE9">
          <w:pPr>
            <w:pStyle w:val="TOC3"/>
            <w:tabs>
              <w:tab w:val="left" w:pos="1100"/>
              <w:tab w:val="right" w:leader="dot" w:pos="9062"/>
            </w:tabs>
            <w:rPr>
              <w:rFonts w:eastAsiaTheme="minorEastAsia" w:cstheme="minorBidi"/>
              <w:noProof/>
              <w:sz w:val="24"/>
              <w:szCs w:val="24"/>
              <w:lang w:eastAsia="en-GB"/>
            </w:rPr>
          </w:pPr>
          <w:hyperlink w:anchor="_Toc64461808" w:history="1">
            <w:r w:rsidR="00F3609D" w:rsidRPr="00EE1A8D">
              <w:rPr>
                <w:rStyle w:val="Hyperlink"/>
                <w:rFonts w:eastAsia="Times New Roman"/>
                <w:noProof/>
                <w:lang w:val="en-US" w:eastAsia="en-GB"/>
              </w:rPr>
              <w:t>5.1.6</w:t>
            </w:r>
            <w:r w:rsidR="00F3609D">
              <w:rPr>
                <w:rFonts w:eastAsiaTheme="minorEastAsia" w:cstheme="minorBidi"/>
                <w:noProof/>
                <w:sz w:val="24"/>
                <w:szCs w:val="24"/>
                <w:lang w:eastAsia="en-GB"/>
              </w:rPr>
              <w:tab/>
            </w:r>
            <w:r w:rsidR="00F3609D" w:rsidRPr="00EE1A8D">
              <w:rPr>
                <w:rStyle w:val="Hyperlink"/>
                <w:rFonts w:eastAsia="Times New Roman"/>
                <w:noProof/>
                <w:lang w:val="en-US" w:eastAsia="en-GB"/>
              </w:rPr>
              <w:t>Types of Microservices</w:t>
            </w:r>
            <w:r w:rsidR="00F3609D">
              <w:rPr>
                <w:noProof/>
                <w:webHidden/>
              </w:rPr>
              <w:tab/>
            </w:r>
            <w:r w:rsidR="00F3609D">
              <w:rPr>
                <w:noProof/>
                <w:webHidden/>
              </w:rPr>
              <w:fldChar w:fldCharType="begin"/>
            </w:r>
            <w:r w:rsidR="00F3609D">
              <w:rPr>
                <w:noProof/>
                <w:webHidden/>
              </w:rPr>
              <w:instrText xml:space="preserve"> PAGEREF _Toc64461808 \h </w:instrText>
            </w:r>
            <w:r w:rsidR="00F3609D">
              <w:rPr>
                <w:noProof/>
                <w:webHidden/>
              </w:rPr>
            </w:r>
            <w:r w:rsidR="00F3609D">
              <w:rPr>
                <w:noProof/>
                <w:webHidden/>
              </w:rPr>
              <w:fldChar w:fldCharType="separate"/>
            </w:r>
            <w:r w:rsidR="006C66EC">
              <w:rPr>
                <w:noProof/>
                <w:webHidden/>
              </w:rPr>
              <w:t>26</w:t>
            </w:r>
            <w:r w:rsidR="00F3609D">
              <w:rPr>
                <w:noProof/>
                <w:webHidden/>
              </w:rPr>
              <w:fldChar w:fldCharType="end"/>
            </w:r>
          </w:hyperlink>
        </w:p>
        <w:p w14:paraId="22F2FA1A" w14:textId="12D4A129" w:rsidR="00F3609D" w:rsidRDefault="00252BE9">
          <w:pPr>
            <w:pStyle w:val="TOC3"/>
            <w:tabs>
              <w:tab w:val="left" w:pos="1100"/>
              <w:tab w:val="right" w:leader="dot" w:pos="9062"/>
            </w:tabs>
            <w:rPr>
              <w:rFonts w:eastAsiaTheme="minorEastAsia" w:cstheme="minorBidi"/>
              <w:noProof/>
              <w:sz w:val="24"/>
              <w:szCs w:val="24"/>
              <w:lang w:eastAsia="en-GB"/>
            </w:rPr>
          </w:pPr>
          <w:hyperlink w:anchor="_Toc64461809" w:history="1">
            <w:r w:rsidR="00F3609D" w:rsidRPr="00EE1A8D">
              <w:rPr>
                <w:rStyle w:val="Hyperlink"/>
                <w:noProof/>
                <w:lang w:eastAsia="en-GB"/>
              </w:rPr>
              <w:t>5.1.7</w:t>
            </w:r>
            <w:r w:rsidR="00F3609D">
              <w:rPr>
                <w:rFonts w:eastAsiaTheme="minorEastAsia" w:cstheme="minorBidi"/>
                <w:noProof/>
                <w:sz w:val="24"/>
                <w:szCs w:val="24"/>
                <w:lang w:eastAsia="en-GB"/>
              </w:rPr>
              <w:tab/>
            </w:r>
            <w:r w:rsidR="00F3609D" w:rsidRPr="00EE1A8D">
              <w:rPr>
                <w:rStyle w:val="Hyperlink"/>
                <w:noProof/>
                <w:lang w:eastAsia="en-GB"/>
              </w:rPr>
              <w:t>Naming Convention</w:t>
            </w:r>
            <w:r w:rsidR="00F3609D">
              <w:rPr>
                <w:noProof/>
                <w:webHidden/>
              </w:rPr>
              <w:tab/>
            </w:r>
            <w:r w:rsidR="00F3609D">
              <w:rPr>
                <w:noProof/>
                <w:webHidden/>
              </w:rPr>
              <w:fldChar w:fldCharType="begin"/>
            </w:r>
            <w:r w:rsidR="00F3609D">
              <w:rPr>
                <w:noProof/>
                <w:webHidden/>
              </w:rPr>
              <w:instrText xml:space="preserve"> PAGEREF _Toc64461809 \h </w:instrText>
            </w:r>
            <w:r w:rsidR="00F3609D">
              <w:rPr>
                <w:noProof/>
                <w:webHidden/>
              </w:rPr>
            </w:r>
            <w:r w:rsidR="00F3609D">
              <w:rPr>
                <w:noProof/>
                <w:webHidden/>
              </w:rPr>
              <w:fldChar w:fldCharType="separate"/>
            </w:r>
            <w:r w:rsidR="006C66EC">
              <w:rPr>
                <w:noProof/>
                <w:webHidden/>
              </w:rPr>
              <w:t>26</w:t>
            </w:r>
            <w:r w:rsidR="00F3609D">
              <w:rPr>
                <w:noProof/>
                <w:webHidden/>
              </w:rPr>
              <w:fldChar w:fldCharType="end"/>
            </w:r>
          </w:hyperlink>
        </w:p>
        <w:p w14:paraId="5E718C7D" w14:textId="23C9AFE7" w:rsidR="00F3609D" w:rsidRDefault="00252BE9">
          <w:pPr>
            <w:pStyle w:val="TOC3"/>
            <w:tabs>
              <w:tab w:val="left" w:pos="1100"/>
              <w:tab w:val="right" w:leader="dot" w:pos="9062"/>
            </w:tabs>
            <w:rPr>
              <w:rFonts w:eastAsiaTheme="minorEastAsia" w:cstheme="minorBidi"/>
              <w:noProof/>
              <w:sz w:val="24"/>
              <w:szCs w:val="24"/>
              <w:lang w:eastAsia="en-GB"/>
            </w:rPr>
          </w:pPr>
          <w:hyperlink w:anchor="_Toc64461810" w:history="1">
            <w:r w:rsidR="00F3609D" w:rsidRPr="00EE1A8D">
              <w:rPr>
                <w:rStyle w:val="Hyperlink"/>
                <w:noProof/>
                <w:lang w:val="en-US" w:eastAsia="en-GB"/>
              </w:rPr>
              <w:t>5.1</w:t>
            </w:r>
            <w:r w:rsidR="00F3609D">
              <w:rPr>
                <w:rFonts w:eastAsiaTheme="minorEastAsia" w:cstheme="minorBidi"/>
                <w:noProof/>
                <w:sz w:val="24"/>
                <w:szCs w:val="24"/>
                <w:lang w:eastAsia="en-GB"/>
              </w:rPr>
              <w:tab/>
            </w:r>
            <w:r w:rsidR="00F3609D" w:rsidRPr="00EE1A8D">
              <w:rPr>
                <w:rStyle w:val="Hyperlink"/>
                <w:noProof/>
                <w:lang w:val="en-US" w:eastAsia="en-GB"/>
              </w:rPr>
              <w:t>Tasks for Microservices: Beginner – Tasks</w:t>
            </w:r>
            <w:r w:rsidR="00F3609D">
              <w:rPr>
                <w:noProof/>
                <w:webHidden/>
              </w:rPr>
              <w:tab/>
            </w:r>
            <w:r w:rsidR="00F3609D">
              <w:rPr>
                <w:noProof/>
                <w:webHidden/>
              </w:rPr>
              <w:fldChar w:fldCharType="begin"/>
            </w:r>
            <w:r w:rsidR="00F3609D">
              <w:rPr>
                <w:noProof/>
                <w:webHidden/>
              </w:rPr>
              <w:instrText xml:space="preserve"> PAGEREF _Toc64461810 \h </w:instrText>
            </w:r>
            <w:r w:rsidR="00F3609D">
              <w:rPr>
                <w:noProof/>
                <w:webHidden/>
              </w:rPr>
            </w:r>
            <w:r w:rsidR="00F3609D">
              <w:rPr>
                <w:noProof/>
                <w:webHidden/>
              </w:rPr>
              <w:fldChar w:fldCharType="separate"/>
            </w:r>
            <w:r w:rsidR="006C66EC">
              <w:rPr>
                <w:noProof/>
                <w:webHidden/>
              </w:rPr>
              <w:t>26</w:t>
            </w:r>
            <w:r w:rsidR="00F3609D">
              <w:rPr>
                <w:noProof/>
                <w:webHidden/>
              </w:rPr>
              <w:fldChar w:fldCharType="end"/>
            </w:r>
          </w:hyperlink>
        </w:p>
        <w:p w14:paraId="45277778" w14:textId="12B99D8E" w:rsidR="00F3609D" w:rsidRDefault="00252BE9">
          <w:pPr>
            <w:pStyle w:val="TOC2"/>
            <w:tabs>
              <w:tab w:val="left" w:pos="880"/>
              <w:tab w:val="right" w:leader="dot" w:pos="9062"/>
            </w:tabs>
            <w:rPr>
              <w:rFonts w:eastAsiaTheme="minorEastAsia" w:cstheme="minorBidi"/>
              <w:b w:val="0"/>
              <w:bCs w:val="0"/>
              <w:noProof/>
              <w:sz w:val="24"/>
              <w:szCs w:val="24"/>
              <w:lang w:eastAsia="en-GB"/>
            </w:rPr>
          </w:pPr>
          <w:hyperlink w:anchor="_Toc64461811" w:history="1">
            <w:r w:rsidR="00F3609D" w:rsidRPr="00EE1A8D">
              <w:rPr>
                <w:rStyle w:val="Hyperlink"/>
                <w:noProof/>
                <w:lang w:val="en-US" w:eastAsia="en-GB"/>
              </w:rPr>
              <w:t>5.2</w:t>
            </w:r>
            <w:r w:rsidR="00F3609D">
              <w:rPr>
                <w:rFonts w:eastAsiaTheme="minorEastAsia" w:cstheme="minorBidi"/>
                <w:b w:val="0"/>
                <w:bCs w:val="0"/>
                <w:noProof/>
                <w:sz w:val="24"/>
                <w:szCs w:val="24"/>
                <w:lang w:eastAsia="en-GB"/>
              </w:rPr>
              <w:tab/>
            </w:r>
            <w:r w:rsidR="00F3609D" w:rsidRPr="00EE1A8D">
              <w:rPr>
                <w:rStyle w:val="Hyperlink"/>
                <w:noProof/>
                <w:lang w:val="en-US" w:eastAsia="en-GB"/>
              </w:rPr>
              <w:t>Microservices: Novice</w:t>
            </w:r>
            <w:r w:rsidR="00F3609D">
              <w:rPr>
                <w:noProof/>
                <w:webHidden/>
              </w:rPr>
              <w:tab/>
            </w:r>
            <w:r w:rsidR="00F3609D">
              <w:rPr>
                <w:noProof/>
                <w:webHidden/>
              </w:rPr>
              <w:fldChar w:fldCharType="begin"/>
            </w:r>
            <w:r w:rsidR="00F3609D">
              <w:rPr>
                <w:noProof/>
                <w:webHidden/>
              </w:rPr>
              <w:instrText xml:space="preserve"> PAGEREF _Toc64461811 \h </w:instrText>
            </w:r>
            <w:r w:rsidR="00F3609D">
              <w:rPr>
                <w:noProof/>
                <w:webHidden/>
              </w:rPr>
            </w:r>
            <w:r w:rsidR="00F3609D">
              <w:rPr>
                <w:noProof/>
                <w:webHidden/>
              </w:rPr>
              <w:fldChar w:fldCharType="separate"/>
            </w:r>
            <w:r w:rsidR="006C66EC">
              <w:rPr>
                <w:noProof/>
                <w:webHidden/>
              </w:rPr>
              <w:t>26</w:t>
            </w:r>
            <w:r w:rsidR="00F3609D">
              <w:rPr>
                <w:noProof/>
                <w:webHidden/>
              </w:rPr>
              <w:fldChar w:fldCharType="end"/>
            </w:r>
          </w:hyperlink>
        </w:p>
        <w:p w14:paraId="161F0B31" w14:textId="61B4B6E4" w:rsidR="00F3609D" w:rsidRDefault="00252BE9">
          <w:pPr>
            <w:pStyle w:val="TOC3"/>
            <w:tabs>
              <w:tab w:val="left" w:pos="1100"/>
              <w:tab w:val="right" w:leader="dot" w:pos="9062"/>
            </w:tabs>
            <w:rPr>
              <w:rFonts w:eastAsiaTheme="minorEastAsia" w:cstheme="minorBidi"/>
              <w:noProof/>
              <w:sz w:val="24"/>
              <w:szCs w:val="24"/>
              <w:lang w:eastAsia="en-GB"/>
            </w:rPr>
          </w:pPr>
          <w:hyperlink w:anchor="_Toc64461812" w:history="1">
            <w:r w:rsidR="00F3609D" w:rsidRPr="00EE1A8D">
              <w:rPr>
                <w:rStyle w:val="Hyperlink"/>
                <w:noProof/>
                <w:lang w:val="en-US" w:eastAsia="en-GB"/>
              </w:rPr>
              <w:t>5.2.8</w:t>
            </w:r>
            <w:r w:rsidR="00F3609D">
              <w:rPr>
                <w:rFonts w:eastAsiaTheme="minorEastAsia" w:cstheme="minorBidi"/>
                <w:noProof/>
                <w:sz w:val="24"/>
                <w:szCs w:val="24"/>
                <w:lang w:eastAsia="en-GB"/>
              </w:rPr>
              <w:tab/>
            </w:r>
            <w:r w:rsidR="00F3609D" w:rsidRPr="00EE1A8D">
              <w:rPr>
                <w:rStyle w:val="Hyperlink"/>
                <w:noProof/>
                <w:lang w:val="en-US" w:eastAsia="en-GB"/>
              </w:rPr>
              <w:t>Interacting with a Microservice in Sesam</w:t>
            </w:r>
            <w:r w:rsidR="00F3609D">
              <w:rPr>
                <w:noProof/>
                <w:webHidden/>
              </w:rPr>
              <w:tab/>
            </w:r>
            <w:r w:rsidR="00F3609D">
              <w:rPr>
                <w:noProof/>
                <w:webHidden/>
              </w:rPr>
              <w:fldChar w:fldCharType="begin"/>
            </w:r>
            <w:r w:rsidR="00F3609D">
              <w:rPr>
                <w:noProof/>
                <w:webHidden/>
              </w:rPr>
              <w:instrText xml:space="preserve"> PAGEREF _Toc64461812 \h </w:instrText>
            </w:r>
            <w:r w:rsidR="00F3609D">
              <w:rPr>
                <w:noProof/>
                <w:webHidden/>
              </w:rPr>
            </w:r>
            <w:r w:rsidR="00F3609D">
              <w:rPr>
                <w:noProof/>
                <w:webHidden/>
              </w:rPr>
              <w:fldChar w:fldCharType="separate"/>
            </w:r>
            <w:r w:rsidR="006C66EC">
              <w:rPr>
                <w:noProof/>
                <w:webHidden/>
              </w:rPr>
              <w:t>26</w:t>
            </w:r>
            <w:r w:rsidR="00F3609D">
              <w:rPr>
                <w:noProof/>
                <w:webHidden/>
              </w:rPr>
              <w:fldChar w:fldCharType="end"/>
            </w:r>
          </w:hyperlink>
        </w:p>
        <w:p w14:paraId="3FFD0D0D" w14:textId="64F65F0B" w:rsidR="00F3609D" w:rsidRDefault="00252BE9">
          <w:pPr>
            <w:pStyle w:val="TOC3"/>
            <w:tabs>
              <w:tab w:val="left" w:pos="1100"/>
              <w:tab w:val="right" w:leader="dot" w:pos="9062"/>
            </w:tabs>
            <w:rPr>
              <w:rFonts w:eastAsiaTheme="minorEastAsia" w:cstheme="minorBidi"/>
              <w:noProof/>
              <w:sz w:val="24"/>
              <w:szCs w:val="24"/>
              <w:lang w:eastAsia="en-GB"/>
            </w:rPr>
          </w:pPr>
          <w:hyperlink w:anchor="_Toc64461813" w:history="1">
            <w:r w:rsidR="00F3609D" w:rsidRPr="00EE1A8D">
              <w:rPr>
                <w:rStyle w:val="Hyperlink"/>
                <w:noProof/>
                <w:lang w:val="en-US"/>
              </w:rPr>
              <w:t>5.2.9</w:t>
            </w:r>
            <w:r w:rsidR="00F3609D">
              <w:rPr>
                <w:rFonts w:eastAsiaTheme="minorEastAsia" w:cstheme="minorBidi"/>
                <w:noProof/>
                <w:sz w:val="24"/>
                <w:szCs w:val="24"/>
                <w:lang w:eastAsia="en-GB"/>
              </w:rPr>
              <w:tab/>
            </w:r>
            <w:r w:rsidR="00F3609D" w:rsidRPr="00EE1A8D">
              <w:rPr>
                <w:rStyle w:val="Hyperlink"/>
                <w:noProof/>
                <w:lang w:val="en-US"/>
              </w:rPr>
              <w:t>Microservice Development Prerequisites</w:t>
            </w:r>
            <w:r w:rsidR="00F3609D">
              <w:rPr>
                <w:noProof/>
                <w:webHidden/>
              </w:rPr>
              <w:tab/>
            </w:r>
            <w:r w:rsidR="00F3609D">
              <w:rPr>
                <w:noProof/>
                <w:webHidden/>
              </w:rPr>
              <w:fldChar w:fldCharType="begin"/>
            </w:r>
            <w:r w:rsidR="00F3609D">
              <w:rPr>
                <w:noProof/>
                <w:webHidden/>
              </w:rPr>
              <w:instrText xml:space="preserve"> PAGEREF _Toc64461813 \h </w:instrText>
            </w:r>
            <w:r w:rsidR="00F3609D">
              <w:rPr>
                <w:noProof/>
                <w:webHidden/>
              </w:rPr>
            </w:r>
            <w:r w:rsidR="00F3609D">
              <w:rPr>
                <w:noProof/>
                <w:webHidden/>
              </w:rPr>
              <w:fldChar w:fldCharType="separate"/>
            </w:r>
            <w:r w:rsidR="006C66EC">
              <w:rPr>
                <w:noProof/>
                <w:webHidden/>
              </w:rPr>
              <w:t>27</w:t>
            </w:r>
            <w:r w:rsidR="00F3609D">
              <w:rPr>
                <w:noProof/>
                <w:webHidden/>
              </w:rPr>
              <w:fldChar w:fldCharType="end"/>
            </w:r>
          </w:hyperlink>
        </w:p>
        <w:p w14:paraId="69EA72AD" w14:textId="2595E719" w:rsidR="00F3609D" w:rsidRDefault="00252BE9">
          <w:pPr>
            <w:pStyle w:val="TOC3"/>
            <w:tabs>
              <w:tab w:val="left" w:pos="1320"/>
              <w:tab w:val="right" w:leader="dot" w:pos="9062"/>
            </w:tabs>
            <w:rPr>
              <w:rFonts w:eastAsiaTheme="minorEastAsia" w:cstheme="minorBidi"/>
              <w:noProof/>
              <w:sz w:val="24"/>
              <w:szCs w:val="24"/>
              <w:lang w:eastAsia="en-GB"/>
            </w:rPr>
          </w:pPr>
          <w:hyperlink w:anchor="_Toc64461814" w:history="1">
            <w:r w:rsidR="00F3609D" w:rsidRPr="00EE1A8D">
              <w:rPr>
                <w:rStyle w:val="Hyperlink"/>
                <w:rFonts w:eastAsia="Times New Roman"/>
                <w:noProof/>
                <w:lang w:eastAsia="en-GB"/>
              </w:rPr>
              <w:t>5.2.10</w:t>
            </w:r>
            <w:r w:rsidR="00F3609D">
              <w:rPr>
                <w:rFonts w:eastAsiaTheme="minorEastAsia" w:cstheme="minorBidi"/>
                <w:noProof/>
                <w:sz w:val="24"/>
                <w:szCs w:val="24"/>
                <w:lang w:eastAsia="en-GB"/>
              </w:rPr>
              <w:tab/>
            </w:r>
            <w:r w:rsidR="00F3609D" w:rsidRPr="00EE1A8D">
              <w:rPr>
                <w:rStyle w:val="Hyperlink"/>
                <w:rFonts w:eastAsia="Times New Roman"/>
                <w:noProof/>
                <w:lang w:eastAsia="en-GB"/>
              </w:rPr>
              <w:t>Changing a Microservice</w:t>
            </w:r>
            <w:r w:rsidR="00F3609D">
              <w:rPr>
                <w:noProof/>
                <w:webHidden/>
              </w:rPr>
              <w:tab/>
            </w:r>
            <w:r w:rsidR="00F3609D">
              <w:rPr>
                <w:noProof/>
                <w:webHidden/>
              </w:rPr>
              <w:fldChar w:fldCharType="begin"/>
            </w:r>
            <w:r w:rsidR="00F3609D">
              <w:rPr>
                <w:noProof/>
                <w:webHidden/>
              </w:rPr>
              <w:instrText xml:space="preserve"> PAGEREF _Toc64461814 \h </w:instrText>
            </w:r>
            <w:r w:rsidR="00F3609D">
              <w:rPr>
                <w:noProof/>
                <w:webHidden/>
              </w:rPr>
            </w:r>
            <w:r w:rsidR="00F3609D">
              <w:rPr>
                <w:noProof/>
                <w:webHidden/>
              </w:rPr>
              <w:fldChar w:fldCharType="separate"/>
            </w:r>
            <w:r w:rsidR="006C66EC">
              <w:rPr>
                <w:noProof/>
                <w:webHidden/>
              </w:rPr>
              <w:t>27</w:t>
            </w:r>
            <w:r w:rsidR="00F3609D">
              <w:rPr>
                <w:noProof/>
                <w:webHidden/>
              </w:rPr>
              <w:fldChar w:fldCharType="end"/>
            </w:r>
          </w:hyperlink>
        </w:p>
        <w:p w14:paraId="623E5793" w14:textId="6D470EF0" w:rsidR="00F3609D" w:rsidRDefault="00252BE9">
          <w:pPr>
            <w:pStyle w:val="TOC3"/>
            <w:tabs>
              <w:tab w:val="left" w:pos="1320"/>
              <w:tab w:val="right" w:leader="dot" w:pos="9062"/>
            </w:tabs>
            <w:rPr>
              <w:rFonts w:eastAsiaTheme="minorEastAsia" w:cstheme="minorBidi"/>
              <w:noProof/>
              <w:sz w:val="24"/>
              <w:szCs w:val="24"/>
              <w:lang w:eastAsia="en-GB"/>
            </w:rPr>
          </w:pPr>
          <w:hyperlink w:anchor="_Toc64461815" w:history="1">
            <w:r w:rsidR="00F3609D" w:rsidRPr="00EE1A8D">
              <w:rPr>
                <w:rStyle w:val="Hyperlink"/>
                <w:rFonts w:eastAsia="Times New Roman"/>
                <w:noProof/>
                <w:lang w:val="en-US" w:eastAsia="en-GB"/>
              </w:rPr>
              <w:t>5.2.11</w:t>
            </w:r>
            <w:r w:rsidR="00F3609D">
              <w:rPr>
                <w:rFonts w:eastAsiaTheme="minorEastAsia" w:cstheme="minorBidi"/>
                <w:noProof/>
                <w:sz w:val="24"/>
                <w:szCs w:val="24"/>
                <w:lang w:eastAsia="en-GB"/>
              </w:rPr>
              <w:tab/>
            </w:r>
            <w:r w:rsidR="00F3609D" w:rsidRPr="00EE1A8D">
              <w:rPr>
                <w:rStyle w:val="Hyperlink"/>
                <w:rFonts w:eastAsia="Times New Roman"/>
                <w:noProof/>
                <w:lang w:val="en-US" w:eastAsia="en-GB"/>
              </w:rPr>
              <w:t>Authentication with microservices</w:t>
            </w:r>
            <w:r w:rsidR="00F3609D">
              <w:rPr>
                <w:noProof/>
                <w:webHidden/>
              </w:rPr>
              <w:tab/>
            </w:r>
            <w:r w:rsidR="00F3609D">
              <w:rPr>
                <w:noProof/>
                <w:webHidden/>
              </w:rPr>
              <w:fldChar w:fldCharType="begin"/>
            </w:r>
            <w:r w:rsidR="00F3609D">
              <w:rPr>
                <w:noProof/>
                <w:webHidden/>
              </w:rPr>
              <w:instrText xml:space="preserve"> PAGEREF _Toc64461815 \h </w:instrText>
            </w:r>
            <w:r w:rsidR="00F3609D">
              <w:rPr>
                <w:noProof/>
                <w:webHidden/>
              </w:rPr>
            </w:r>
            <w:r w:rsidR="00F3609D">
              <w:rPr>
                <w:noProof/>
                <w:webHidden/>
              </w:rPr>
              <w:fldChar w:fldCharType="separate"/>
            </w:r>
            <w:r w:rsidR="006C66EC">
              <w:rPr>
                <w:noProof/>
                <w:webHidden/>
              </w:rPr>
              <w:t>27</w:t>
            </w:r>
            <w:r w:rsidR="00F3609D">
              <w:rPr>
                <w:noProof/>
                <w:webHidden/>
              </w:rPr>
              <w:fldChar w:fldCharType="end"/>
            </w:r>
          </w:hyperlink>
        </w:p>
        <w:p w14:paraId="0CB27E7E" w14:textId="752298D4" w:rsidR="00F3609D" w:rsidRDefault="00252BE9">
          <w:pPr>
            <w:pStyle w:val="TOC3"/>
            <w:tabs>
              <w:tab w:val="left" w:pos="1320"/>
              <w:tab w:val="right" w:leader="dot" w:pos="9062"/>
            </w:tabs>
            <w:rPr>
              <w:rFonts w:eastAsiaTheme="minorEastAsia" w:cstheme="minorBidi"/>
              <w:noProof/>
              <w:sz w:val="24"/>
              <w:szCs w:val="24"/>
              <w:lang w:eastAsia="en-GB"/>
            </w:rPr>
          </w:pPr>
          <w:hyperlink w:anchor="_Toc64461816" w:history="1">
            <w:r w:rsidR="00F3609D" w:rsidRPr="00EE1A8D">
              <w:rPr>
                <w:rStyle w:val="Hyperlink"/>
                <w:noProof/>
                <w:lang w:val="en-US"/>
              </w:rPr>
              <w:t>5.2.12</w:t>
            </w:r>
            <w:r w:rsidR="00F3609D">
              <w:rPr>
                <w:rFonts w:eastAsiaTheme="minorEastAsia" w:cstheme="minorBidi"/>
                <w:noProof/>
                <w:sz w:val="24"/>
                <w:szCs w:val="24"/>
                <w:lang w:eastAsia="en-GB"/>
              </w:rPr>
              <w:tab/>
            </w:r>
            <w:r w:rsidR="00F3609D" w:rsidRPr="00EE1A8D">
              <w:rPr>
                <w:rStyle w:val="Hyperlink"/>
                <w:noProof/>
                <w:lang w:val="en-US"/>
              </w:rPr>
              <w:t>Sesam I/O</w:t>
            </w:r>
            <w:r w:rsidR="00F3609D">
              <w:rPr>
                <w:noProof/>
                <w:webHidden/>
              </w:rPr>
              <w:tab/>
            </w:r>
            <w:r w:rsidR="00F3609D">
              <w:rPr>
                <w:noProof/>
                <w:webHidden/>
              </w:rPr>
              <w:fldChar w:fldCharType="begin"/>
            </w:r>
            <w:r w:rsidR="00F3609D">
              <w:rPr>
                <w:noProof/>
                <w:webHidden/>
              </w:rPr>
              <w:instrText xml:space="preserve"> PAGEREF _Toc64461816 \h </w:instrText>
            </w:r>
            <w:r w:rsidR="00F3609D">
              <w:rPr>
                <w:noProof/>
                <w:webHidden/>
              </w:rPr>
            </w:r>
            <w:r w:rsidR="00F3609D">
              <w:rPr>
                <w:noProof/>
                <w:webHidden/>
              </w:rPr>
              <w:fldChar w:fldCharType="separate"/>
            </w:r>
            <w:r w:rsidR="006C66EC">
              <w:rPr>
                <w:noProof/>
                <w:webHidden/>
              </w:rPr>
              <w:t>27</w:t>
            </w:r>
            <w:r w:rsidR="00F3609D">
              <w:rPr>
                <w:noProof/>
                <w:webHidden/>
              </w:rPr>
              <w:fldChar w:fldCharType="end"/>
            </w:r>
          </w:hyperlink>
        </w:p>
        <w:p w14:paraId="36AB6451" w14:textId="06D6231A" w:rsidR="00F3609D" w:rsidRDefault="00252BE9">
          <w:pPr>
            <w:pStyle w:val="TOC3"/>
            <w:tabs>
              <w:tab w:val="left" w:pos="1320"/>
              <w:tab w:val="right" w:leader="dot" w:pos="9062"/>
            </w:tabs>
            <w:rPr>
              <w:rFonts w:eastAsiaTheme="minorEastAsia" w:cstheme="minorBidi"/>
              <w:noProof/>
              <w:sz w:val="24"/>
              <w:szCs w:val="24"/>
              <w:lang w:eastAsia="en-GB"/>
            </w:rPr>
          </w:pPr>
          <w:hyperlink w:anchor="_Toc64461817" w:history="1">
            <w:r w:rsidR="00F3609D" w:rsidRPr="00EE1A8D">
              <w:rPr>
                <w:rStyle w:val="Hyperlink"/>
                <w:noProof/>
                <w:lang w:val="en-US"/>
              </w:rPr>
              <w:t>5.2.13</w:t>
            </w:r>
            <w:r w:rsidR="00F3609D">
              <w:rPr>
                <w:rFonts w:eastAsiaTheme="minorEastAsia" w:cstheme="minorBidi"/>
                <w:noProof/>
                <w:sz w:val="24"/>
                <w:szCs w:val="24"/>
                <w:lang w:eastAsia="en-GB"/>
              </w:rPr>
              <w:tab/>
            </w:r>
            <w:r w:rsidR="00F3609D" w:rsidRPr="00EE1A8D">
              <w:rPr>
                <w:rStyle w:val="Hyperlink"/>
                <w:noProof/>
                <w:lang w:val="en-US"/>
              </w:rPr>
              <w:t>Using a Microservice as Input in Sesam</w:t>
            </w:r>
            <w:r w:rsidR="00F3609D">
              <w:rPr>
                <w:noProof/>
                <w:webHidden/>
              </w:rPr>
              <w:tab/>
            </w:r>
            <w:r w:rsidR="00F3609D">
              <w:rPr>
                <w:noProof/>
                <w:webHidden/>
              </w:rPr>
              <w:fldChar w:fldCharType="begin"/>
            </w:r>
            <w:r w:rsidR="00F3609D">
              <w:rPr>
                <w:noProof/>
                <w:webHidden/>
              </w:rPr>
              <w:instrText xml:space="preserve"> PAGEREF _Toc64461817 \h </w:instrText>
            </w:r>
            <w:r w:rsidR="00F3609D">
              <w:rPr>
                <w:noProof/>
                <w:webHidden/>
              </w:rPr>
            </w:r>
            <w:r w:rsidR="00F3609D">
              <w:rPr>
                <w:noProof/>
                <w:webHidden/>
              </w:rPr>
              <w:fldChar w:fldCharType="separate"/>
            </w:r>
            <w:r w:rsidR="006C66EC">
              <w:rPr>
                <w:noProof/>
                <w:webHidden/>
              </w:rPr>
              <w:t>27</w:t>
            </w:r>
            <w:r w:rsidR="00F3609D">
              <w:rPr>
                <w:noProof/>
                <w:webHidden/>
              </w:rPr>
              <w:fldChar w:fldCharType="end"/>
            </w:r>
          </w:hyperlink>
        </w:p>
        <w:p w14:paraId="68344845" w14:textId="7983851E" w:rsidR="00F3609D" w:rsidRDefault="00252BE9">
          <w:pPr>
            <w:pStyle w:val="TOC3"/>
            <w:tabs>
              <w:tab w:val="left" w:pos="1320"/>
              <w:tab w:val="right" w:leader="dot" w:pos="9062"/>
            </w:tabs>
            <w:rPr>
              <w:rFonts w:eastAsiaTheme="minorEastAsia" w:cstheme="minorBidi"/>
              <w:noProof/>
              <w:sz w:val="24"/>
              <w:szCs w:val="24"/>
              <w:lang w:eastAsia="en-GB"/>
            </w:rPr>
          </w:pPr>
          <w:hyperlink w:anchor="_Toc64461818" w:history="1">
            <w:r w:rsidR="00F3609D" w:rsidRPr="00EE1A8D">
              <w:rPr>
                <w:rStyle w:val="Hyperlink"/>
                <w:rFonts w:eastAsia="Times New Roman"/>
                <w:noProof/>
                <w:lang w:val="en-US" w:eastAsia="en-GB"/>
              </w:rPr>
              <w:t>5.2.14</w:t>
            </w:r>
            <w:r w:rsidR="00F3609D">
              <w:rPr>
                <w:rFonts w:eastAsiaTheme="minorEastAsia" w:cstheme="minorBidi"/>
                <w:noProof/>
                <w:sz w:val="24"/>
                <w:szCs w:val="24"/>
                <w:lang w:eastAsia="en-GB"/>
              </w:rPr>
              <w:tab/>
            </w:r>
            <w:r w:rsidR="00F3609D" w:rsidRPr="00EE1A8D">
              <w:rPr>
                <w:rStyle w:val="Hyperlink"/>
                <w:rFonts w:eastAsia="Times New Roman"/>
                <w:noProof/>
                <w:lang w:val="en-US" w:eastAsia="en-GB"/>
              </w:rPr>
              <w:t>Looking inside an Input Microservice</w:t>
            </w:r>
            <w:r w:rsidR="00F3609D">
              <w:rPr>
                <w:noProof/>
                <w:webHidden/>
              </w:rPr>
              <w:tab/>
            </w:r>
            <w:r w:rsidR="00F3609D">
              <w:rPr>
                <w:noProof/>
                <w:webHidden/>
              </w:rPr>
              <w:fldChar w:fldCharType="begin"/>
            </w:r>
            <w:r w:rsidR="00F3609D">
              <w:rPr>
                <w:noProof/>
                <w:webHidden/>
              </w:rPr>
              <w:instrText xml:space="preserve"> PAGEREF _Toc64461818 \h </w:instrText>
            </w:r>
            <w:r w:rsidR="00F3609D">
              <w:rPr>
                <w:noProof/>
                <w:webHidden/>
              </w:rPr>
            </w:r>
            <w:r w:rsidR="00F3609D">
              <w:rPr>
                <w:noProof/>
                <w:webHidden/>
              </w:rPr>
              <w:fldChar w:fldCharType="separate"/>
            </w:r>
            <w:r w:rsidR="006C66EC">
              <w:rPr>
                <w:noProof/>
                <w:webHidden/>
              </w:rPr>
              <w:t>27</w:t>
            </w:r>
            <w:r w:rsidR="00F3609D">
              <w:rPr>
                <w:noProof/>
                <w:webHidden/>
              </w:rPr>
              <w:fldChar w:fldCharType="end"/>
            </w:r>
          </w:hyperlink>
        </w:p>
        <w:p w14:paraId="38C57EE5" w14:textId="472196F4" w:rsidR="00F3609D" w:rsidRDefault="00252BE9">
          <w:pPr>
            <w:pStyle w:val="TOC3"/>
            <w:tabs>
              <w:tab w:val="left" w:pos="1100"/>
              <w:tab w:val="right" w:leader="dot" w:pos="9062"/>
            </w:tabs>
            <w:rPr>
              <w:rFonts w:eastAsiaTheme="minorEastAsia" w:cstheme="minorBidi"/>
              <w:noProof/>
              <w:sz w:val="24"/>
              <w:szCs w:val="24"/>
              <w:lang w:eastAsia="en-GB"/>
            </w:rPr>
          </w:pPr>
          <w:hyperlink w:anchor="_Toc64461819" w:history="1">
            <w:r w:rsidR="00F3609D" w:rsidRPr="00EE1A8D">
              <w:rPr>
                <w:rStyle w:val="Hyperlink"/>
                <w:noProof/>
                <w:lang w:val="en-US" w:eastAsia="en-GB"/>
              </w:rPr>
              <w:t>5.2</w:t>
            </w:r>
            <w:r w:rsidR="00F3609D">
              <w:rPr>
                <w:rFonts w:eastAsiaTheme="minorEastAsia" w:cstheme="minorBidi"/>
                <w:noProof/>
                <w:sz w:val="24"/>
                <w:szCs w:val="24"/>
                <w:lang w:eastAsia="en-GB"/>
              </w:rPr>
              <w:tab/>
            </w:r>
            <w:r w:rsidR="00F3609D" w:rsidRPr="00EE1A8D">
              <w:rPr>
                <w:rStyle w:val="Hyperlink"/>
                <w:noProof/>
                <w:lang w:val="en-US" w:eastAsia="en-GB"/>
              </w:rPr>
              <w:t>Tasks for Microservices: Novice</w:t>
            </w:r>
            <w:r w:rsidR="00F3609D">
              <w:rPr>
                <w:noProof/>
                <w:webHidden/>
              </w:rPr>
              <w:tab/>
            </w:r>
            <w:r w:rsidR="00F3609D">
              <w:rPr>
                <w:noProof/>
                <w:webHidden/>
              </w:rPr>
              <w:fldChar w:fldCharType="begin"/>
            </w:r>
            <w:r w:rsidR="00F3609D">
              <w:rPr>
                <w:noProof/>
                <w:webHidden/>
              </w:rPr>
              <w:instrText xml:space="preserve"> PAGEREF _Toc64461819 \h </w:instrText>
            </w:r>
            <w:r w:rsidR="00F3609D">
              <w:rPr>
                <w:noProof/>
                <w:webHidden/>
              </w:rPr>
            </w:r>
            <w:r w:rsidR="00F3609D">
              <w:rPr>
                <w:noProof/>
                <w:webHidden/>
              </w:rPr>
              <w:fldChar w:fldCharType="separate"/>
            </w:r>
            <w:r w:rsidR="006C66EC">
              <w:rPr>
                <w:noProof/>
                <w:webHidden/>
              </w:rPr>
              <w:t>28</w:t>
            </w:r>
            <w:r w:rsidR="00F3609D">
              <w:rPr>
                <w:noProof/>
                <w:webHidden/>
              </w:rPr>
              <w:fldChar w:fldCharType="end"/>
            </w:r>
          </w:hyperlink>
        </w:p>
        <w:p w14:paraId="0BA1EC63" w14:textId="5E64C574" w:rsidR="00F3609D" w:rsidRDefault="00252BE9">
          <w:pPr>
            <w:pStyle w:val="TOC2"/>
            <w:tabs>
              <w:tab w:val="left" w:pos="880"/>
              <w:tab w:val="right" w:leader="dot" w:pos="9062"/>
            </w:tabs>
            <w:rPr>
              <w:rFonts w:eastAsiaTheme="minorEastAsia" w:cstheme="minorBidi"/>
              <w:b w:val="0"/>
              <w:bCs w:val="0"/>
              <w:noProof/>
              <w:sz w:val="24"/>
              <w:szCs w:val="24"/>
              <w:lang w:eastAsia="en-GB"/>
            </w:rPr>
          </w:pPr>
          <w:hyperlink w:anchor="_Toc64461820" w:history="1">
            <w:r w:rsidR="00F3609D" w:rsidRPr="00EE1A8D">
              <w:rPr>
                <w:rStyle w:val="Hyperlink"/>
                <w:noProof/>
                <w:lang w:val="en-US"/>
              </w:rPr>
              <w:t>5.3</w:t>
            </w:r>
            <w:r w:rsidR="00F3609D">
              <w:rPr>
                <w:rFonts w:eastAsiaTheme="minorEastAsia" w:cstheme="minorBidi"/>
                <w:b w:val="0"/>
                <w:bCs w:val="0"/>
                <w:noProof/>
                <w:sz w:val="24"/>
                <w:szCs w:val="24"/>
                <w:lang w:eastAsia="en-GB"/>
              </w:rPr>
              <w:tab/>
            </w:r>
            <w:r w:rsidR="00F3609D" w:rsidRPr="00EE1A8D">
              <w:rPr>
                <w:rStyle w:val="Hyperlink"/>
                <w:noProof/>
                <w:lang w:val="en-US"/>
              </w:rPr>
              <w:t>Microservices: Intermediate</w:t>
            </w:r>
            <w:r w:rsidR="00F3609D">
              <w:rPr>
                <w:noProof/>
                <w:webHidden/>
              </w:rPr>
              <w:tab/>
            </w:r>
            <w:r w:rsidR="00F3609D">
              <w:rPr>
                <w:noProof/>
                <w:webHidden/>
              </w:rPr>
              <w:fldChar w:fldCharType="begin"/>
            </w:r>
            <w:r w:rsidR="00F3609D">
              <w:rPr>
                <w:noProof/>
                <w:webHidden/>
              </w:rPr>
              <w:instrText xml:space="preserve"> PAGEREF _Toc64461820 \h </w:instrText>
            </w:r>
            <w:r w:rsidR="00F3609D">
              <w:rPr>
                <w:noProof/>
                <w:webHidden/>
              </w:rPr>
            </w:r>
            <w:r w:rsidR="00F3609D">
              <w:rPr>
                <w:noProof/>
                <w:webHidden/>
              </w:rPr>
              <w:fldChar w:fldCharType="separate"/>
            </w:r>
            <w:r w:rsidR="006C66EC">
              <w:rPr>
                <w:noProof/>
                <w:webHidden/>
              </w:rPr>
              <w:t>28</w:t>
            </w:r>
            <w:r w:rsidR="00F3609D">
              <w:rPr>
                <w:noProof/>
                <w:webHidden/>
              </w:rPr>
              <w:fldChar w:fldCharType="end"/>
            </w:r>
          </w:hyperlink>
        </w:p>
        <w:p w14:paraId="5DF65998" w14:textId="706B4040" w:rsidR="00F3609D" w:rsidRDefault="00252BE9">
          <w:pPr>
            <w:pStyle w:val="TOC3"/>
            <w:tabs>
              <w:tab w:val="left" w:pos="1320"/>
              <w:tab w:val="right" w:leader="dot" w:pos="9062"/>
            </w:tabs>
            <w:rPr>
              <w:rFonts w:eastAsiaTheme="minorEastAsia" w:cstheme="minorBidi"/>
              <w:noProof/>
              <w:sz w:val="24"/>
              <w:szCs w:val="24"/>
              <w:lang w:eastAsia="en-GB"/>
            </w:rPr>
          </w:pPr>
          <w:hyperlink w:anchor="_Toc64461821" w:history="1">
            <w:r w:rsidR="00F3609D" w:rsidRPr="00EE1A8D">
              <w:rPr>
                <w:rStyle w:val="Hyperlink"/>
                <w:noProof/>
                <w:lang w:val="en-US"/>
              </w:rPr>
              <w:t>5.3.15</w:t>
            </w:r>
            <w:r w:rsidR="00F3609D">
              <w:rPr>
                <w:rFonts w:eastAsiaTheme="minorEastAsia" w:cstheme="minorBidi"/>
                <w:noProof/>
                <w:sz w:val="24"/>
                <w:szCs w:val="24"/>
                <w:lang w:eastAsia="en-GB"/>
              </w:rPr>
              <w:tab/>
            </w:r>
            <w:r w:rsidR="00F3609D" w:rsidRPr="00EE1A8D">
              <w:rPr>
                <w:rStyle w:val="Hyperlink"/>
                <w:noProof/>
                <w:lang w:val="en-US"/>
              </w:rPr>
              <w:t>Using a Microservice as Output in Sesam</w:t>
            </w:r>
            <w:r w:rsidR="00F3609D">
              <w:rPr>
                <w:noProof/>
                <w:webHidden/>
              </w:rPr>
              <w:tab/>
            </w:r>
            <w:r w:rsidR="00F3609D">
              <w:rPr>
                <w:noProof/>
                <w:webHidden/>
              </w:rPr>
              <w:fldChar w:fldCharType="begin"/>
            </w:r>
            <w:r w:rsidR="00F3609D">
              <w:rPr>
                <w:noProof/>
                <w:webHidden/>
              </w:rPr>
              <w:instrText xml:space="preserve"> PAGEREF _Toc64461821 \h </w:instrText>
            </w:r>
            <w:r w:rsidR="00F3609D">
              <w:rPr>
                <w:noProof/>
                <w:webHidden/>
              </w:rPr>
            </w:r>
            <w:r w:rsidR="00F3609D">
              <w:rPr>
                <w:noProof/>
                <w:webHidden/>
              </w:rPr>
              <w:fldChar w:fldCharType="separate"/>
            </w:r>
            <w:r w:rsidR="006C66EC">
              <w:rPr>
                <w:noProof/>
                <w:webHidden/>
              </w:rPr>
              <w:t>28</w:t>
            </w:r>
            <w:r w:rsidR="00F3609D">
              <w:rPr>
                <w:noProof/>
                <w:webHidden/>
              </w:rPr>
              <w:fldChar w:fldCharType="end"/>
            </w:r>
          </w:hyperlink>
        </w:p>
        <w:p w14:paraId="4ED80EEF" w14:textId="7A7B0533" w:rsidR="00F3609D" w:rsidRDefault="00252BE9">
          <w:pPr>
            <w:pStyle w:val="TOC3"/>
            <w:tabs>
              <w:tab w:val="left" w:pos="1320"/>
              <w:tab w:val="right" w:leader="dot" w:pos="9062"/>
            </w:tabs>
            <w:rPr>
              <w:rFonts w:eastAsiaTheme="minorEastAsia" w:cstheme="minorBidi"/>
              <w:noProof/>
              <w:sz w:val="24"/>
              <w:szCs w:val="24"/>
              <w:lang w:eastAsia="en-GB"/>
            </w:rPr>
          </w:pPr>
          <w:hyperlink w:anchor="_Toc64461822" w:history="1">
            <w:r w:rsidR="00F3609D" w:rsidRPr="00EE1A8D">
              <w:rPr>
                <w:rStyle w:val="Hyperlink"/>
                <w:rFonts w:eastAsia="Times New Roman"/>
                <w:noProof/>
                <w:lang w:val="en-US" w:eastAsia="en-GB"/>
              </w:rPr>
              <w:t>5.3.16</w:t>
            </w:r>
            <w:r w:rsidR="00F3609D">
              <w:rPr>
                <w:rFonts w:eastAsiaTheme="minorEastAsia" w:cstheme="minorBidi"/>
                <w:noProof/>
                <w:sz w:val="24"/>
                <w:szCs w:val="24"/>
                <w:lang w:eastAsia="en-GB"/>
              </w:rPr>
              <w:tab/>
            </w:r>
            <w:r w:rsidR="00F3609D" w:rsidRPr="00EE1A8D">
              <w:rPr>
                <w:rStyle w:val="Hyperlink"/>
                <w:rFonts w:eastAsia="Times New Roman"/>
                <w:noProof/>
                <w:lang w:val="en-US" w:eastAsia="en-GB"/>
              </w:rPr>
              <w:t>Looking inside an Output Microservice</w:t>
            </w:r>
            <w:r w:rsidR="00F3609D">
              <w:rPr>
                <w:noProof/>
                <w:webHidden/>
              </w:rPr>
              <w:tab/>
            </w:r>
            <w:r w:rsidR="00F3609D">
              <w:rPr>
                <w:noProof/>
                <w:webHidden/>
              </w:rPr>
              <w:fldChar w:fldCharType="begin"/>
            </w:r>
            <w:r w:rsidR="00F3609D">
              <w:rPr>
                <w:noProof/>
                <w:webHidden/>
              </w:rPr>
              <w:instrText xml:space="preserve"> PAGEREF _Toc64461822 \h </w:instrText>
            </w:r>
            <w:r w:rsidR="00F3609D">
              <w:rPr>
                <w:noProof/>
                <w:webHidden/>
              </w:rPr>
            </w:r>
            <w:r w:rsidR="00F3609D">
              <w:rPr>
                <w:noProof/>
                <w:webHidden/>
              </w:rPr>
              <w:fldChar w:fldCharType="separate"/>
            </w:r>
            <w:r w:rsidR="006C66EC">
              <w:rPr>
                <w:noProof/>
                <w:webHidden/>
              </w:rPr>
              <w:t>28</w:t>
            </w:r>
            <w:r w:rsidR="00F3609D">
              <w:rPr>
                <w:noProof/>
                <w:webHidden/>
              </w:rPr>
              <w:fldChar w:fldCharType="end"/>
            </w:r>
          </w:hyperlink>
        </w:p>
        <w:p w14:paraId="51C1C42F" w14:textId="3BEEE5BF" w:rsidR="00F3609D" w:rsidRDefault="00252BE9">
          <w:pPr>
            <w:pStyle w:val="TOC3"/>
            <w:tabs>
              <w:tab w:val="left" w:pos="1320"/>
              <w:tab w:val="right" w:leader="dot" w:pos="9062"/>
            </w:tabs>
            <w:rPr>
              <w:rFonts w:eastAsiaTheme="minorEastAsia" w:cstheme="minorBidi"/>
              <w:noProof/>
              <w:sz w:val="24"/>
              <w:szCs w:val="24"/>
              <w:lang w:eastAsia="en-GB"/>
            </w:rPr>
          </w:pPr>
          <w:hyperlink w:anchor="_Toc64461823" w:history="1">
            <w:r w:rsidR="00F3609D" w:rsidRPr="00EE1A8D">
              <w:rPr>
                <w:rStyle w:val="Hyperlink"/>
                <w:noProof/>
                <w:lang w:val="en-US"/>
              </w:rPr>
              <w:t>5.3.17</w:t>
            </w:r>
            <w:r w:rsidR="00F3609D">
              <w:rPr>
                <w:rFonts w:eastAsiaTheme="minorEastAsia" w:cstheme="minorBidi"/>
                <w:noProof/>
                <w:sz w:val="24"/>
                <w:szCs w:val="24"/>
                <w:lang w:eastAsia="en-GB"/>
              </w:rPr>
              <w:tab/>
            </w:r>
            <w:r w:rsidR="00F3609D" w:rsidRPr="00EE1A8D">
              <w:rPr>
                <w:rStyle w:val="Hyperlink"/>
                <w:noProof/>
                <w:lang w:val="en-US"/>
              </w:rPr>
              <w:t>Guidelines for Microservice Development</w:t>
            </w:r>
            <w:r w:rsidR="00F3609D">
              <w:rPr>
                <w:noProof/>
                <w:webHidden/>
              </w:rPr>
              <w:tab/>
            </w:r>
            <w:r w:rsidR="00F3609D">
              <w:rPr>
                <w:noProof/>
                <w:webHidden/>
              </w:rPr>
              <w:fldChar w:fldCharType="begin"/>
            </w:r>
            <w:r w:rsidR="00F3609D">
              <w:rPr>
                <w:noProof/>
                <w:webHidden/>
              </w:rPr>
              <w:instrText xml:space="preserve"> PAGEREF _Toc64461823 \h </w:instrText>
            </w:r>
            <w:r w:rsidR="00F3609D">
              <w:rPr>
                <w:noProof/>
                <w:webHidden/>
              </w:rPr>
            </w:r>
            <w:r w:rsidR="00F3609D">
              <w:rPr>
                <w:noProof/>
                <w:webHidden/>
              </w:rPr>
              <w:fldChar w:fldCharType="separate"/>
            </w:r>
            <w:r w:rsidR="006C66EC">
              <w:rPr>
                <w:noProof/>
                <w:webHidden/>
              </w:rPr>
              <w:t>28</w:t>
            </w:r>
            <w:r w:rsidR="00F3609D">
              <w:rPr>
                <w:noProof/>
                <w:webHidden/>
              </w:rPr>
              <w:fldChar w:fldCharType="end"/>
            </w:r>
          </w:hyperlink>
        </w:p>
        <w:p w14:paraId="1190255B" w14:textId="673881D7" w:rsidR="00F3609D" w:rsidRDefault="00252BE9">
          <w:pPr>
            <w:pStyle w:val="TOC3"/>
            <w:tabs>
              <w:tab w:val="left" w:pos="1320"/>
              <w:tab w:val="right" w:leader="dot" w:pos="9062"/>
            </w:tabs>
            <w:rPr>
              <w:rFonts w:eastAsiaTheme="minorEastAsia" w:cstheme="minorBidi"/>
              <w:noProof/>
              <w:sz w:val="24"/>
              <w:szCs w:val="24"/>
              <w:lang w:eastAsia="en-GB"/>
            </w:rPr>
          </w:pPr>
          <w:hyperlink w:anchor="_Toc64461824" w:history="1">
            <w:r w:rsidR="00F3609D" w:rsidRPr="00EE1A8D">
              <w:rPr>
                <w:rStyle w:val="Hyperlink"/>
                <w:noProof/>
                <w:lang w:val="en-US"/>
              </w:rPr>
              <w:t>5.3.18</w:t>
            </w:r>
            <w:r w:rsidR="00F3609D">
              <w:rPr>
                <w:rFonts w:eastAsiaTheme="minorEastAsia" w:cstheme="minorBidi"/>
                <w:noProof/>
                <w:sz w:val="24"/>
                <w:szCs w:val="24"/>
                <w:lang w:eastAsia="en-GB"/>
              </w:rPr>
              <w:tab/>
            </w:r>
            <w:r w:rsidR="00F3609D" w:rsidRPr="00EE1A8D">
              <w:rPr>
                <w:rStyle w:val="Hyperlink"/>
                <w:noProof/>
                <w:lang w:val="en-US"/>
              </w:rPr>
              <w:t>Microservices and GitHub [VCS]</w:t>
            </w:r>
            <w:r w:rsidR="00F3609D">
              <w:rPr>
                <w:noProof/>
                <w:webHidden/>
              </w:rPr>
              <w:tab/>
            </w:r>
            <w:r w:rsidR="00F3609D">
              <w:rPr>
                <w:noProof/>
                <w:webHidden/>
              </w:rPr>
              <w:fldChar w:fldCharType="begin"/>
            </w:r>
            <w:r w:rsidR="00F3609D">
              <w:rPr>
                <w:noProof/>
                <w:webHidden/>
              </w:rPr>
              <w:instrText xml:space="preserve"> PAGEREF _Toc64461824 \h </w:instrText>
            </w:r>
            <w:r w:rsidR="00F3609D">
              <w:rPr>
                <w:noProof/>
                <w:webHidden/>
              </w:rPr>
            </w:r>
            <w:r w:rsidR="00F3609D">
              <w:rPr>
                <w:noProof/>
                <w:webHidden/>
              </w:rPr>
              <w:fldChar w:fldCharType="separate"/>
            </w:r>
            <w:r w:rsidR="006C66EC">
              <w:rPr>
                <w:noProof/>
                <w:webHidden/>
              </w:rPr>
              <w:t>29</w:t>
            </w:r>
            <w:r w:rsidR="00F3609D">
              <w:rPr>
                <w:noProof/>
                <w:webHidden/>
              </w:rPr>
              <w:fldChar w:fldCharType="end"/>
            </w:r>
          </w:hyperlink>
        </w:p>
        <w:p w14:paraId="61F5C536" w14:textId="2D99611D" w:rsidR="00F3609D" w:rsidRDefault="00252BE9">
          <w:pPr>
            <w:pStyle w:val="TOC3"/>
            <w:tabs>
              <w:tab w:val="left" w:pos="1320"/>
              <w:tab w:val="right" w:leader="dot" w:pos="9062"/>
            </w:tabs>
            <w:rPr>
              <w:rFonts w:eastAsiaTheme="minorEastAsia" w:cstheme="minorBidi"/>
              <w:noProof/>
              <w:sz w:val="24"/>
              <w:szCs w:val="24"/>
              <w:lang w:eastAsia="en-GB"/>
            </w:rPr>
          </w:pPr>
          <w:hyperlink w:anchor="_Toc64461825" w:history="1">
            <w:r w:rsidR="00F3609D" w:rsidRPr="00EE1A8D">
              <w:rPr>
                <w:rStyle w:val="Hyperlink"/>
                <w:rFonts w:eastAsia="Times New Roman"/>
                <w:noProof/>
                <w:lang w:val="en-US" w:eastAsia="en-GB"/>
              </w:rPr>
              <w:t>5.3.19</w:t>
            </w:r>
            <w:r w:rsidR="00F3609D">
              <w:rPr>
                <w:rFonts w:eastAsiaTheme="minorEastAsia" w:cstheme="minorBidi"/>
                <w:noProof/>
                <w:sz w:val="24"/>
                <w:szCs w:val="24"/>
                <w:lang w:eastAsia="en-GB"/>
              </w:rPr>
              <w:tab/>
            </w:r>
            <w:r w:rsidR="00F3609D" w:rsidRPr="00EE1A8D">
              <w:rPr>
                <w:rStyle w:val="Hyperlink"/>
                <w:rFonts w:eastAsia="Times New Roman"/>
                <w:noProof/>
                <w:lang w:val="en-US" w:eastAsia="en-GB"/>
              </w:rPr>
              <w:t>Optimizing a Microservice</w:t>
            </w:r>
            <w:r w:rsidR="00F3609D">
              <w:rPr>
                <w:noProof/>
                <w:webHidden/>
              </w:rPr>
              <w:tab/>
            </w:r>
            <w:r w:rsidR="00F3609D">
              <w:rPr>
                <w:noProof/>
                <w:webHidden/>
              </w:rPr>
              <w:fldChar w:fldCharType="begin"/>
            </w:r>
            <w:r w:rsidR="00F3609D">
              <w:rPr>
                <w:noProof/>
                <w:webHidden/>
              </w:rPr>
              <w:instrText xml:space="preserve"> PAGEREF _Toc64461825 \h </w:instrText>
            </w:r>
            <w:r w:rsidR="00F3609D">
              <w:rPr>
                <w:noProof/>
                <w:webHidden/>
              </w:rPr>
            </w:r>
            <w:r w:rsidR="00F3609D">
              <w:rPr>
                <w:noProof/>
                <w:webHidden/>
              </w:rPr>
              <w:fldChar w:fldCharType="separate"/>
            </w:r>
            <w:r w:rsidR="006C66EC">
              <w:rPr>
                <w:noProof/>
                <w:webHidden/>
              </w:rPr>
              <w:t>29</w:t>
            </w:r>
            <w:r w:rsidR="00F3609D">
              <w:rPr>
                <w:noProof/>
                <w:webHidden/>
              </w:rPr>
              <w:fldChar w:fldCharType="end"/>
            </w:r>
          </w:hyperlink>
        </w:p>
        <w:p w14:paraId="2C9B8874" w14:textId="62BA369F" w:rsidR="00F3609D" w:rsidRDefault="00252BE9">
          <w:pPr>
            <w:pStyle w:val="TOC3"/>
            <w:tabs>
              <w:tab w:val="left" w:pos="1320"/>
              <w:tab w:val="right" w:leader="dot" w:pos="9062"/>
            </w:tabs>
            <w:rPr>
              <w:rFonts w:eastAsiaTheme="minorEastAsia" w:cstheme="minorBidi"/>
              <w:noProof/>
              <w:sz w:val="24"/>
              <w:szCs w:val="24"/>
              <w:lang w:eastAsia="en-GB"/>
            </w:rPr>
          </w:pPr>
          <w:hyperlink w:anchor="_Toc64461826" w:history="1">
            <w:r w:rsidR="00F3609D" w:rsidRPr="00EE1A8D">
              <w:rPr>
                <w:rStyle w:val="Hyperlink"/>
                <w:rFonts w:eastAsia="Times New Roman"/>
                <w:noProof/>
                <w:lang w:val="en-US" w:eastAsia="en-GB"/>
              </w:rPr>
              <w:t>5.3.20</w:t>
            </w:r>
            <w:r w:rsidR="00F3609D">
              <w:rPr>
                <w:rFonts w:eastAsiaTheme="minorEastAsia" w:cstheme="minorBidi"/>
                <w:noProof/>
                <w:sz w:val="24"/>
                <w:szCs w:val="24"/>
                <w:lang w:eastAsia="en-GB"/>
              </w:rPr>
              <w:tab/>
            </w:r>
            <w:r w:rsidR="00F3609D" w:rsidRPr="00EE1A8D">
              <w:rPr>
                <w:rStyle w:val="Hyperlink"/>
                <w:rFonts w:eastAsia="Times New Roman"/>
                <w:noProof/>
                <w:lang w:val="en-US" w:eastAsia="en-GB"/>
              </w:rPr>
              <w:t>Microservice System types</w:t>
            </w:r>
            <w:r w:rsidR="00F3609D">
              <w:rPr>
                <w:noProof/>
                <w:webHidden/>
              </w:rPr>
              <w:tab/>
            </w:r>
            <w:r w:rsidR="00F3609D">
              <w:rPr>
                <w:noProof/>
                <w:webHidden/>
              </w:rPr>
              <w:fldChar w:fldCharType="begin"/>
            </w:r>
            <w:r w:rsidR="00F3609D">
              <w:rPr>
                <w:noProof/>
                <w:webHidden/>
              </w:rPr>
              <w:instrText xml:space="preserve"> PAGEREF _Toc64461826 \h </w:instrText>
            </w:r>
            <w:r w:rsidR="00F3609D">
              <w:rPr>
                <w:noProof/>
                <w:webHidden/>
              </w:rPr>
            </w:r>
            <w:r w:rsidR="00F3609D">
              <w:rPr>
                <w:noProof/>
                <w:webHidden/>
              </w:rPr>
              <w:fldChar w:fldCharType="separate"/>
            </w:r>
            <w:r w:rsidR="006C66EC">
              <w:rPr>
                <w:noProof/>
                <w:webHidden/>
              </w:rPr>
              <w:t>29</w:t>
            </w:r>
            <w:r w:rsidR="00F3609D">
              <w:rPr>
                <w:noProof/>
                <w:webHidden/>
              </w:rPr>
              <w:fldChar w:fldCharType="end"/>
            </w:r>
          </w:hyperlink>
        </w:p>
        <w:p w14:paraId="65CE89D4" w14:textId="31C11E69" w:rsidR="00F3609D" w:rsidRDefault="00252BE9">
          <w:pPr>
            <w:pStyle w:val="TOC3"/>
            <w:tabs>
              <w:tab w:val="left" w:pos="1100"/>
              <w:tab w:val="right" w:leader="dot" w:pos="9062"/>
            </w:tabs>
            <w:rPr>
              <w:rFonts w:eastAsiaTheme="minorEastAsia" w:cstheme="minorBidi"/>
              <w:noProof/>
              <w:sz w:val="24"/>
              <w:szCs w:val="24"/>
              <w:lang w:eastAsia="en-GB"/>
            </w:rPr>
          </w:pPr>
          <w:hyperlink w:anchor="_Toc64461827" w:history="1">
            <w:r w:rsidR="00F3609D" w:rsidRPr="00EE1A8D">
              <w:rPr>
                <w:rStyle w:val="Hyperlink"/>
                <w:noProof/>
                <w:lang w:val="en-US" w:eastAsia="en-GB"/>
              </w:rPr>
              <w:t>5.3</w:t>
            </w:r>
            <w:r w:rsidR="00F3609D">
              <w:rPr>
                <w:rFonts w:eastAsiaTheme="minorEastAsia" w:cstheme="minorBidi"/>
                <w:noProof/>
                <w:sz w:val="24"/>
                <w:szCs w:val="24"/>
                <w:lang w:eastAsia="en-GB"/>
              </w:rPr>
              <w:tab/>
            </w:r>
            <w:r w:rsidR="00F3609D" w:rsidRPr="00EE1A8D">
              <w:rPr>
                <w:rStyle w:val="Hyperlink"/>
                <w:noProof/>
                <w:lang w:val="en-US" w:eastAsia="en-GB"/>
              </w:rPr>
              <w:t>Tasks for Microservices: Intermediate</w:t>
            </w:r>
            <w:r w:rsidR="00F3609D">
              <w:rPr>
                <w:noProof/>
                <w:webHidden/>
              </w:rPr>
              <w:tab/>
            </w:r>
            <w:r w:rsidR="00F3609D">
              <w:rPr>
                <w:noProof/>
                <w:webHidden/>
              </w:rPr>
              <w:fldChar w:fldCharType="begin"/>
            </w:r>
            <w:r w:rsidR="00F3609D">
              <w:rPr>
                <w:noProof/>
                <w:webHidden/>
              </w:rPr>
              <w:instrText xml:space="preserve"> PAGEREF _Toc64461827 \h </w:instrText>
            </w:r>
            <w:r w:rsidR="00F3609D">
              <w:rPr>
                <w:noProof/>
                <w:webHidden/>
              </w:rPr>
            </w:r>
            <w:r w:rsidR="00F3609D">
              <w:rPr>
                <w:noProof/>
                <w:webHidden/>
              </w:rPr>
              <w:fldChar w:fldCharType="separate"/>
            </w:r>
            <w:r w:rsidR="006C66EC">
              <w:rPr>
                <w:noProof/>
                <w:webHidden/>
              </w:rPr>
              <w:t>29</w:t>
            </w:r>
            <w:r w:rsidR="00F3609D">
              <w:rPr>
                <w:noProof/>
                <w:webHidden/>
              </w:rPr>
              <w:fldChar w:fldCharType="end"/>
            </w:r>
          </w:hyperlink>
        </w:p>
        <w:p w14:paraId="3F8A72FE" w14:textId="37820F57" w:rsidR="00F3609D" w:rsidRDefault="00252BE9">
          <w:pPr>
            <w:pStyle w:val="TOC2"/>
            <w:tabs>
              <w:tab w:val="left" w:pos="880"/>
              <w:tab w:val="right" w:leader="dot" w:pos="9062"/>
            </w:tabs>
            <w:rPr>
              <w:rFonts w:eastAsiaTheme="minorEastAsia" w:cstheme="minorBidi"/>
              <w:b w:val="0"/>
              <w:bCs w:val="0"/>
              <w:noProof/>
              <w:sz w:val="24"/>
              <w:szCs w:val="24"/>
              <w:lang w:eastAsia="en-GB"/>
            </w:rPr>
          </w:pPr>
          <w:hyperlink w:anchor="_Toc64461828" w:history="1">
            <w:r w:rsidR="00F3609D" w:rsidRPr="00EE1A8D">
              <w:rPr>
                <w:rStyle w:val="Hyperlink"/>
                <w:noProof/>
                <w:lang w:val="en-US"/>
              </w:rPr>
              <w:t>5.4</w:t>
            </w:r>
            <w:r w:rsidR="00F3609D">
              <w:rPr>
                <w:rFonts w:eastAsiaTheme="minorEastAsia" w:cstheme="minorBidi"/>
                <w:b w:val="0"/>
                <w:bCs w:val="0"/>
                <w:noProof/>
                <w:sz w:val="24"/>
                <w:szCs w:val="24"/>
                <w:lang w:eastAsia="en-GB"/>
              </w:rPr>
              <w:tab/>
            </w:r>
            <w:r w:rsidR="00F3609D" w:rsidRPr="00EE1A8D">
              <w:rPr>
                <w:rStyle w:val="Hyperlink"/>
                <w:noProof/>
                <w:lang w:val="en-US"/>
              </w:rPr>
              <w:t>Microservices: Advanced</w:t>
            </w:r>
            <w:r w:rsidR="00F3609D">
              <w:rPr>
                <w:noProof/>
                <w:webHidden/>
              </w:rPr>
              <w:tab/>
            </w:r>
            <w:r w:rsidR="00F3609D">
              <w:rPr>
                <w:noProof/>
                <w:webHidden/>
              </w:rPr>
              <w:fldChar w:fldCharType="begin"/>
            </w:r>
            <w:r w:rsidR="00F3609D">
              <w:rPr>
                <w:noProof/>
                <w:webHidden/>
              </w:rPr>
              <w:instrText xml:space="preserve"> PAGEREF _Toc64461828 \h </w:instrText>
            </w:r>
            <w:r w:rsidR="00F3609D">
              <w:rPr>
                <w:noProof/>
                <w:webHidden/>
              </w:rPr>
            </w:r>
            <w:r w:rsidR="00F3609D">
              <w:rPr>
                <w:noProof/>
                <w:webHidden/>
              </w:rPr>
              <w:fldChar w:fldCharType="separate"/>
            </w:r>
            <w:r w:rsidR="006C66EC">
              <w:rPr>
                <w:noProof/>
                <w:webHidden/>
              </w:rPr>
              <w:t>29</w:t>
            </w:r>
            <w:r w:rsidR="00F3609D">
              <w:rPr>
                <w:noProof/>
                <w:webHidden/>
              </w:rPr>
              <w:fldChar w:fldCharType="end"/>
            </w:r>
          </w:hyperlink>
        </w:p>
        <w:p w14:paraId="3D6A401B" w14:textId="17B59616" w:rsidR="00F3609D" w:rsidRDefault="00252BE9">
          <w:pPr>
            <w:pStyle w:val="TOC3"/>
            <w:tabs>
              <w:tab w:val="left" w:pos="1320"/>
              <w:tab w:val="right" w:leader="dot" w:pos="9062"/>
            </w:tabs>
            <w:rPr>
              <w:rFonts w:eastAsiaTheme="minorEastAsia" w:cstheme="minorBidi"/>
              <w:noProof/>
              <w:sz w:val="24"/>
              <w:szCs w:val="24"/>
              <w:lang w:eastAsia="en-GB"/>
            </w:rPr>
          </w:pPr>
          <w:hyperlink w:anchor="_Toc64461829" w:history="1">
            <w:r w:rsidR="00F3609D" w:rsidRPr="00EE1A8D">
              <w:rPr>
                <w:rStyle w:val="Hyperlink"/>
                <w:noProof/>
                <w:lang w:val="en-US"/>
              </w:rPr>
              <w:t>5.4.21</w:t>
            </w:r>
            <w:r w:rsidR="00F3609D">
              <w:rPr>
                <w:rFonts w:eastAsiaTheme="minorEastAsia" w:cstheme="minorBidi"/>
                <w:noProof/>
                <w:sz w:val="24"/>
                <w:szCs w:val="24"/>
                <w:lang w:eastAsia="en-GB"/>
              </w:rPr>
              <w:tab/>
            </w:r>
            <w:r w:rsidR="00F3609D" w:rsidRPr="00EE1A8D">
              <w:rPr>
                <w:rStyle w:val="Hyperlink"/>
                <w:noProof/>
                <w:lang w:val="en-US"/>
              </w:rPr>
              <w:t>Testing</w:t>
            </w:r>
            <w:r w:rsidR="00F3609D">
              <w:rPr>
                <w:noProof/>
                <w:webHidden/>
              </w:rPr>
              <w:tab/>
            </w:r>
            <w:r w:rsidR="00F3609D">
              <w:rPr>
                <w:noProof/>
                <w:webHidden/>
              </w:rPr>
              <w:fldChar w:fldCharType="begin"/>
            </w:r>
            <w:r w:rsidR="00F3609D">
              <w:rPr>
                <w:noProof/>
                <w:webHidden/>
              </w:rPr>
              <w:instrText xml:space="preserve"> PAGEREF _Toc64461829 \h </w:instrText>
            </w:r>
            <w:r w:rsidR="00F3609D">
              <w:rPr>
                <w:noProof/>
                <w:webHidden/>
              </w:rPr>
            </w:r>
            <w:r w:rsidR="00F3609D">
              <w:rPr>
                <w:noProof/>
                <w:webHidden/>
              </w:rPr>
              <w:fldChar w:fldCharType="separate"/>
            </w:r>
            <w:r w:rsidR="006C66EC">
              <w:rPr>
                <w:noProof/>
                <w:webHidden/>
              </w:rPr>
              <w:t>29</w:t>
            </w:r>
            <w:r w:rsidR="00F3609D">
              <w:rPr>
                <w:noProof/>
                <w:webHidden/>
              </w:rPr>
              <w:fldChar w:fldCharType="end"/>
            </w:r>
          </w:hyperlink>
        </w:p>
        <w:p w14:paraId="302A30BD" w14:textId="6A215358" w:rsidR="00F3609D" w:rsidRDefault="00252BE9">
          <w:pPr>
            <w:pStyle w:val="TOC3"/>
            <w:tabs>
              <w:tab w:val="left" w:pos="1320"/>
              <w:tab w:val="right" w:leader="dot" w:pos="9062"/>
            </w:tabs>
            <w:rPr>
              <w:rFonts w:eastAsiaTheme="minorEastAsia" w:cstheme="minorBidi"/>
              <w:noProof/>
              <w:sz w:val="24"/>
              <w:szCs w:val="24"/>
              <w:lang w:eastAsia="en-GB"/>
            </w:rPr>
          </w:pPr>
          <w:hyperlink w:anchor="_Toc64461830" w:history="1">
            <w:r w:rsidR="00F3609D" w:rsidRPr="00EE1A8D">
              <w:rPr>
                <w:rStyle w:val="Hyperlink"/>
                <w:rFonts w:eastAsia="Times New Roman"/>
                <w:noProof/>
                <w:lang w:eastAsia="en-GB"/>
              </w:rPr>
              <w:t>5.4.22</w:t>
            </w:r>
            <w:r w:rsidR="00F3609D">
              <w:rPr>
                <w:rFonts w:eastAsiaTheme="minorEastAsia" w:cstheme="minorBidi"/>
                <w:noProof/>
                <w:sz w:val="24"/>
                <w:szCs w:val="24"/>
                <w:lang w:eastAsia="en-GB"/>
              </w:rPr>
              <w:tab/>
            </w:r>
            <w:r w:rsidR="00F3609D" w:rsidRPr="00EE1A8D">
              <w:rPr>
                <w:rStyle w:val="Hyperlink"/>
                <w:rFonts w:eastAsia="Times New Roman"/>
                <w:noProof/>
                <w:lang w:eastAsia="en-GB"/>
              </w:rPr>
              <w:t>Proxy Endpoint [Jonas]</w:t>
            </w:r>
            <w:r w:rsidR="00F3609D">
              <w:rPr>
                <w:noProof/>
                <w:webHidden/>
              </w:rPr>
              <w:tab/>
            </w:r>
            <w:r w:rsidR="00F3609D">
              <w:rPr>
                <w:noProof/>
                <w:webHidden/>
              </w:rPr>
              <w:fldChar w:fldCharType="begin"/>
            </w:r>
            <w:r w:rsidR="00F3609D">
              <w:rPr>
                <w:noProof/>
                <w:webHidden/>
              </w:rPr>
              <w:instrText xml:space="preserve"> PAGEREF _Toc64461830 \h </w:instrText>
            </w:r>
            <w:r w:rsidR="00F3609D">
              <w:rPr>
                <w:noProof/>
                <w:webHidden/>
              </w:rPr>
            </w:r>
            <w:r w:rsidR="00F3609D">
              <w:rPr>
                <w:noProof/>
                <w:webHidden/>
              </w:rPr>
              <w:fldChar w:fldCharType="separate"/>
            </w:r>
            <w:r w:rsidR="006C66EC">
              <w:rPr>
                <w:noProof/>
                <w:webHidden/>
              </w:rPr>
              <w:t>30</w:t>
            </w:r>
            <w:r w:rsidR="00F3609D">
              <w:rPr>
                <w:noProof/>
                <w:webHidden/>
              </w:rPr>
              <w:fldChar w:fldCharType="end"/>
            </w:r>
          </w:hyperlink>
        </w:p>
        <w:p w14:paraId="5D9C8FD6" w14:textId="321105B1" w:rsidR="00F3609D" w:rsidRDefault="00252BE9">
          <w:pPr>
            <w:pStyle w:val="TOC3"/>
            <w:tabs>
              <w:tab w:val="left" w:pos="1320"/>
              <w:tab w:val="right" w:leader="dot" w:pos="9062"/>
            </w:tabs>
            <w:rPr>
              <w:rFonts w:eastAsiaTheme="minorEastAsia" w:cstheme="minorBidi"/>
              <w:noProof/>
              <w:sz w:val="24"/>
              <w:szCs w:val="24"/>
              <w:lang w:eastAsia="en-GB"/>
            </w:rPr>
          </w:pPr>
          <w:hyperlink w:anchor="_Toc64461831" w:history="1">
            <w:r w:rsidR="00F3609D" w:rsidRPr="00EE1A8D">
              <w:rPr>
                <w:rStyle w:val="Hyperlink"/>
                <w:noProof/>
                <w:lang w:val="en-US"/>
              </w:rPr>
              <w:t>5.4.23</w:t>
            </w:r>
            <w:r w:rsidR="00F3609D">
              <w:rPr>
                <w:rFonts w:eastAsiaTheme="minorEastAsia" w:cstheme="minorBidi"/>
                <w:noProof/>
                <w:sz w:val="24"/>
                <w:szCs w:val="24"/>
                <w:lang w:eastAsia="en-GB"/>
              </w:rPr>
              <w:tab/>
            </w:r>
            <w:r w:rsidR="00F3609D" w:rsidRPr="00EE1A8D">
              <w:rPr>
                <w:rStyle w:val="Hyperlink"/>
                <w:noProof/>
                <w:lang w:val="en-US"/>
              </w:rPr>
              <w:t>Chaining</w:t>
            </w:r>
            <w:r w:rsidR="00F3609D">
              <w:rPr>
                <w:noProof/>
                <w:webHidden/>
              </w:rPr>
              <w:tab/>
            </w:r>
            <w:r w:rsidR="00F3609D">
              <w:rPr>
                <w:noProof/>
                <w:webHidden/>
              </w:rPr>
              <w:fldChar w:fldCharType="begin"/>
            </w:r>
            <w:r w:rsidR="00F3609D">
              <w:rPr>
                <w:noProof/>
                <w:webHidden/>
              </w:rPr>
              <w:instrText xml:space="preserve"> PAGEREF _Toc64461831 \h </w:instrText>
            </w:r>
            <w:r w:rsidR="00F3609D">
              <w:rPr>
                <w:noProof/>
                <w:webHidden/>
              </w:rPr>
            </w:r>
            <w:r w:rsidR="00F3609D">
              <w:rPr>
                <w:noProof/>
                <w:webHidden/>
              </w:rPr>
              <w:fldChar w:fldCharType="separate"/>
            </w:r>
            <w:r w:rsidR="006C66EC">
              <w:rPr>
                <w:noProof/>
                <w:webHidden/>
              </w:rPr>
              <w:t>30</w:t>
            </w:r>
            <w:r w:rsidR="00F3609D">
              <w:rPr>
                <w:noProof/>
                <w:webHidden/>
              </w:rPr>
              <w:fldChar w:fldCharType="end"/>
            </w:r>
          </w:hyperlink>
        </w:p>
        <w:p w14:paraId="5A46E207" w14:textId="6ACDCDD6" w:rsidR="00F3609D" w:rsidRDefault="00252BE9">
          <w:pPr>
            <w:pStyle w:val="TOC3"/>
            <w:tabs>
              <w:tab w:val="left" w:pos="1100"/>
              <w:tab w:val="right" w:leader="dot" w:pos="9062"/>
            </w:tabs>
            <w:rPr>
              <w:rFonts w:eastAsiaTheme="minorEastAsia" w:cstheme="minorBidi"/>
              <w:noProof/>
              <w:sz w:val="24"/>
              <w:szCs w:val="24"/>
              <w:lang w:eastAsia="en-GB"/>
            </w:rPr>
          </w:pPr>
          <w:hyperlink w:anchor="_Toc64461832" w:history="1">
            <w:r w:rsidR="00F3609D" w:rsidRPr="00EE1A8D">
              <w:rPr>
                <w:rStyle w:val="Hyperlink"/>
                <w:noProof/>
                <w:lang w:val="en-US" w:eastAsia="en-GB"/>
              </w:rPr>
              <w:t>5.4.</w:t>
            </w:r>
            <w:r w:rsidR="00F3609D">
              <w:rPr>
                <w:rFonts w:eastAsiaTheme="minorEastAsia" w:cstheme="minorBidi"/>
                <w:noProof/>
                <w:sz w:val="24"/>
                <w:szCs w:val="24"/>
                <w:lang w:eastAsia="en-GB"/>
              </w:rPr>
              <w:tab/>
            </w:r>
            <w:r w:rsidR="00F3609D" w:rsidRPr="00EE1A8D">
              <w:rPr>
                <w:rStyle w:val="Hyperlink"/>
                <w:noProof/>
                <w:lang w:val="en-US" w:eastAsia="en-GB"/>
              </w:rPr>
              <w:t>Tasks for Microservices: Intermediate</w:t>
            </w:r>
            <w:r w:rsidR="00F3609D">
              <w:rPr>
                <w:noProof/>
                <w:webHidden/>
              </w:rPr>
              <w:tab/>
            </w:r>
            <w:r w:rsidR="00F3609D">
              <w:rPr>
                <w:noProof/>
                <w:webHidden/>
              </w:rPr>
              <w:fldChar w:fldCharType="begin"/>
            </w:r>
            <w:r w:rsidR="00F3609D">
              <w:rPr>
                <w:noProof/>
                <w:webHidden/>
              </w:rPr>
              <w:instrText xml:space="preserve"> PAGEREF _Toc64461832 \h </w:instrText>
            </w:r>
            <w:r w:rsidR="00F3609D">
              <w:rPr>
                <w:noProof/>
                <w:webHidden/>
              </w:rPr>
            </w:r>
            <w:r w:rsidR="00F3609D">
              <w:rPr>
                <w:noProof/>
                <w:webHidden/>
              </w:rPr>
              <w:fldChar w:fldCharType="separate"/>
            </w:r>
            <w:r w:rsidR="006C66EC">
              <w:rPr>
                <w:noProof/>
                <w:webHidden/>
              </w:rPr>
              <w:t>30</w:t>
            </w:r>
            <w:r w:rsidR="00F3609D">
              <w:rPr>
                <w:noProof/>
                <w:webHidden/>
              </w:rPr>
              <w:fldChar w:fldCharType="end"/>
            </w:r>
          </w:hyperlink>
        </w:p>
        <w:p w14:paraId="6C5A05D9" w14:textId="6661E18F" w:rsidR="00F3609D" w:rsidRDefault="00252BE9">
          <w:pPr>
            <w:pStyle w:val="TOC2"/>
            <w:tabs>
              <w:tab w:val="right" w:leader="dot" w:pos="9062"/>
            </w:tabs>
            <w:rPr>
              <w:rFonts w:eastAsiaTheme="minorEastAsia" w:cstheme="minorBidi"/>
              <w:b w:val="0"/>
              <w:bCs w:val="0"/>
              <w:noProof/>
              <w:sz w:val="24"/>
              <w:szCs w:val="24"/>
              <w:lang w:eastAsia="en-GB"/>
            </w:rPr>
          </w:pPr>
          <w:hyperlink w:anchor="_Toc64461833" w:history="1">
            <w:r w:rsidR="00F3609D" w:rsidRPr="00EE1A8D">
              <w:rPr>
                <w:rStyle w:val="Hyperlink"/>
                <w:noProof/>
                <w:lang w:val="en-US"/>
              </w:rPr>
              <w:t>Epilogue</w:t>
            </w:r>
            <w:r w:rsidR="00F3609D">
              <w:rPr>
                <w:noProof/>
                <w:webHidden/>
              </w:rPr>
              <w:tab/>
            </w:r>
            <w:r w:rsidR="00F3609D">
              <w:rPr>
                <w:noProof/>
                <w:webHidden/>
              </w:rPr>
              <w:fldChar w:fldCharType="begin"/>
            </w:r>
            <w:r w:rsidR="00F3609D">
              <w:rPr>
                <w:noProof/>
                <w:webHidden/>
              </w:rPr>
              <w:instrText xml:space="preserve"> PAGEREF _Toc64461833 \h </w:instrText>
            </w:r>
            <w:r w:rsidR="00F3609D">
              <w:rPr>
                <w:noProof/>
                <w:webHidden/>
              </w:rPr>
            </w:r>
            <w:r w:rsidR="00F3609D">
              <w:rPr>
                <w:noProof/>
                <w:webHidden/>
              </w:rPr>
              <w:fldChar w:fldCharType="separate"/>
            </w:r>
            <w:r w:rsidR="006C66EC">
              <w:rPr>
                <w:noProof/>
                <w:webHidden/>
              </w:rPr>
              <w:t>30</w:t>
            </w:r>
            <w:r w:rsidR="00F3609D">
              <w:rPr>
                <w:noProof/>
                <w:webHidden/>
              </w:rPr>
              <w:fldChar w:fldCharType="end"/>
            </w:r>
          </w:hyperlink>
        </w:p>
        <w:p w14:paraId="549F57D5" w14:textId="17BCCA65" w:rsidR="00F3609D" w:rsidRDefault="00252BE9">
          <w:pPr>
            <w:pStyle w:val="TOC1"/>
            <w:tabs>
              <w:tab w:val="left" w:pos="440"/>
            </w:tabs>
            <w:rPr>
              <w:rFonts w:eastAsiaTheme="minorEastAsia" w:cstheme="minorBidi"/>
              <w:b w:val="0"/>
              <w:bCs w:val="0"/>
              <w:i w:val="0"/>
              <w:iCs w:val="0"/>
              <w:noProof/>
              <w:lang w:eastAsia="en-GB"/>
            </w:rPr>
          </w:pPr>
          <w:hyperlink w:anchor="_Toc64461834" w:history="1">
            <w:r w:rsidR="00F3609D" w:rsidRPr="00EE1A8D">
              <w:rPr>
                <w:rStyle w:val="Hyperlink"/>
                <w:noProof/>
                <w:lang w:val="en-US"/>
              </w:rPr>
              <w:t>6.</w:t>
            </w:r>
            <w:r w:rsidR="00F3609D">
              <w:rPr>
                <w:rFonts w:eastAsiaTheme="minorEastAsia" w:cstheme="minorBidi"/>
                <w:b w:val="0"/>
                <w:bCs w:val="0"/>
                <w:i w:val="0"/>
                <w:iCs w:val="0"/>
                <w:noProof/>
                <w:lang w:eastAsia="en-GB"/>
              </w:rPr>
              <w:tab/>
            </w:r>
            <w:r w:rsidR="00F3609D" w:rsidRPr="00EE1A8D">
              <w:rPr>
                <w:rStyle w:val="Hyperlink"/>
                <w:noProof/>
                <w:lang w:val="en-US"/>
              </w:rPr>
              <w:t>Sesam in the Wild [WIP]</w:t>
            </w:r>
            <w:r w:rsidR="00F3609D">
              <w:rPr>
                <w:noProof/>
                <w:webHidden/>
              </w:rPr>
              <w:tab/>
            </w:r>
            <w:r w:rsidR="00F3609D">
              <w:rPr>
                <w:noProof/>
                <w:webHidden/>
              </w:rPr>
              <w:fldChar w:fldCharType="begin"/>
            </w:r>
            <w:r w:rsidR="00F3609D">
              <w:rPr>
                <w:noProof/>
                <w:webHidden/>
              </w:rPr>
              <w:instrText xml:space="preserve"> PAGEREF _Toc64461834 \h </w:instrText>
            </w:r>
            <w:r w:rsidR="00F3609D">
              <w:rPr>
                <w:noProof/>
                <w:webHidden/>
              </w:rPr>
            </w:r>
            <w:r w:rsidR="00F3609D">
              <w:rPr>
                <w:noProof/>
                <w:webHidden/>
              </w:rPr>
              <w:fldChar w:fldCharType="separate"/>
            </w:r>
            <w:r w:rsidR="006C66EC">
              <w:rPr>
                <w:noProof/>
                <w:webHidden/>
              </w:rPr>
              <w:t>30</w:t>
            </w:r>
            <w:r w:rsidR="00F3609D">
              <w:rPr>
                <w:noProof/>
                <w:webHidden/>
              </w:rPr>
              <w:fldChar w:fldCharType="end"/>
            </w:r>
          </w:hyperlink>
        </w:p>
        <w:p w14:paraId="7FF965E9" w14:textId="51E8C8EE" w:rsidR="00F3609D" w:rsidRDefault="00252BE9">
          <w:pPr>
            <w:pStyle w:val="TOC2"/>
            <w:tabs>
              <w:tab w:val="right" w:leader="dot" w:pos="9062"/>
            </w:tabs>
            <w:rPr>
              <w:rFonts w:eastAsiaTheme="minorEastAsia" w:cstheme="minorBidi"/>
              <w:b w:val="0"/>
              <w:bCs w:val="0"/>
              <w:noProof/>
              <w:sz w:val="24"/>
              <w:szCs w:val="24"/>
              <w:lang w:eastAsia="en-GB"/>
            </w:rPr>
          </w:pPr>
          <w:hyperlink w:anchor="_Toc64461835" w:history="1">
            <w:r w:rsidR="00F3609D" w:rsidRPr="00EE1A8D">
              <w:rPr>
                <w:rStyle w:val="Hyperlink"/>
                <w:noProof/>
                <w:lang w:val="en-US"/>
              </w:rPr>
              <w:t>Introduction</w:t>
            </w:r>
            <w:r w:rsidR="00F3609D">
              <w:rPr>
                <w:noProof/>
                <w:webHidden/>
              </w:rPr>
              <w:tab/>
            </w:r>
            <w:r w:rsidR="00F3609D">
              <w:rPr>
                <w:noProof/>
                <w:webHidden/>
              </w:rPr>
              <w:fldChar w:fldCharType="begin"/>
            </w:r>
            <w:r w:rsidR="00F3609D">
              <w:rPr>
                <w:noProof/>
                <w:webHidden/>
              </w:rPr>
              <w:instrText xml:space="preserve"> PAGEREF _Toc64461835 \h </w:instrText>
            </w:r>
            <w:r w:rsidR="00F3609D">
              <w:rPr>
                <w:noProof/>
                <w:webHidden/>
              </w:rPr>
            </w:r>
            <w:r w:rsidR="00F3609D">
              <w:rPr>
                <w:noProof/>
                <w:webHidden/>
              </w:rPr>
              <w:fldChar w:fldCharType="separate"/>
            </w:r>
            <w:r w:rsidR="006C66EC">
              <w:rPr>
                <w:noProof/>
                <w:webHidden/>
              </w:rPr>
              <w:t>30</w:t>
            </w:r>
            <w:r w:rsidR="00F3609D">
              <w:rPr>
                <w:noProof/>
                <w:webHidden/>
              </w:rPr>
              <w:fldChar w:fldCharType="end"/>
            </w:r>
          </w:hyperlink>
        </w:p>
        <w:p w14:paraId="1DC78C30" w14:textId="1136693C" w:rsidR="00F3609D" w:rsidRDefault="00252BE9">
          <w:pPr>
            <w:pStyle w:val="TOC2"/>
            <w:tabs>
              <w:tab w:val="right" w:leader="dot" w:pos="9062"/>
            </w:tabs>
            <w:rPr>
              <w:rFonts w:eastAsiaTheme="minorEastAsia" w:cstheme="minorBidi"/>
              <w:b w:val="0"/>
              <w:bCs w:val="0"/>
              <w:noProof/>
              <w:sz w:val="24"/>
              <w:szCs w:val="24"/>
              <w:lang w:eastAsia="en-GB"/>
            </w:rPr>
          </w:pPr>
          <w:hyperlink w:anchor="_Toc64461836" w:history="1">
            <w:r w:rsidR="00F3609D" w:rsidRPr="00EE1A8D">
              <w:rPr>
                <w:rStyle w:val="Hyperlink"/>
                <w:noProof/>
                <w:lang w:val="en-US"/>
              </w:rPr>
              <w:t>Sesam in the Wild: Beginner</w:t>
            </w:r>
            <w:r w:rsidR="00F3609D">
              <w:rPr>
                <w:noProof/>
                <w:webHidden/>
              </w:rPr>
              <w:tab/>
            </w:r>
            <w:r w:rsidR="00F3609D">
              <w:rPr>
                <w:noProof/>
                <w:webHidden/>
              </w:rPr>
              <w:fldChar w:fldCharType="begin"/>
            </w:r>
            <w:r w:rsidR="00F3609D">
              <w:rPr>
                <w:noProof/>
                <w:webHidden/>
              </w:rPr>
              <w:instrText xml:space="preserve"> PAGEREF _Toc64461836 \h </w:instrText>
            </w:r>
            <w:r w:rsidR="00F3609D">
              <w:rPr>
                <w:noProof/>
                <w:webHidden/>
              </w:rPr>
            </w:r>
            <w:r w:rsidR="00F3609D">
              <w:rPr>
                <w:noProof/>
                <w:webHidden/>
              </w:rPr>
              <w:fldChar w:fldCharType="separate"/>
            </w:r>
            <w:r w:rsidR="006C66EC">
              <w:rPr>
                <w:noProof/>
                <w:webHidden/>
              </w:rPr>
              <w:t>30</w:t>
            </w:r>
            <w:r w:rsidR="00F3609D">
              <w:rPr>
                <w:noProof/>
                <w:webHidden/>
              </w:rPr>
              <w:fldChar w:fldCharType="end"/>
            </w:r>
          </w:hyperlink>
        </w:p>
        <w:p w14:paraId="0B59E0B0" w14:textId="33EBA587" w:rsidR="00F3609D" w:rsidRDefault="00252BE9">
          <w:pPr>
            <w:pStyle w:val="TOC3"/>
            <w:tabs>
              <w:tab w:val="right" w:leader="dot" w:pos="9062"/>
            </w:tabs>
            <w:rPr>
              <w:rFonts w:eastAsiaTheme="minorEastAsia" w:cstheme="minorBidi"/>
              <w:noProof/>
              <w:sz w:val="24"/>
              <w:szCs w:val="24"/>
              <w:lang w:eastAsia="en-GB"/>
            </w:rPr>
          </w:pPr>
          <w:hyperlink w:anchor="_Toc64461837" w:history="1">
            <w:r w:rsidR="00F3609D" w:rsidRPr="00EE1A8D">
              <w:rPr>
                <w:rStyle w:val="Hyperlink"/>
                <w:noProof/>
                <w:lang w:val="en-US"/>
              </w:rPr>
              <w:t>6.1.1 Beginner topic</w:t>
            </w:r>
            <w:r w:rsidR="00F3609D">
              <w:rPr>
                <w:noProof/>
                <w:webHidden/>
              </w:rPr>
              <w:tab/>
            </w:r>
            <w:r w:rsidR="00F3609D">
              <w:rPr>
                <w:noProof/>
                <w:webHidden/>
              </w:rPr>
              <w:fldChar w:fldCharType="begin"/>
            </w:r>
            <w:r w:rsidR="00F3609D">
              <w:rPr>
                <w:noProof/>
                <w:webHidden/>
              </w:rPr>
              <w:instrText xml:space="preserve"> PAGEREF _Toc64461837 \h </w:instrText>
            </w:r>
            <w:r w:rsidR="00F3609D">
              <w:rPr>
                <w:noProof/>
                <w:webHidden/>
              </w:rPr>
            </w:r>
            <w:r w:rsidR="00F3609D">
              <w:rPr>
                <w:noProof/>
                <w:webHidden/>
              </w:rPr>
              <w:fldChar w:fldCharType="separate"/>
            </w:r>
            <w:r w:rsidR="006C66EC">
              <w:rPr>
                <w:noProof/>
                <w:webHidden/>
              </w:rPr>
              <w:t>30</w:t>
            </w:r>
            <w:r w:rsidR="00F3609D">
              <w:rPr>
                <w:noProof/>
                <w:webHidden/>
              </w:rPr>
              <w:fldChar w:fldCharType="end"/>
            </w:r>
          </w:hyperlink>
        </w:p>
        <w:p w14:paraId="120D6BD9" w14:textId="37ACF904" w:rsidR="00F3609D" w:rsidRDefault="00252BE9">
          <w:pPr>
            <w:pStyle w:val="TOC3"/>
            <w:tabs>
              <w:tab w:val="right" w:leader="dot" w:pos="9062"/>
            </w:tabs>
            <w:rPr>
              <w:rFonts w:eastAsiaTheme="minorEastAsia" w:cstheme="minorBidi"/>
              <w:noProof/>
              <w:sz w:val="24"/>
              <w:szCs w:val="24"/>
              <w:lang w:eastAsia="en-GB"/>
            </w:rPr>
          </w:pPr>
          <w:hyperlink w:anchor="_Toc64461838" w:history="1">
            <w:r w:rsidR="00F3609D" w:rsidRPr="00EE1A8D">
              <w:rPr>
                <w:rStyle w:val="Hyperlink"/>
                <w:noProof/>
                <w:lang w:val="en-US"/>
              </w:rPr>
              <w:t>6.1 Tasks for Sesam in the Wild: Beginner</w:t>
            </w:r>
            <w:r w:rsidR="00F3609D">
              <w:rPr>
                <w:noProof/>
                <w:webHidden/>
              </w:rPr>
              <w:tab/>
            </w:r>
            <w:r w:rsidR="00F3609D">
              <w:rPr>
                <w:noProof/>
                <w:webHidden/>
              </w:rPr>
              <w:fldChar w:fldCharType="begin"/>
            </w:r>
            <w:r w:rsidR="00F3609D">
              <w:rPr>
                <w:noProof/>
                <w:webHidden/>
              </w:rPr>
              <w:instrText xml:space="preserve"> PAGEREF _Toc64461838 \h </w:instrText>
            </w:r>
            <w:r w:rsidR="00F3609D">
              <w:rPr>
                <w:noProof/>
                <w:webHidden/>
              </w:rPr>
            </w:r>
            <w:r w:rsidR="00F3609D">
              <w:rPr>
                <w:noProof/>
                <w:webHidden/>
              </w:rPr>
              <w:fldChar w:fldCharType="separate"/>
            </w:r>
            <w:r w:rsidR="006C66EC">
              <w:rPr>
                <w:noProof/>
                <w:webHidden/>
              </w:rPr>
              <w:t>30</w:t>
            </w:r>
            <w:r w:rsidR="00F3609D">
              <w:rPr>
                <w:noProof/>
                <w:webHidden/>
              </w:rPr>
              <w:fldChar w:fldCharType="end"/>
            </w:r>
          </w:hyperlink>
        </w:p>
        <w:p w14:paraId="27EF283E" w14:textId="1D1674ED" w:rsidR="00F3609D" w:rsidRDefault="00252BE9">
          <w:pPr>
            <w:pStyle w:val="TOC2"/>
            <w:tabs>
              <w:tab w:val="right" w:leader="dot" w:pos="9062"/>
            </w:tabs>
            <w:rPr>
              <w:rFonts w:eastAsiaTheme="minorEastAsia" w:cstheme="minorBidi"/>
              <w:b w:val="0"/>
              <w:bCs w:val="0"/>
              <w:noProof/>
              <w:sz w:val="24"/>
              <w:szCs w:val="24"/>
              <w:lang w:eastAsia="en-GB"/>
            </w:rPr>
          </w:pPr>
          <w:hyperlink w:anchor="_Toc64461839" w:history="1">
            <w:r w:rsidR="00F3609D" w:rsidRPr="00EE1A8D">
              <w:rPr>
                <w:rStyle w:val="Hyperlink"/>
                <w:noProof/>
                <w:lang w:val="en-US"/>
              </w:rPr>
              <w:t>Sesam in the Wild: Novice</w:t>
            </w:r>
            <w:r w:rsidR="00F3609D">
              <w:rPr>
                <w:noProof/>
                <w:webHidden/>
              </w:rPr>
              <w:tab/>
            </w:r>
            <w:r w:rsidR="00F3609D">
              <w:rPr>
                <w:noProof/>
                <w:webHidden/>
              </w:rPr>
              <w:fldChar w:fldCharType="begin"/>
            </w:r>
            <w:r w:rsidR="00F3609D">
              <w:rPr>
                <w:noProof/>
                <w:webHidden/>
              </w:rPr>
              <w:instrText xml:space="preserve"> PAGEREF _Toc64461839 \h </w:instrText>
            </w:r>
            <w:r w:rsidR="00F3609D">
              <w:rPr>
                <w:noProof/>
                <w:webHidden/>
              </w:rPr>
            </w:r>
            <w:r w:rsidR="00F3609D">
              <w:rPr>
                <w:noProof/>
                <w:webHidden/>
              </w:rPr>
              <w:fldChar w:fldCharType="separate"/>
            </w:r>
            <w:r w:rsidR="006C66EC">
              <w:rPr>
                <w:noProof/>
                <w:webHidden/>
              </w:rPr>
              <w:t>31</w:t>
            </w:r>
            <w:r w:rsidR="00F3609D">
              <w:rPr>
                <w:noProof/>
                <w:webHidden/>
              </w:rPr>
              <w:fldChar w:fldCharType="end"/>
            </w:r>
          </w:hyperlink>
        </w:p>
        <w:p w14:paraId="1CE7A625" w14:textId="1991C507" w:rsidR="00F3609D" w:rsidRDefault="00252BE9">
          <w:pPr>
            <w:pStyle w:val="TOC3"/>
            <w:tabs>
              <w:tab w:val="right" w:leader="dot" w:pos="9062"/>
            </w:tabs>
            <w:rPr>
              <w:rFonts w:eastAsiaTheme="minorEastAsia" w:cstheme="minorBidi"/>
              <w:noProof/>
              <w:sz w:val="24"/>
              <w:szCs w:val="24"/>
              <w:lang w:eastAsia="en-GB"/>
            </w:rPr>
          </w:pPr>
          <w:hyperlink w:anchor="_Toc64461840" w:history="1">
            <w:r w:rsidR="00F3609D" w:rsidRPr="00EE1A8D">
              <w:rPr>
                <w:rStyle w:val="Hyperlink"/>
                <w:noProof/>
                <w:lang w:val="en-US"/>
              </w:rPr>
              <w:t>6.2.X: Novice topic</w:t>
            </w:r>
            <w:r w:rsidR="00F3609D">
              <w:rPr>
                <w:noProof/>
                <w:webHidden/>
              </w:rPr>
              <w:tab/>
            </w:r>
            <w:r w:rsidR="00F3609D">
              <w:rPr>
                <w:noProof/>
                <w:webHidden/>
              </w:rPr>
              <w:fldChar w:fldCharType="begin"/>
            </w:r>
            <w:r w:rsidR="00F3609D">
              <w:rPr>
                <w:noProof/>
                <w:webHidden/>
              </w:rPr>
              <w:instrText xml:space="preserve"> PAGEREF _Toc64461840 \h </w:instrText>
            </w:r>
            <w:r w:rsidR="00F3609D">
              <w:rPr>
                <w:noProof/>
                <w:webHidden/>
              </w:rPr>
            </w:r>
            <w:r w:rsidR="00F3609D">
              <w:rPr>
                <w:noProof/>
                <w:webHidden/>
              </w:rPr>
              <w:fldChar w:fldCharType="separate"/>
            </w:r>
            <w:r w:rsidR="006C66EC">
              <w:rPr>
                <w:noProof/>
                <w:webHidden/>
              </w:rPr>
              <w:t>31</w:t>
            </w:r>
            <w:r w:rsidR="00F3609D">
              <w:rPr>
                <w:noProof/>
                <w:webHidden/>
              </w:rPr>
              <w:fldChar w:fldCharType="end"/>
            </w:r>
          </w:hyperlink>
        </w:p>
        <w:p w14:paraId="7DDDA830" w14:textId="2A6D7C15" w:rsidR="00F3609D" w:rsidRDefault="00252BE9">
          <w:pPr>
            <w:pStyle w:val="TOC3"/>
            <w:tabs>
              <w:tab w:val="right" w:leader="dot" w:pos="9062"/>
            </w:tabs>
            <w:rPr>
              <w:rFonts w:eastAsiaTheme="minorEastAsia" w:cstheme="minorBidi"/>
              <w:noProof/>
              <w:sz w:val="24"/>
              <w:szCs w:val="24"/>
              <w:lang w:eastAsia="en-GB"/>
            </w:rPr>
          </w:pPr>
          <w:hyperlink w:anchor="_Toc64461841" w:history="1">
            <w:r w:rsidR="00F3609D" w:rsidRPr="00EE1A8D">
              <w:rPr>
                <w:rStyle w:val="Hyperlink"/>
                <w:noProof/>
                <w:lang w:val="en-US"/>
              </w:rPr>
              <w:t>6.2 Tasks for Sesam in the Wild: Novice</w:t>
            </w:r>
            <w:r w:rsidR="00F3609D">
              <w:rPr>
                <w:noProof/>
                <w:webHidden/>
              </w:rPr>
              <w:tab/>
            </w:r>
            <w:r w:rsidR="00F3609D">
              <w:rPr>
                <w:noProof/>
                <w:webHidden/>
              </w:rPr>
              <w:fldChar w:fldCharType="begin"/>
            </w:r>
            <w:r w:rsidR="00F3609D">
              <w:rPr>
                <w:noProof/>
                <w:webHidden/>
              </w:rPr>
              <w:instrText xml:space="preserve"> PAGEREF _Toc64461841 \h </w:instrText>
            </w:r>
            <w:r w:rsidR="00F3609D">
              <w:rPr>
                <w:noProof/>
                <w:webHidden/>
              </w:rPr>
            </w:r>
            <w:r w:rsidR="00F3609D">
              <w:rPr>
                <w:noProof/>
                <w:webHidden/>
              </w:rPr>
              <w:fldChar w:fldCharType="separate"/>
            </w:r>
            <w:r w:rsidR="006C66EC">
              <w:rPr>
                <w:noProof/>
                <w:webHidden/>
              </w:rPr>
              <w:t>31</w:t>
            </w:r>
            <w:r w:rsidR="00F3609D">
              <w:rPr>
                <w:noProof/>
                <w:webHidden/>
              </w:rPr>
              <w:fldChar w:fldCharType="end"/>
            </w:r>
          </w:hyperlink>
        </w:p>
        <w:p w14:paraId="3B8A35F8" w14:textId="73E56EE5" w:rsidR="00F3609D" w:rsidRDefault="00252BE9">
          <w:pPr>
            <w:pStyle w:val="TOC2"/>
            <w:tabs>
              <w:tab w:val="right" w:leader="dot" w:pos="9062"/>
            </w:tabs>
            <w:rPr>
              <w:rFonts w:eastAsiaTheme="minorEastAsia" w:cstheme="minorBidi"/>
              <w:b w:val="0"/>
              <w:bCs w:val="0"/>
              <w:noProof/>
              <w:sz w:val="24"/>
              <w:szCs w:val="24"/>
              <w:lang w:eastAsia="en-GB"/>
            </w:rPr>
          </w:pPr>
          <w:hyperlink w:anchor="_Toc64461842" w:history="1">
            <w:r w:rsidR="00F3609D" w:rsidRPr="00EE1A8D">
              <w:rPr>
                <w:rStyle w:val="Hyperlink"/>
                <w:noProof/>
                <w:lang w:val="en-US"/>
              </w:rPr>
              <w:t>Sesam in the Wild: Intermediate</w:t>
            </w:r>
            <w:r w:rsidR="00F3609D">
              <w:rPr>
                <w:noProof/>
                <w:webHidden/>
              </w:rPr>
              <w:tab/>
            </w:r>
            <w:r w:rsidR="00F3609D">
              <w:rPr>
                <w:noProof/>
                <w:webHidden/>
              </w:rPr>
              <w:fldChar w:fldCharType="begin"/>
            </w:r>
            <w:r w:rsidR="00F3609D">
              <w:rPr>
                <w:noProof/>
                <w:webHidden/>
              </w:rPr>
              <w:instrText xml:space="preserve"> PAGEREF _Toc64461842 \h </w:instrText>
            </w:r>
            <w:r w:rsidR="00F3609D">
              <w:rPr>
                <w:noProof/>
                <w:webHidden/>
              </w:rPr>
            </w:r>
            <w:r w:rsidR="00F3609D">
              <w:rPr>
                <w:noProof/>
                <w:webHidden/>
              </w:rPr>
              <w:fldChar w:fldCharType="separate"/>
            </w:r>
            <w:r w:rsidR="006C66EC">
              <w:rPr>
                <w:noProof/>
                <w:webHidden/>
              </w:rPr>
              <w:t>31</w:t>
            </w:r>
            <w:r w:rsidR="00F3609D">
              <w:rPr>
                <w:noProof/>
                <w:webHidden/>
              </w:rPr>
              <w:fldChar w:fldCharType="end"/>
            </w:r>
          </w:hyperlink>
        </w:p>
        <w:p w14:paraId="404540BD" w14:textId="720DFDA5" w:rsidR="00F3609D" w:rsidRDefault="00252BE9">
          <w:pPr>
            <w:pStyle w:val="TOC3"/>
            <w:tabs>
              <w:tab w:val="right" w:leader="dot" w:pos="9062"/>
            </w:tabs>
            <w:rPr>
              <w:rFonts w:eastAsiaTheme="minorEastAsia" w:cstheme="minorBidi"/>
              <w:noProof/>
              <w:sz w:val="24"/>
              <w:szCs w:val="24"/>
              <w:lang w:eastAsia="en-GB"/>
            </w:rPr>
          </w:pPr>
          <w:hyperlink w:anchor="_Toc64461843" w:history="1">
            <w:r w:rsidR="00F3609D" w:rsidRPr="00EE1A8D">
              <w:rPr>
                <w:rStyle w:val="Hyperlink"/>
                <w:noProof/>
                <w:lang w:val="en-US"/>
              </w:rPr>
              <w:t>6.3.X: Intermediate topic</w:t>
            </w:r>
            <w:r w:rsidR="00F3609D">
              <w:rPr>
                <w:noProof/>
                <w:webHidden/>
              </w:rPr>
              <w:tab/>
            </w:r>
            <w:r w:rsidR="00F3609D">
              <w:rPr>
                <w:noProof/>
                <w:webHidden/>
              </w:rPr>
              <w:fldChar w:fldCharType="begin"/>
            </w:r>
            <w:r w:rsidR="00F3609D">
              <w:rPr>
                <w:noProof/>
                <w:webHidden/>
              </w:rPr>
              <w:instrText xml:space="preserve"> PAGEREF _Toc64461843 \h </w:instrText>
            </w:r>
            <w:r w:rsidR="00F3609D">
              <w:rPr>
                <w:noProof/>
                <w:webHidden/>
              </w:rPr>
            </w:r>
            <w:r w:rsidR="00F3609D">
              <w:rPr>
                <w:noProof/>
                <w:webHidden/>
              </w:rPr>
              <w:fldChar w:fldCharType="separate"/>
            </w:r>
            <w:r w:rsidR="006C66EC">
              <w:rPr>
                <w:noProof/>
                <w:webHidden/>
              </w:rPr>
              <w:t>31</w:t>
            </w:r>
            <w:r w:rsidR="00F3609D">
              <w:rPr>
                <w:noProof/>
                <w:webHidden/>
              </w:rPr>
              <w:fldChar w:fldCharType="end"/>
            </w:r>
          </w:hyperlink>
        </w:p>
        <w:p w14:paraId="3BD15DBD" w14:textId="31985D43" w:rsidR="00F3609D" w:rsidRDefault="00252BE9">
          <w:pPr>
            <w:pStyle w:val="TOC3"/>
            <w:tabs>
              <w:tab w:val="right" w:leader="dot" w:pos="9062"/>
            </w:tabs>
            <w:rPr>
              <w:rFonts w:eastAsiaTheme="minorEastAsia" w:cstheme="minorBidi"/>
              <w:noProof/>
              <w:sz w:val="24"/>
              <w:szCs w:val="24"/>
              <w:lang w:eastAsia="en-GB"/>
            </w:rPr>
          </w:pPr>
          <w:hyperlink w:anchor="_Toc64461844" w:history="1">
            <w:r w:rsidR="00F3609D" w:rsidRPr="00EE1A8D">
              <w:rPr>
                <w:rStyle w:val="Hyperlink"/>
                <w:noProof/>
                <w:lang w:val="en-US"/>
              </w:rPr>
              <w:t>6.3 Tasks for Sesam in the Wild: Intermediate</w:t>
            </w:r>
            <w:r w:rsidR="00F3609D">
              <w:rPr>
                <w:noProof/>
                <w:webHidden/>
              </w:rPr>
              <w:tab/>
            </w:r>
            <w:r w:rsidR="00F3609D">
              <w:rPr>
                <w:noProof/>
                <w:webHidden/>
              </w:rPr>
              <w:fldChar w:fldCharType="begin"/>
            </w:r>
            <w:r w:rsidR="00F3609D">
              <w:rPr>
                <w:noProof/>
                <w:webHidden/>
              </w:rPr>
              <w:instrText xml:space="preserve"> PAGEREF _Toc64461844 \h </w:instrText>
            </w:r>
            <w:r w:rsidR="00F3609D">
              <w:rPr>
                <w:noProof/>
                <w:webHidden/>
              </w:rPr>
            </w:r>
            <w:r w:rsidR="00F3609D">
              <w:rPr>
                <w:noProof/>
                <w:webHidden/>
              </w:rPr>
              <w:fldChar w:fldCharType="separate"/>
            </w:r>
            <w:r w:rsidR="006C66EC">
              <w:rPr>
                <w:noProof/>
                <w:webHidden/>
              </w:rPr>
              <w:t>31</w:t>
            </w:r>
            <w:r w:rsidR="00F3609D">
              <w:rPr>
                <w:noProof/>
                <w:webHidden/>
              </w:rPr>
              <w:fldChar w:fldCharType="end"/>
            </w:r>
          </w:hyperlink>
        </w:p>
        <w:p w14:paraId="6A05F5A6" w14:textId="2519D6D4" w:rsidR="00F3609D" w:rsidRDefault="00252BE9">
          <w:pPr>
            <w:pStyle w:val="TOC2"/>
            <w:tabs>
              <w:tab w:val="right" w:leader="dot" w:pos="9062"/>
            </w:tabs>
            <w:rPr>
              <w:rFonts w:eastAsiaTheme="minorEastAsia" w:cstheme="minorBidi"/>
              <w:b w:val="0"/>
              <w:bCs w:val="0"/>
              <w:noProof/>
              <w:sz w:val="24"/>
              <w:szCs w:val="24"/>
              <w:lang w:eastAsia="en-GB"/>
            </w:rPr>
          </w:pPr>
          <w:hyperlink w:anchor="_Toc64461845" w:history="1">
            <w:r w:rsidR="00F3609D" w:rsidRPr="00EE1A8D">
              <w:rPr>
                <w:rStyle w:val="Hyperlink"/>
                <w:noProof/>
                <w:lang w:val="en-US"/>
              </w:rPr>
              <w:t>Sesam in the Wild: Advanced</w:t>
            </w:r>
            <w:r w:rsidR="00F3609D">
              <w:rPr>
                <w:noProof/>
                <w:webHidden/>
              </w:rPr>
              <w:tab/>
            </w:r>
            <w:r w:rsidR="00F3609D">
              <w:rPr>
                <w:noProof/>
                <w:webHidden/>
              </w:rPr>
              <w:fldChar w:fldCharType="begin"/>
            </w:r>
            <w:r w:rsidR="00F3609D">
              <w:rPr>
                <w:noProof/>
                <w:webHidden/>
              </w:rPr>
              <w:instrText xml:space="preserve"> PAGEREF _Toc64461845 \h </w:instrText>
            </w:r>
            <w:r w:rsidR="00F3609D">
              <w:rPr>
                <w:noProof/>
                <w:webHidden/>
              </w:rPr>
            </w:r>
            <w:r w:rsidR="00F3609D">
              <w:rPr>
                <w:noProof/>
                <w:webHidden/>
              </w:rPr>
              <w:fldChar w:fldCharType="separate"/>
            </w:r>
            <w:r w:rsidR="006C66EC">
              <w:rPr>
                <w:noProof/>
                <w:webHidden/>
              </w:rPr>
              <w:t>31</w:t>
            </w:r>
            <w:r w:rsidR="00F3609D">
              <w:rPr>
                <w:noProof/>
                <w:webHidden/>
              </w:rPr>
              <w:fldChar w:fldCharType="end"/>
            </w:r>
          </w:hyperlink>
        </w:p>
        <w:p w14:paraId="01ADC0EB" w14:textId="76B0FFA7" w:rsidR="00F3609D" w:rsidRDefault="00252BE9">
          <w:pPr>
            <w:pStyle w:val="TOC3"/>
            <w:tabs>
              <w:tab w:val="right" w:leader="dot" w:pos="9062"/>
            </w:tabs>
            <w:rPr>
              <w:rFonts w:eastAsiaTheme="minorEastAsia" w:cstheme="minorBidi"/>
              <w:noProof/>
              <w:sz w:val="24"/>
              <w:szCs w:val="24"/>
              <w:lang w:eastAsia="en-GB"/>
            </w:rPr>
          </w:pPr>
          <w:hyperlink w:anchor="_Toc64461846" w:history="1">
            <w:r w:rsidR="00F3609D" w:rsidRPr="00EE1A8D">
              <w:rPr>
                <w:rStyle w:val="Hyperlink"/>
                <w:noProof/>
              </w:rPr>
              <w:t>6.4.X: Advanced topic</w:t>
            </w:r>
            <w:r w:rsidR="00F3609D">
              <w:rPr>
                <w:noProof/>
                <w:webHidden/>
              </w:rPr>
              <w:tab/>
            </w:r>
            <w:r w:rsidR="00F3609D">
              <w:rPr>
                <w:noProof/>
                <w:webHidden/>
              </w:rPr>
              <w:fldChar w:fldCharType="begin"/>
            </w:r>
            <w:r w:rsidR="00F3609D">
              <w:rPr>
                <w:noProof/>
                <w:webHidden/>
              </w:rPr>
              <w:instrText xml:space="preserve"> PAGEREF _Toc64461846 \h </w:instrText>
            </w:r>
            <w:r w:rsidR="00F3609D">
              <w:rPr>
                <w:noProof/>
                <w:webHidden/>
              </w:rPr>
            </w:r>
            <w:r w:rsidR="00F3609D">
              <w:rPr>
                <w:noProof/>
                <w:webHidden/>
              </w:rPr>
              <w:fldChar w:fldCharType="separate"/>
            </w:r>
            <w:r w:rsidR="006C66EC">
              <w:rPr>
                <w:noProof/>
                <w:webHidden/>
              </w:rPr>
              <w:t>31</w:t>
            </w:r>
            <w:r w:rsidR="00F3609D">
              <w:rPr>
                <w:noProof/>
                <w:webHidden/>
              </w:rPr>
              <w:fldChar w:fldCharType="end"/>
            </w:r>
          </w:hyperlink>
        </w:p>
        <w:p w14:paraId="01CEA229" w14:textId="39013A13" w:rsidR="00F3609D" w:rsidRDefault="00252BE9">
          <w:pPr>
            <w:pStyle w:val="TOC3"/>
            <w:tabs>
              <w:tab w:val="right" w:leader="dot" w:pos="9062"/>
            </w:tabs>
            <w:rPr>
              <w:rFonts w:eastAsiaTheme="minorEastAsia" w:cstheme="minorBidi"/>
              <w:noProof/>
              <w:sz w:val="24"/>
              <w:szCs w:val="24"/>
              <w:lang w:eastAsia="en-GB"/>
            </w:rPr>
          </w:pPr>
          <w:hyperlink w:anchor="_Toc64461847" w:history="1">
            <w:r w:rsidR="00F3609D" w:rsidRPr="00EE1A8D">
              <w:rPr>
                <w:rStyle w:val="Hyperlink"/>
                <w:noProof/>
                <w:lang w:val="en-US"/>
              </w:rPr>
              <w:t>6.4 Tasks for Sesam in the Wild: Advanced</w:t>
            </w:r>
            <w:r w:rsidR="00F3609D">
              <w:rPr>
                <w:noProof/>
                <w:webHidden/>
              </w:rPr>
              <w:tab/>
            </w:r>
            <w:r w:rsidR="00F3609D">
              <w:rPr>
                <w:noProof/>
                <w:webHidden/>
              </w:rPr>
              <w:fldChar w:fldCharType="begin"/>
            </w:r>
            <w:r w:rsidR="00F3609D">
              <w:rPr>
                <w:noProof/>
                <w:webHidden/>
              </w:rPr>
              <w:instrText xml:space="preserve"> PAGEREF _Toc64461847 \h </w:instrText>
            </w:r>
            <w:r w:rsidR="00F3609D">
              <w:rPr>
                <w:noProof/>
                <w:webHidden/>
              </w:rPr>
            </w:r>
            <w:r w:rsidR="00F3609D">
              <w:rPr>
                <w:noProof/>
                <w:webHidden/>
              </w:rPr>
              <w:fldChar w:fldCharType="separate"/>
            </w:r>
            <w:r w:rsidR="006C66EC">
              <w:rPr>
                <w:noProof/>
                <w:webHidden/>
              </w:rPr>
              <w:t>31</w:t>
            </w:r>
            <w:r w:rsidR="00F3609D">
              <w:rPr>
                <w:noProof/>
                <w:webHidden/>
              </w:rPr>
              <w:fldChar w:fldCharType="end"/>
            </w:r>
          </w:hyperlink>
        </w:p>
        <w:p w14:paraId="6F2FA781" w14:textId="306E2899" w:rsidR="00F3609D" w:rsidRDefault="00252BE9">
          <w:pPr>
            <w:pStyle w:val="TOC2"/>
            <w:tabs>
              <w:tab w:val="right" w:leader="dot" w:pos="9062"/>
            </w:tabs>
            <w:rPr>
              <w:rFonts w:eastAsiaTheme="minorEastAsia" w:cstheme="minorBidi"/>
              <w:b w:val="0"/>
              <w:bCs w:val="0"/>
              <w:noProof/>
              <w:sz w:val="24"/>
              <w:szCs w:val="24"/>
              <w:lang w:eastAsia="en-GB"/>
            </w:rPr>
          </w:pPr>
          <w:hyperlink w:anchor="_Toc64461848" w:history="1">
            <w:r w:rsidR="00F3609D" w:rsidRPr="00EE1A8D">
              <w:rPr>
                <w:rStyle w:val="Hyperlink"/>
                <w:noProof/>
                <w:lang w:val="en-US"/>
              </w:rPr>
              <w:t>Epilouge</w:t>
            </w:r>
            <w:r w:rsidR="00F3609D">
              <w:rPr>
                <w:noProof/>
                <w:webHidden/>
              </w:rPr>
              <w:tab/>
            </w:r>
            <w:r w:rsidR="00F3609D">
              <w:rPr>
                <w:noProof/>
                <w:webHidden/>
              </w:rPr>
              <w:fldChar w:fldCharType="begin"/>
            </w:r>
            <w:r w:rsidR="00F3609D">
              <w:rPr>
                <w:noProof/>
                <w:webHidden/>
              </w:rPr>
              <w:instrText xml:space="preserve"> PAGEREF _Toc64461848 \h </w:instrText>
            </w:r>
            <w:r w:rsidR="00F3609D">
              <w:rPr>
                <w:noProof/>
                <w:webHidden/>
              </w:rPr>
            </w:r>
            <w:r w:rsidR="00F3609D">
              <w:rPr>
                <w:noProof/>
                <w:webHidden/>
              </w:rPr>
              <w:fldChar w:fldCharType="separate"/>
            </w:r>
            <w:r w:rsidR="006C66EC">
              <w:rPr>
                <w:noProof/>
                <w:webHidden/>
              </w:rPr>
              <w:t>31</w:t>
            </w:r>
            <w:r w:rsidR="00F3609D">
              <w:rPr>
                <w:noProof/>
                <w:webHidden/>
              </w:rPr>
              <w:fldChar w:fldCharType="end"/>
            </w:r>
          </w:hyperlink>
        </w:p>
        <w:p w14:paraId="123A01F0" w14:textId="7780C15A" w:rsidR="00F3609D" w:rsidRDefault="00252BE9">
          <w:pPr>
            <w:pStyle w:val="TOC1"/>
            <w:rPr>
              <w:rFonts w:eastAsiaTheme="minorEastAsia" w:cstheme="minorBidi"/>
              <w:b w:val="0"/>
              <w:bCs w:val="0"/>
              <w:i w:val="0"/>
              <w:iCs w:val="0"/>
              <w:noProof/>
              <w:lang w:eastAsia="en-GB"/>
            </w:rPr>
          </w:pPr>
          <w:hyperlink w:anchor="_Toc64461849" w:history="1">
            <w:r w:rsidR="00F3609D" w:rsidRPr="00EE1A8D">
              <w:rPr>
                <w:rStyle w:val="Hyperlink"/>
                <w:noProof/>
                <w:lang w:val="en-US"/>
              </w:rPr>
              <w:t>Appendix</w:t>
            </w:r>
            <w:r w:rsidR="00F3609D">
              <w:rPr>
                <w:noProof/>
                <w:webHidden/>
              </w:rPr>
              <w:tab/>
            </w:r>
            <w:r w:rsidR="00F3609D">
              <w:rPr>
                <w:noProof/>
                <w:webHidden/>
              </w:rPr>
              <w:fldChar w:fldCharType="begin"/>
            </w:r>
            <w:r w:rsidR="00F3609D">
              <w:rPr>
                <w:noProof/>
                <w:webHidden/>
              </w:rPr>
              <w:instrText xml:space="preserve"> PAGEREF _Toc64461849 \h </w:instrText>
            </w:r>
            <w:r w:rsidR="00F3609D">
              <w:rPr>
                <w:noProof/>
                <w:webHidden/>
              </w:rPr>
            </w:r>
            <w:r w:rsidR="00F3609D">
              <w:rPr>
                <w:noProof/>
                <w:webHidden/>
              </w:rPr>
              <w:fldChar w:fldCharType="separate"/>
            </w:r>
            <w:r w:rsidR="006C66EC">
              <w:rPr>
                <w:noProof/>
                <w:webHidden/>
              </w:rPr>
              <w:t>31</w:t>
            </w:r>
            <w:r w:rsidR="00F3609D">
              <w:rPr>
                <w:noProof/>
                <w:webHidden/>
              </w:rPr>
              <w:fldChar w:fldCharType="end"/>
            </w:r>
          </w:hyperlink>
        </w:p>
        <w:p w14:paraId="32030045" w14:textId="56690CC2" w:rsidR="001817D8" w:rsidRDefault="001817D8">
          <w:r>
            <w:rPr>
              <w:b/>
              <w:bCs/>
              <w:noProof/>
            </w:rPr>
            <w:fldChar w:fldCharType="end"/>
          </w:r>
        </w:p>
      </w:sdtContent>
    </w:sdt>
    <w:p w14:paraId="127D762E" w14:textId="77777777" w:rsidR="00F0253D" w:rsidRPr="00966465" w:rsidRDefault="00F0253D" w:rsidP="009438E2">
      <w:pPr>
        <w:pBdr>
          <w:bottom w:val="single" w:sz="12" w:space="1" w:color="auto"/>
        </w:pBdr>
        <w:ind w:left="720" w:hanging="360"/>
      </w:pPr>
    </w:p>
    <w:p w14:paraId="260CEFFB" w14:textId="11D41A0E" w:rsidR="008302FE" w:rsidRDefault="00BD517B" w:rsidP="00F12727">
      <w:pPr>
        <w:pStyle w:val="Heading1"/>
        <w:numPr>
          <w:ilvl w:val="0"/>
          <w:numId w:val="6"/>
        </w:numPr>
        <w:pBdr>
          <w:bottom w:val="single" w:sz="12" w:space="1" w:color="auto"/>
        </w:pBdr>
      </w:pPr>
      <w:bookmarkStart w:id="2" w:name="_Toc64461658"/>
      <w:r>
        <w:rPr>
          <w:lang w:val="en-US"/>
        </w:rPr>
        <w:t>Architecture</w:t>
      </w:r>
      <w:r w:rsidR="00961167" w:rsidRPr="00961167">
        <w:t xml:space="preserve"> and </w:t>
      </w:r>
      <w:proofErr w:type="spellStart"/>
      <w:r w:rsidR="00961167" w:rsidRPr="00961167">
        <w:t>Concepts</w:t>
      </w:r>
      <w:bookmarkEnd w:id="2"/>
      <w:proofErr w:type="spellEnd"/>
    </w:p>
    <w:p w14:paraId="2C6054F6" w14:textId="06A82807" w:rsidR="00961167" w:rsidRDefault="00961167" w:rsidP="00961167"/>
    <w:p w14:paraId="7C145308" w14:textId="7254293F" w:rsidR="00961167" w:rsidRPr="00252BE9" w:rsidRDefault="00961167" w:rsidP="00BF4635">
      <w:pPr>
        <w:pStyle w:val="Heading2"/>
      </w:pPr>
      <w:bookmarkStart w:id="3" w:name="_Toc64461659"/>
      <w:r w:rsidRPr="00252BE9">
        <w:t>Introduction</w:t>
      </w:r>
      <w:bookmarkEnd w:id="3"/>
    </w:p>
    <w:p w14:paraId="1A5EAC4E" w14:textId="3CEC90E3" w:rsidR="00961167" w:rsidRDefault="00F1198F" w:rsidP="00961167">
      <w:pPr>
        <w:rPr>
          <w:lang w:val="en-US"/>
        </w:rPr>
      </w:pPr>
      <w:proofErr w:type="spellStart"/>
      <w:r>
        <w:rPr>
          <w:lang w:val="en-US"/>
        </w:rPr>
        <w:t>Sesam</w:t>
      </w:r>
      <w:proofErr w:type="spellEnd"/>
      <w:r>
        <w:rPr>
          <w:lang w:val="en-US"/>
        </w:rPr>
        <w:t xml:space="preserve"> opens </w:t>
      </w:r>
      <w:r w:rsidR="00A14760">
        <w:rPr>
          <w:lang w:val="en-US"/>
        </w:rPr>
        <w:t>the door to running a data-driven business</w:t>
      </w:r>
      <w:r w:rsidR="00000C8D">
        <w:rPr>
          <w:lang w:val="en-US"/>
        </w:rPr>
        <w:t>, but what is a data driven business</w:t>
      </w:r>
      <w:r w:rsidR="005D1266">
        <w:rPr>
          <w:lang w:val="en-US"/>
        </w:rPr>
        <w:t xml:space="preserve"> </w:t>
      </w:r>
      <w:r w:rsidR="00000C8D">
        <w:rPr>
          <w:lang w:val="en-US"/>
        </w:rPr>
        <w:t xml:space="preserve">and </w:t>
      </w:r>
      <w:r w:rsidR="005D1266">
        <w:rPr>
          <w:lang w:val="en-US"/>
        </w:rPr>
        <w:t>how does the journey towards it look?</w:t>
      </w:r>
    </w:p>
    <w:p w14:paraId="5A7F3BDD" w14:textId="418F26E5" w:rsidR="005D1266" w:rsidRDefault="005D1266" w:rsidP="00961167">
      <w:pPr>
        <w:rPr>
          <w:lang w:val="en-US"/>
        </w:rPr>
      </w:pPr>
      <w:r>
        <w:rPr>
          <w:lang w:val="en-US"/>
        </w:rPr>
        <w:t xml:space="preserve">In this chapter we will introduce you to </w:t>
      </w:r>
      <w:proofErr w:type="spellStart"/>
      <w:r>
        <w:rPr>
          <w:lang w:val="en-US"/>
        </w:rPr>
        <w:t>Sesam</w:t>
      </w:r>
      <w:proofErr w:type="spellEnd"/>
      <w:r>
        <w:rPr>
          <w:lang w:val="en-US"/>
        </w:rPr>
        <w:t xml:space="preserve"> as a way of not only </w:t>
      </w:r>
      <w:r w:rsidR="000827B8">
        <w:rPr>
          <w:lang w:val="en-US"/>
        </w:rPr>
        <w:t>developing but</w:t>
      </w:r>
      <w:r>
        <w:rPr>
          <w:lang w:val="en-US"/>
        </w:rPr>
        <w:t xml:space="preserve"> thinking. You will learn about </w:t>
      </w:r>
      <w:r w:rsidR="009B128A">
        <w:rPr>
          <w:lang w:val="en-US"/>
        </w:rPr>
        <w:t xml:space="preserve">overarching themes for designing integrations, the components you build with and the </w:t>
      </w:r>
      <w:r w:rsidR="00FA641F">
        <w:rPr>
          <w:lang w:val="en-US"/>
        </w:rPr>
        <w:t>pitfalls</w:t>
      </w:r>
      <w:r w:rsidR="00A779D3">
        <w:rPr>
          <w:lang w:val="en-US"/>
        </w:rPr>
        <w:t xml:space="preserve"> to look out for</w:t>
      </w:r>
      <w:r w:rsidR="00FA641F">
        <w:rPr>
          <w:lang w:val="en-US"/>
        </w:rPr>
        <w:t xml:space="preserve"> along the way.</w:t>
      </w:r>
    </w:p>
    <w:p w14:paraId="4CFE9536" w14:textId="09E8B2B2" w:rsidR="00FA641F" w:rsidRDefault="00FA641F" w:rsidP="00961167">
      <w:pPr>
        <w:rPr>
          <w:lang w:val="en-US"/>
        </w:rPr>
      </w:pPr>
      <w:r>
        <w:rPr>
          <w:lang w:val="en-US"/>
        </w:rPr>
        <w:t>After reading you can expect to recognize and design a data driven Integration of your own.</w:t>
      </w:r>
    </w:p>
    <w:p w14:paraId="6191A2AC" w14:textId="77777777" w:rsidR="00961167" w:rsidRDefault="00961167" w:rsidP="004C72FC">
      <w:pPr>
        <w:rPr>
          <w:lang w:val="en-US"/>
        </w:rPr>
      </w:pPr>
    </w:p>
    <w:p w14:paraId="7F1F1F53" w14:textId="780CB3BA" w:rsidR="00961167" w:rsidRDefault="00BD517B" w:rsidP="00961167">
      <w:pPr>
        <w:pStyle w:val="Heading2"/>
        <w:pBdr>
          <w:bottom w:val="single" w:sz="12" w:space="1" w:color="auto"/>
        </w:pBdr>
        <w:rPr>
          <w:lang w:val="en-US"/>
        </w:rPr>
      </w:pPr>
      <w:bookmarkStart w:id="4" w:name="_Toc64461660"/>
      <w:r>
        <w:rPr>
          <w:lang w:val="en-US"/>
        </w:rPr>
        <w:t>Architecture</w:t>
      </w:r>
      <w:bookmarkEnd w:id="4"/>
    </w:p>
    <w:p w14:paraId="50EBD83D" w14:textId="204E7950" w:rsidR="00961167" w:rsidRDefault="00961167" w:rsidP="00961167">
      <w:pPr>
        <w:rPr>
          <w:lang w:val="en-US"/>
        </w:rPr>
      </w:pPr>
      <w:r>
        <w:rPr>
          <w:lang w:val="en-US"/>
        </w:rPr>
        <w:t xml:space="preserve">What do we mean about </w:t>
      </w:r>
      <w:proofErr w:type="gramStart"/>
      <w:r>
        <w:rPr>
          <w:lang w:val="en-US"/>
        </w:rPr>
        <w:t>architecture</w:t>
      </w:r>
      <w:proofErr w:type="gramEnd"/>
    </w:p>
    <w:p w14:paraId="7D90B246" w14:textId="6552697D" w:rsidR="003E11A5" w:rsidRDefault="00BD517B" w:rsidP="00F12727">
      <w:pPr>
        <w:pStyle w:val="Heading2"/>
        <w:numPr>
          <w:ilvl w:val="1"/>
          <w:numId w:val="12"/>
        </w:numPr>
        <w:rPr>
          <w:lang w:val="en-US"/>
        </w:rPr>
      </w:pPr>
      <w:bookmarkStart w:id="5" w:name="_Toc64461661"/>
      <w:r>
        <w:rPr>
          <w:lang w:val="en-US"/>
        </w:rPr>
        <w:t>Architecture</w:t>
      </w:r>
      <w:r w:rsidR="005C1CB3" w:rsidRPr="005C1CB3">
        <w:rPr>
          <w:lang w:val="en-US"/>
        </w:rPr>
        <w:t xml:space="preserve"> and Concepts</w:t>
      </w:r>
      <w:r w:rsidR="005C1CB3">
        <w:rPr>
          <w:lang w:val="en-US"/>
        </w:rPr>
        <w:t>: Beginner</w:t>
      </w:r>
      <w:bookmarkEnd w:id="5"/>
    </w:p>
    <w:p w14:paraId="6DEFF316" w14:textId="77777777" w:rsidR="001338BD" w:rsidRPr="001338BD" w:rsidRDefault="001338BD" w:rsidP="001338BD">
      <w:pPr>
        <w:rPr>
          <w:lang w:val="en-US"/>
        </w:rPr>
      </w:pPr>
    </w:p>
    <w:p w14:paraId="59DCCE75" w14:textId="6ACEED45" w:rsidR="00961167" w:rsidRDefault="00961167" w:rsidP="00F12727">
      <w:pPr>
        <w:pStyle w:val="Heading3"/>
        <w:numPr>
          <w:ilvl w:val="2"/>
          <w:numId w:val="12"/>
        </w:numPr>
        <w:rPr>
          <w:lang w:val="en-US"/>
        </w:rPr>
      </w:pPr>
      <w:bookmarkStart w:id="6" w:name="_Toc64461662"/>
      <w:r>
        <w:rPr>
          <w:lang w:val="en-US"/>
        </w:rPr>
        <w:t xml:space="preserve">Different types of </w:t>
      </w:r>
      <w:r w:rsidR="00252BE9">
        <w:rPr>
          <w:lang w:val="en-US"/>
        </w:rPr>
        <w:t xml:space="preserve">Integration </w:t>
      </w:r>
      <w:r w:rsidR="00BD517B">
        <w:rPr>
          <w:lang w:val="en-US"/>
        </w:rPr>
        <w:t>Architecture</w:t>
      </w:r>
      <w:r>
        <w:rPr>
          <w:lang w:val="en-US"/>
        </w:rPr>
        <w:t>s</w:t>
      </w:r>
      <w:bookmarkEnd w:id="6"/>
      <w:ins w:id="7" w:author="Gabriell Constantin Vig" w:date="2021-02-24T16:03:00Z">
        <w:r w:rsidR="00360ACB">
          <w:rPr>
            <w:lang w:val="en-US"/>
          </w:rPr>
          <w:t xml:space="preserve"> @Jonas</w:t>
        </w:r>
      </w:ins>
    </w:p>
    <w:p w14:paraId="43D283A5" w14:textId="0CFBD13F" w:rsidR="001E66D7" w:rsidRDefault="001E66D7" w:rsidP="004C72FC">
      <w:pPr>
        <w:rPr>
          <w:lang w:val="en-US"/>
        </w:rPr>
      </w:pPr>
      <w:r>
        <w:rPr>
          <w:lang w:val="en-US"/>
        </w:rPr>
        <w:t xml:space="preserve">When modelling data, integration architectures (IA) lay the foundation upon which data is shaped and </w:t>
      </w:r>
      <w:r w:rsidR="00252BE9">
        <w:rPr>
          <w:lang w:val="en-US"/>
        </w:rPr>
        <w:t>structured</w:t>
      </w:r>
      <w:r>
        <w:rPr>
          <w:lang w:val="en-US"/>
        </w:rPr>
        <w:t xml:space="preserve"> as it moves through one system to another. Within IA</w:t>
      </w:r>
      <w:del w:id="8" w:author="Jonas Als Christensen" w:date="2021-03-03T17:23:00Z">
        <w:r w:rsidDel="00BE32A9">
          <w:rPr>
            <w:lang w:val="en-US"/>
          </w:rPr>
          <w:delText xml:space="preserve"> </w:delText>
        </w:r>
      </w:del>
      <w:del w:id="9" w:author="Jonas Als Christensen" w:date="2021-03-03T17:22:00Z">
        <w:r w:rsidR="00252BE9" w:rsidDel="00BE32A9">
          <w:rPr>
            <w:lang w:val="en-US"/>
          </w:rPr>
          <w:delText>methods</w:delText>
        </w:r>
      </w:del>
      <w:del w:id="10" w:author="Jonas Als Christensen" w:date="2021-03-03T17:21:00Z">
        <w:r w:rsidDel="00BE32A9">
          <w:rPr>
            <w:lang w:val="en-US"/>
          </w:rPr>
          <w:delText xml:space="preserve"> </w:delText>
        </w:r>
      </w:del>
      <w:ins w:id="11" w:author="Jonas Als Christensen" w:date="2021-03-03T17:22:00Z">
        <w:r w:rsidR="00BE32A9">
          <w:rPr>
            <w:lang w:val="en-US"/>
          </w:rPr>
          <w:t>,</w:t>
        </w:r>
      </w:ins>
      <w:del w:id="12" w:author="Jonas Als Christensen" w:date="2021-03-03T17:21:00Z">
        <w:r w:rsidDel="00BE32A9">
          <w:rPr>
            <w:lang w:val="en-US"/>
          </w:rPr>
          <w:delText>-</w:delText>
        </w:r>
      </w:del>
      <w:r>
        <w:rPr>
          <w:lang w:val="en-US"/>
        </w:rPr>
        <w:t xml:space="preserve"> Point</w:t>
      </w:r>
      <w:ins w:id="13" w:author="Jonas Als Christensen" w:date="2021-03-03T17:21:00Z">
        <w:r w:rsidR="00BE32A9">
          <w:rPr>
            <w:lang w:val="en-US"/>
          </w:rPr>
          <w:t>-</w:t>
        </w:r>
      </w:ins>
      <w:del w:id="14" w:author="Jonas Als Christensen" w:date="2021-03-03T17:21:00Z">
        <w:r w:rsidDel="00BE32A9">
          <w:rPr>
            <w:lang w:val="en-US"/>
          </w:rPr>
          <w:delText xml:space="preserve"> </w:delText>
        </w:r>
      </w:del>
      <w:r>
        <w:rPr>
          <w:lang w:val="en-US"/>
        </w:rPr>
        <w:t>to</w:t>
      </w:r>
      <w:ins w:id="15" w:author="Jonas Als Christensen" w:date="2021-03-03T17:21:00Z">
        <w:r w:rsidR="00BE32A9">
          <w:rPr>
            <w:lang w:val="en-US"/>
          </w:rPr>
          <w:t>-</w:t>
        </w:r>
      </w:ins>
      <w:del w:id="16" w:author="Jonas Als Christensen" w:date="2021-03-03T17:21:00Z">
        <w:r w:rsidDel="00BE32A9">
          <w:rPr>
            <w:lang w:val="en-US"/>
          </w:rPr>
          <w:delText xml:space="preserve"> </w:delText>
        </w:r>
      </w:del>
      <w:r>
        <w:rPr>
          <w:lang w:val="en-US"/>
        </w:rPr>
        <w:t xml:space="preserve">point (P2P) and Enterprise Service Bus (ESB) have been used extensively. Recent </w:t>
      </w:r>
      <w:del w:id="17" w:author="Jonas Als Christensen" w:date="2021-03-03T17:10:00Z">
        <w:r w:rsidDel="00252BE9">
          <w:rPr>
            <w:lang w:val="en-US"/>
          </w:rPr>
          <w:delText>trends</w:delText>
        </w:r>
      </w:del>
      <w:ins w:id="18" w:author="Jonas Als Christensen" w:date="2021-03-03T17:10:00Z">
        <w:r w:rsidR="00252BE9">
          <w:rPr>
            <w:lang w:val="en-US"/>
          </w:rPr>
          <w:t>trends,</w:t>
        </w:r>
      </w:ins>
      <w:r>
        <w:rPr>
          <w:lang w:val="en-US"/>
        </w:rPr>
        <w:t xml:space="preserve"> however</w:t>
      </w:r>
      <w:del w:id="19" w:author="Jonas Als Christensen" w:date="2021-03-03T17:10:00Z">
        <w:r w:rsidDel="00252BE9">
          <w:rPr>
            <w:lang w:val="en-US"/>
          </w:rPr>
          <w:delText>,</w:delText>
        </w:r>
      </w:del>
      <w:r>
        <w:rPr>
          <w:lang w:val="en-US"/>
        </w:rPr>
        <w:t xml:space="preserve"> move away from these established </w:t>
      </w:r>
      <w:ins w:id="20" w:author="Jonas Als Christensen" w:date="2021-03-03T17:23:00Z">
        <w:r w:rsidR="00BE32A9">
          <w:rPr>
            <w:lang w:val="en-US"/>
          </w:rPr>
          <w:t xml:space="preserve">integration principles and </w:t>
        </w:r>
      </w:ins>
      <w:del w:id="21" w:author="Jonas Als Christensen" w:date="2021-03-03T17:23:00Z">
        <w:r w:rsidDel="00BE32A9">
          <w:rPr>
            <w:lang w:val="en-US"/>
          </w:rPr>
          <w:delText xml:space="preserve">ways of modelling data and </w:delText>
        </w:r>
      </w:del>
      <w:r>
        <w:rPr>
          <w:lang w:val="en-US"/>
        </w:rPr>
        <w:t>places data and its mobility at its center.</w:t>
      </w:r>
    </w:p>
    <w:p w14:paraId="09DECB10" w14:textId="20BD302E" w:rsidR="001E66D7" w:rsidRDefault="001E66D7" w:rsidP="004C72FC">
      <w:pPr>
        <w:rPr>
          <w:lang w:val="en-US"/>
        </w:rPr>
      </w:pPr>
      <w:r>
        <w:rPr>
          <w:lang w:val="en-US"/>
        </w:rPr>
        <w:t xml:space="preserve">Albeit, before elaborating on how </w:t>
      </w:r>
      <w:ins w:id="22" w:author="Jonas Als Christensen" w:date="2021-03-03T17:23:00Z">
        <w:r w:rsidR="00BE32A9">
          <w:rPr>
            <w:lang w:val="en-US"/>
          </w:rPr>
          <w:t xml:space="preserve">integration principles </w:t>
        </w:r>
      </w:ins>
      <w:del w:id="23" w:author="Jonas Als Christensen" w:date="2021-03-03T17:23:00Z">
        <w:r w:rsidDel="00BE32A9">
          <w:rPr>
            <w:lang w:val="en-US"/>
          </w:rPr>
          <w:delText xml:space="preserve">data modelling </w:delText>
        </w:r>
      </w:del>
      <w:r>
        <w:rPr>
          <w:lang w:val="en-US"/>
        </w:rPr>
        <w:t>has undergone recent radical changes, you should first dive into P2P and ESB.</w:t>
      </w:r>
    </w:p>
    <w:p w14:paraId="74C27F65" w14:textId="20B0DDA8" w:rsidR="001E66D7" w:rsidRDefault="001E66D7" w:rsidP="001E66D7">
      <w:pPr>
        <w:pStyle w:val="ListParagraph"/>
        <w:numPr>
          <w:ilvl w:val="3"/>
          <w:numId w:val="12"/>
        </w:numPr>
        <w:rPr>
          <w:lang w:val="en-US"/>
        </w:rPr>
      </w:pPr>
      <w:r w:rsidRPr="001E66D7">
        <w:rPr>
          <w:lang w:val="en-US"/>
        </w:rPr>
        <w:t>Point</w:t>
      </w:r>
      <w:ins w:id="24" w:author="Jonas Als Christensen" w:date="2021-03-03T17:21:00Z">
        <w:r w:rsidR="00BE32A9">
          <w:rPr>
            <w:lang w:val="en-US"/>
          </w:rPr>
          <w:t>-</w:t>
        </w:r>
      </w:ins>
      <w:del w:id="25" w:author="Jonas Als Christensen" w:date="2021-03-03T17:21:00Z">
        <w:r w:rsidRPr="001E66D7" w:rsidDel="00BE32A9">
          <w:rPr>
            <w:lang w:val="en-US"/>
          </w:rPr>
          <w:delText xml:space="preserve"> </w:delText>
        </w:r>
      </w:del>
      <w:r w:rsidRPr="001E66D7">
        <w:rPr>
          <w:lang w:val="en-US"/>
        </w:rPr>
        <w:t>to</w:t>
      </w:r>
      <w:ins w:id="26" w:author="Jonas Als Christensen" w:date="2021-03-03T17:21:00Z">
        <w:r w:rsidR="00BE32A9">
          <w:rPr>
            <w:lang w:val="en-US"/>
          </w:rPr>
          <w:t>-</w:t>
        </w:r>
      </w:ins>
      <w:del w:id="27" w:author="Jonas Als Christensen" w:date="2021-03-03T17:21:00Z">
        <w:r w:rsidRPr="001E66D7" w:rsidDel="00BE32A9">
          <w:rPr>
            <w:lang w:val="en-US"/>
          </w:rPr>
          <w:delText xml:space="preserve"> </w:delText>
        </w:r>
      </w:del>
      <w:r w:rsidRPr="001E66D7">
        <w:rPr>
          <w:lang w:val="en-US"/>
        </w:rPr>
        <w:t>Point</w:t>
      </w:r>
    </w:p>
    <w:p w14:paraId="54654725" w14:textId="7704D89D" w:rsidR="00710900" w:rsidRDefault="00252BE9" w:rsidP="00252BE9">
      <w:pPr>
        <w:rPr>
          <w:ins w:id="28" w:author="Jonas Als Christensen" w:date="2021-03-03T17:55:00Z"/>
          <w:lang w:val="en-US"/>
        </w:rPr>
      </w:pPr>
      <w:r>
        <w:rPr>
          <w:lang w:val="en-US"/>
        </w:rPr>
        <w:t>This kind of</w:t>
      </w:r>
      <w:del w:id="29" w:author="Jonas Als Christensen" w:date="2021-03-03T17:24:00Z">
        <w:r w:rsidDel="00BE32A9">
          <w:rPr>
            <w:lang w:val="en-US"/>
          </w:rPr>
          <w:delText xml:space="preserve"> </w:delText>
        </w:r>
      </w:del>
      <w:del w:id="30" w:author="Jonas Als Christensen" w:date="2021-03-03T17:22:00Z">
        <w:r w:rsidDel="00BE32A9">
          <w:rPr>
            <w:lang w:val="en-US"/>
          </w:rPr>
          <w:delText>data modellin</w:delText>
        </w:r>
      </w:del>
      <w:ins w:id="31" w:author="Jonas Als Christensen" w:date="2021-03-03T17:24:00Z">
        <w:r w:rsidR="00BE32A9">
          <w:rPr>
            <w:lang w:val="en-US"/>
          </w:rPr>
          <w:t xml:space="preserve"> IA is a simple integration principle</w:t>
        </w:r>
      </w:ins>
      <w:ins w:id="32" w:author="Jonas Als Christensen" w:date="2021-03-03T17:35:00Z">
        <w:r w:rsidR="001D3A5A">
          <w:rPr>
            <w:lang w:val="en-US"/>
          </w:rPr>
          <w:t>. As an example of P2P</w:t>
        </w:r>
      </w:ins>
      <w:ins w:id="33" w:author="Jonas Als Christensen" w:date="2021-03-03T17:36:00Z">
        <w:r w:rsidR="001D3A5A">
          <w:rPr>
            <w:lang w:val="en-US"/>
          </w:rPr>
          <w:t xml:space="preserve"> </w:t>
        </w:r>
      </w:ins>
      <w:ins w:id="34" w:author="Jonas Als Christensen" w:date="2021-03-03T17:35:00Z">
        <w:r w:rsidR="001D3A5A">
          <w:rPr>
            <w:lang w:val="en-US"/>
          </w:rPr>
          <w:t xml:space="preserve">imagine </w:t>
        </w:r>
      </w:ins>
      <w:ins w:id="35" w:author="Jonas Als Christensen" w:date="2021-03-03T17:36:00Z">
        <w:r w:rsidR="001D3A5A">
          <w:rPr>
            <w:lang w:val="en-US"/>
          </w:rPr>
          <w:t xml:space="preserve">sending </w:t>
        </w:r>
      </w:ins>
      <w:ins w:id="36" w:author="Jonas Als Christensen" w:date="2021-03-03T17:32:00Z">
        <w:r w:rsidR="00A942E6">
          <w:rPr>
            <w:lang w:val="en-US"/>
          </w:rPr>
          <w:t xml:space="preserve">a message </w:t>
        </w:r>
      </w:ins>
      <w:ins w:id="37" w:author="Jonas Als Christensen" w:date="2021-03-03T17:37:00Z">
        <w:r w:rsidR="001D3A5A">
          <w:rPr>
            <w:lang w:val="en-US"/>
          </w:rPr>
          <w:t xml:space="preserve">generated in one system </w:t>
        </w:r>
      </w:ins>
      <w:ins w:id="38" w:author="Jonas Als Christensen" w:date="2021-03-03T17:33:00Z">
        <w:r w:rsidR="00A942E6">
          <w:rPr>
            <w:lang w:val="en-US"/>
          </w:rPr>
          <w:t xml:space="preserve">to a </w:t>
        </w:r>
      </w:ins>
      <w:ins w:id="39" w:author="Jonas Als Christensen" w:date="2021-03-03T17:35:00Z">
        <w:r w:rsidR="00A942E6">
          <w:rPr>
            <w:lang w:val="en-US"/>
          </w:rPr>
          <w:t>single</w:t>
        </w:r>
      </w:ins>
      <w:ins w:id="40" w:author="Jonas Als Christensen" w:date="2021-03-03T17:33:00Z">
        <w:r w:rsidR="00A942E6">
          <w:rPr>
            <w:lang w:val="en-US"/>
          </w:rPr>
          <w:t xml:space="preserve"> receiver</w:t>
        </w:r>
      </w:ins>
      <w:ins w:id="41" w:author="Jonas Als Christensen" w:date="2021-03-03T17:37:00Z">
        <w:r w:rsidR="001D3A5A">
          <w:rPr>
            <w:lang w:val="en-US"/>
          </w:rPr>
          <w:t xml:space="preserve"> in another system</w:t>
        </w:r>
      </w:ins>
      <w:ins w:id="42" w:author="Jonas Als Christensen" w:date="2021-03-03T17:36:00Z">
        <w:r w:rsidR="001D3A5A">
          <w:rPr>
            <w:lang w:val="en-US"/>
          </w:rPr>
          <w:t>.</w:t>
        </w:r>
      </w:ins>
      <w:ins w:id="43" w:author="Jonas Als Christensen" w:date="2021-03-03T17:37:00Z">
        <w:r w:rsidR="001D3A5A">
          <w:rPr>
            <w:lang w:val="en-US"/>
          </w:rPr>
          <w:t xml:space="preserve"> This </w:t>
        </w:r>
      </w:ins>
      <w:ins w:id="44" w:author="Jonas Als Christensen" w:date="2021-03-03T17:38:00Z">
        <w:r w:rsidR="001D3A5A">
          <w:rPr>
            <w:lang w:val="en-US"/>
          </w:rPr>
          <w:t xml:space="preserve">simplified </w:t>
        </w:r>
      </w:ins>
      <w:ins w:id="45" w:author="Jonas Als Christensen" w:date="2021-03-03T17:37:00Z">
        <w:r w:rsidR="001D3A5A">
          <w:rPr>
            <w:lang w:val="en-US"/>
          </w:rPr>
          <w:t>example</w:t>
        </w:r>
      </w:ins>
      <w:ins w:id="46" w:author="Jonas Als Christensen" w:date="2021-03-03T17:38:00Z">
        <w:r w:rsidR="001D3A5A">
          <w:rPr>
            <w:lang w:val="en-US"/>
          </w:rPr>
          <w:t xml:space="preserve"> shows both the pros and cons to using P2P. It is simple and therefore easy to manage, al</w:t>
        </w:r>
      </w:ins>
      <w:ins w:id="47" w:author="Jonas Als Christensen" w:date="2021-03-03T17:39:00Z">
        <w:r w:rsidR="001D3A5A">
          <w:rPr>
            <w:lang w:val="en-US"/>
          </w:rPr>
          <w:t xml:space="preserve">beit what if another system is introduced and so multiple new messages need to be </w:t>
        </w:r>
        <w:proofErr w:type="gramStart"/>
        <w:r w:rsidR="001D3A5A">
          <w:rPr>
            <w:lang w:val="en-US"/>
          </w:rPr>
          <w:t>send</w:t>
        </w:r>
        <w:proofErr w:type="gramEnd"/>
        <w:r w:rsidR="001D3A5A">
          <w:rPr>
            <w:lang w:val="en-US"/>
          </w:rPr>
          <w:t xml:space="preserve">? </w:t>
        </w:r>
      </w:ins>
      <w:ins w:id="48" w:author="Jonas Als Christensen" w:date="2021-03-03T17:40:00Z">
        <w:r w:rsidR="001D3A5A">
          <w:rPr>
            <w:lang w:val="en-US"/>
          </w:rPr>
          <w:t xml:space="preserve">Well, in this case P2P is not </w:t>
        </w:r>
      </w:ins>
      <w:ins w:id="49" w:author="Jonas Als Christensen" w:date="2021-03-03T17:54:00Z">
        <w:r w:rsidR="00710900">
          <w:rPr>
            <w:lang w:val="en-US"/>
          </w:rPr>
          <w:lastRenderedPageBreak/>
          <w:t>your best</w:t>
        </w:r>
      </w:ins>
      <w:ins w:id="50" w:author="Jonas Als Christensen" w:date="2021-03-03T17:40:00Z">
        <w:r w:rsidR="001D3A5A">
          <w:rPr>
            <w:lang w:val="en-US"/>
          </w:rPr>
          <w:t xml:space="preserve"> option</w:t>
        </w:r>
      </w:ins>
      <w:ins w:id="51" w:author="Jonas Als Christensen" w:date="2021-03-03T19:30:00Z">
        <w:r w:rsidR="0035395F">
          <w:rPr>
            <w:lang w:val="en-US"/>
          </w:rPr>
          <w:t>, and the issue of scalability presents i</w:t>
        </w:r>
      </w:ins>
      <w:ins w:id="52" w:author="Jonas Als Christensen" w:date="2021-03-03T19:31:00Z">
        <w:r w:rsidR="0035395F">
          <w:rPr>
            <w:lang w:val="en-US"/>
          </w:rPr>
          <w:t>tself</w:t>
        </w:r>
      </w:ins>
      <w:ins w:id="53" w:author="Jonas Als Christensen" w:date="2021-03-03T17:40:00Z">
        <w:r w:rsidR="001D3A5A">
          <w:rPr>
            <w:lang w:val="en-US"/>
          </w:rPr>
          <w:t>.</w:t>
        </w:r>
      </w:ins>
      <w:ins w:id="54" w:author="Jonas Als Christensen" w:date="2021-03-03T17:54:00Z">
        <w:r w:rsidR="00710900">
          <w:rPr>
            <w:lang w:val="en-US"/>
          </w:rPr>
          <w:t xml:space="preserve"> To illustrate how complex</w:t>
        </w:r>
      </w:ins>
      <w:ins w:id="55" w:author="Jonas Als Christensen" w:date="2021-03-03T17:55:00Z">
        <w:r w:rsidR="00710900">
          <w:rPr>
            <w:lang w:val="en-US"/>
          </w:rPr>
          <w:t xml:space="preserve">ity can make </w:t>
        </w:r>
      </w:ins>
      <w:ins w:id="56" w:author="Jonas Als Christensen" w:date="2021-03-03T19:53:00Z">
        <w:r w:rsidR="006C3B3B">
          <w:rPr>
            <w:noProof/>
          </w:rPr>
          <mc:AlternateContent>
            <mc:Choice Requires="wps">
              <w:drawing>
                <wp:anchor distT="0" distB="0" distL="114300" distR="114300" simplePos="0" relativeHeight="251664384" behindDoc="0" locked="0" layoutInCell="1" allowOverlap="1" wp14:anchorId="4C5ACB39" wp14:editId="06DDC11F">
                  <wp:simplePos x="0" y="0"/>
                  <wp:positionH relativeFrom="column">
                    <wp:posOffset>2156460</wp:posOffset>
                  </wp:positionH>
                  <wp:positionV relativeFrom="paragraph">
                    <wp:posOffset>2503381</wp:posOffset>
                  </wp:positionV>
                  <wp:extent cx="12192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08B01DDF" w14:textId="20C7072A" w:rsidR="006C3B3B" w:rsidRPr="00414249" w:rsidRDefault="006C3B3B" w:rsidP="006C3B3B">
                              <w:pPr>
                                <w:pStyle w:val="Caption"/>
                                <w:rPr>
                                  <w:sz w:val="22"/>
                                  <w:szCs w:val="22"/>
                                  <w:lang w:val="en-US"/>
                                </w:rPr>
                                <w:pPrChange w:id="57" w:author="Jonas Als Christensen" w:date="2021-03-03T19:53:00Z">
                                  <w:pPr/>
                                </w:pPrChange>
                              </w:pPr>
                              <w:proofErr w:type="spellStart"/>
                              <w:ins w:id="58" w:author="Jonas Als Christensen" w:date="2021-03-03T19:53:00Z">
                                <w:r>
                                  <w:t>Figure</w:t>
                                </w:r>
                                <w:proofErr w:type="spellEnd"/>
                                <w:r>
                                  <w:t xml:space="preserve"> </w:t>
                                </w:r>
                                <w:r>
                                  <w:fldChar w:fldCharType="begin"/>
                                </w:r>
                                <w:r>
                                  <w:instrText xml:space="preserve"> SEQ Figure \* ARABIC </w:instrText>
                                </w:r>
                              </w:ins>
                              <w:r>
                                <w:fldChar w:fldCharType="separate"/>
                              </w:r>
                              <w:ins w:id="59" w:author="Jonas Als Christensen" w:date="2021-03-04T11:43:00Z">
                                <w:r w:rsidR="00AD6023">
                                  <w:rPr>
                                    <w:noProof/>
                                  </w:rPr>
                                  <w:t>1</w:t>
                                </w:r>
                              </w:ins>
                              <w:ins w:id="60" w:author="Jonas Als Christensen" w:date="2021-03-03T19:53:00Z">
                                <w:r>
                                  <w:fldChar w:fldCharType="end"/>
                                </w:r>
                                <w:r>
                                  <w:t xml:space="preserve"> - Point-to-Point</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C5ACB39" id="_x0000_t202" coordsize="21600,21600" o:spt="202" path="m,l,21600r21600,l21600,xe">
                  <v:stroke joinstyle="miter"/>
                  <v:path gradientshapeok="t" o:connecttype="rect"/>
                </v:shapetype>
                <v:shape id="Text Box 6" o:spid="_x0000_s1026" type="#_x0000_t202" style="position:absolute;margin-left:169.8pt;margin-top:197.1pt;width:96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" stroked="f">
                  <v:textbox style="mso-fit-shape-to-text:t" inset="0,0,0,0">
                    <w:txbxContent>
                      <w:p w14:paraId="08B01DDF" w14:textId="20C7072A" w:rsidR="006C3B3B" w:rsidRPr="00414249" w:rsidRDefault="006C3B3B" w:rsidP="006C3B3B">
                        <w:pPr>
                          <w:pStyle w:val="Caption"/>
                          <w:rPr>
                            <w:sz w:val="22"/>
                            <w:szCs w:val="22"/>
                            <w:lang w:val="en-US"/>
                          </w:rPr>
                          <w:pPrChange w:id="61" w:author="Jonas Als Christensen" w:date="2021-03-03T19:53:00Z">
                            <w:pPr/>
                          </w:pPrChange>
                        </w:pPr>
                        <w:proofErr w:type="spellStart"/>
                        <w:ins w:id="62" w:author="Jonas Als Christensen" w:date="2021-03-03T19:53:00Z">
                          <w:r>
                            <w:t>Figure</w:t>
                          </w:r>
                          <w:proofErr w:type="spellEnd"/>
                          <w:r>
                            <w:t xml:space="preserve"> </w:t>
                          </w:r>
                          <w:r>
                            <w:fldChar w:fldCharType="begin"/>
                          </w:r>
                          <w:r>
                            <w:instrText xml:space="preserve"> SEQ Figure \* ARABIC </w:instrText>
                          </w:r>
                        </w:ins>
                        <w:r>
                          <w:fldChar w:fldCharType="separate"/>
                        </w:r>
                        <w:ins w:id="63" w:author="Jonas Als Christensen" w:date="2021-03-04T11:43:00Z">
                          <w:r w:rsidR="00AD6023">
                            <w:rPr>
                              <w:noProof/>
                            </w:rPr>
                            <w:t>1</w:t>
                          </w:r>
                        </w:ins>
                        <w:ins w:id="64" w:author="Jonas Als Christensen" w:date="2021-03-03T19:53:00Z">
                          <w:r>
                            <w:fldChar w:fldCharType="end"/>
                          </w:r>
                          <w:r>
                            <w:t xml:space="preserve"> - Point-to-Point</w:t>
                          </w:r>
                        </w:ins>
                      </w:p>
                    </w:txbxContent>
                  </v:textbox>
                  <w10:wrap type="topAndBottom"/>
                </v:shape>
              </w:pict>
            </mc:Fallback>
          </mc:AlternateContent>
        </w:r>
      </w:ins>
      <w:ins w:id="65" w:author="Jonas Als Christensen" w:date="2021-03-03T17:55:00Z">
        <w:r w:rsidR="00710900">
          <w:rPr>
            <w:lang w:val="en-US"/>
          </w:rPr>
          <w:t xml:space="preserve">P2P a non-viable option look at the below </w:t>
        </w:r>
      </w:ins>
      <w:ins w:id="66" w:author="Jonas Als Christensen" w:date="2021-03-03T18:10:00Z">
        <w:r w:rsidR="005604D1">
          <w:rPr>
            <w:noProof/>
            <w:lang w:val="en-US"/>
          </w:rPr>
          <w:drawing>
            <wp:anchor distT="0" distB="0" distL="114300" distR="114300" simplePos="0" relativeHeight="251658240" behindDoc="0" locked="0" layoutInCell="1" allowOverlap="1" wp14:anchorId="252662F1" wp14:editId="08D8DDB2">
              <wp:simplePos x="0" y="0"/>
              <wp:positionH relativeFrom="margin">
                <wp:posOffset>937260</wp:posOffset>
              </wp:positionH>
              <wp:positionV relativeFrom="margin">
                <wp:posOffset>518160</wp:posOffset>
              </wp:positionV>
              <wp:extent cx="3670300" cy="191770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70300" cy="1917700"/>
                      </a:xfrm>
                      <a:prstGeom prst="rect">
                        <a:avLst/>
                      </a:prstGeom>
                    </pic:spPr>
                  </pic:pic>
                </a:graphicData>
              </a:graphic>
            </wp:anchor>
          </w:drawing>
        </w:r>
      </w:ins>
      <w:ins w:id="67" w:author="Jonas Als Christensen" w:date="2021-03-03T17:57:00Z">
        <w:r w:rsidR="003278A6">
          <w:rPr>
            <w:lang w:val="en-US"/>
          </w:rPr>
          <w:t>F</w:t>
        </w:r>
      </w:ins>
      <w:ins w:id="68" w:author="Jonas Als Christensen" w:date="2021-03-03T17:55:00Z">
        <w:r w:rsidR="00710900">
          <w:rPr>
            <w:lang w:val="en-US"/>
          </w:rPr>
          <w:t>igure</w:t>
        </w:r>
      </w:ins>
      <w:ins w:id="69" w:author="Jonas Als Christensen" w:date="2021-03-03T17:57:00Z">
        <w:r w:rsidR="003278A6">
          <w:rPr>
            <w:lang w:val="en-US"/>
          </w:rPr>
          <w:t xml:space="preserve"> 1 – Point-to-Point</w:t>
        </w:r>
      </w:ins>
      <w:ins w:id="70" w:author="Jonas Als Christensen" w:date="2021-03-03T17:55:00Z">
        <w:r w:rsidR="00710900">
          <w:rPr>
            <w:lang w:val="en-US"/>
          </w:rPr>
          <w:t>:</w:t>
        </w:r>
      </w:ins>
      <w:ins w:id="71" w:author="Jonas Als Christensen" w:date="2021-03-03T17:40:00Z">
        <w:r w:rsidR="001D3A5A">
          <w:rPr>
            <w:lang w:val="en-US"/>
          </w:rPr>
          <w:t xml:space="preserve"> </w:t>
        </w:r>
      </w:ins>
      <w:del w:id="72" w:author="Jonas Als Christensen" w:date="2021-03-03T17:22:00Z">
        <w:r w:rsidDel="00BE32A9">
          <w:rPr>
            <w:lang w:val="en-US"/>
          </w:rPr>
          <w:delText>g</w:delText>
        </w:r>
      </w:del>
      <w:del w:id="73" w:author="Jonas Als Christensen" w:date="2021-03-03T17:24:00Z">
        <w:r w:rsidDel="00BE32A9">
          <w:rPr>
            <w:lang w:val="en-US"/>
          </w:rPr>
          <w:delText xml:space="preserve"> </w:delText>
        </w:r>
      </w:del>
      <w:del w:id="74" w:author="Jonas Als Christensen" w:date="2021-03-03T17:22:00Z">
        <w:r w:rsidDel="00BE32A9">
          <w:rPr>
            <w:lang w:val="en-US"/>
          </w:rPr>
          <w:delText>technique</w:delText>
        </w:r>
      </w:del>
      <w:del w:id="75" w:author="Jonas Als Christensen" w:date="2021-03-03T17:24:00Z">
        <w:r w:rsidDel="00BE32A9">
          <w:rPr>
            <w:lang w:val="en-US"/>
          </w:rPr>
          <w:delText xml:space="preserve"> </w:delText>
        </w:r>
      </w:del>
      <w:del w:id="76" w:author="Jonas Als Christensen" w:date="2021-03-03T17:38:00Z">
        <w:r w:rsidDel="001D3A5A">
          <w:rPr>
            <w:lang w:val="en-US"/>
          </w:rPr>
          <w:delText xml:space="preserve"> </w:delText>
        </w:r>
      </w:del>
    </w:p>
    <w:p w14:paraId="3123A441" w14:textId="132EA787" w:rsidR="00710900" w:rsidRPr="001E66D7" w:rsidRDefault="00710900" w:rsidP="00252BE9">
      <w:pPr>
        <w:rPr>
          <w:lang w:val="en-US"/>
        </w:rPr>
      </w:pPr>
      <w:ins w:id="77" w:author="Jonas Als Christensen" w:date="2021-03-03T17:55:00Z">
        <w:r>
          <w:rPr>
            <w:lang w:val="en-US"/>
          </w:rPr>
          <w:t xml:space="preserve">As </w:t>
        </w:r>
      </w:ins>
      <w:ins w:id="78" w:author="Jonas Als Christensen" w:date="2021-03-03T19:21:00Z">
        <w:r w:rsidR="005604D1">
          <w:rPr>
            <w:lang w:val="en-US"/>
          </w:rPr>
          <w:t>illustrated</w:t>
        </w:r>
      </w:ins>
      <w:ins w:id="79" w:author="Jonas Als Christensen" w:date="2021-03-03T17:55:00Z">
        <w:r>
          <w:rPr>
            <w:lang w:val="en-US"/>
          </w:rPr>
          <w:t xml:space="preserve"> on the right</w:t>
        </w:r>
      </w:ins>
      <w:ins w:id="80" w:author="Jonas Als Christensen" w:date="2021-03-04T07:48:00Z">
        <w:r w:rsidR="009A3F63">
          <w:rPr>
            <w:lang w:val="en-US"/>
          </w:rPr>
          <w:t>-</w:t>
        </w:r>
      </w:ins>
      <w:ins w:id="81" w:author="Jonas Als Christensen" w:date="2021-03-03T17:55:00Z">
        <w:r>
          <w:rPr>
            <w:lang w:val="en-US"/>
          </w:rPr>
          <w:t xml:space="preserve">hand side </w:t>
        </w:r>
      </w:ins>
      <w:ins w:id="82" w:author="Jonas Als Christensen" w:date="2021-03-03T19:21:00Z">
        <w:r w:rsidR="005604D1">
          <w:rPr>
            <w:lang w:val="en-US"/>
          </w:rPr>
          <w:t>of the above figure</w:t>
        </w:r>
        <w:r w:rsidR="005604D1">
          <w:rPr>
            <w:lang w:val="en-US"/>
          </w:rPr>
          <w:t xml:space="preserve"> </w:t>
        </w:r>
      </w:ins>
      <w:ins w:id="83" w:author="Jonas Als Christensen" w:date="2021-03-03T18:19:00Z">
        <w:r w:rsidR="005F15D8">
          <w:rPr>
            <w:lang w:val="en-US"/>
          </w:rPr>
          <w:t>“Complex integration</w:t>
        </w:r>
      </w:ins>
      <w:ins w:id="84" w:author="Jonas Als Christensen" w:date="2021-03-03T19:21:00Z">
        <w:r w:rsidR="005604D1">
          <w:rPr>
            <w:lang w:val="en-US"/>
          </w:rPr>
          <w:t>”</w:t>
        </w:r>
      </w:ins>
      <w:ins w:id="85" w:author="Jonas Als Christensen" w:date="2021-03-03T17:56:00Z">
        <w:r>
          <w:rPr>
            <w:lang w:val="en-US"/>
          </w:rPr>
          <w:t xml:space="preserve">, you have to maintain </w:t>
        </w:r>
      </w:ins>
      <w:ins w:id="86" w:author="Jonas Als Christensen" w:date="2021-03-03T18:18:00Z">
        <w:r w:rsidR="005F15D8">
          <w:rPr>
            <w:lang w:val="en-US"/>
          </w:rPr>
          <w:t>multiple</w:t>
        </w:r>
      </w:ins>
      <w:ins w:id="87" w:author="Jonas Als Christensen" w:date="2021-03-03T17:56:00Z">
        <w:r>
          <w:rPr>
            <w:lang w:val="en-US"/>
          </w:rPr>
          <w:t xml:space="preserve"> connections </w:t>
        </w:r>
        <w:r w:rsidR="003278A6">
          <w:rPr>
            <w:lang w:val="en-US"/>
          </w:rPr>
          <w:t xml:space="preserve">separately which, in this case, will make P2P time consuming and </w:t>
        </w:r>
      </w:ins>
      <w:ins w:id="88" w:author="Jonas Als Christensen" w:date="2021-03-03T17:57:00Z">
        <w:r w:rsidR="003278A6">
          <w:rPr>
            <w:lang w:val="en-US"/>
          </w:rPr>
          <w:t>expensive to manage.</w:t>
        </w:r>
      </w:ins>
      <w:ins w:id="89" w:author="Jonas Als Christensen" w:date="2021-03-03T18:21:00Z">
        <w:r w:rsidR="005F15D8">
          <w:rPr>
            <w:lang w:val="en-US"/>
          </w:rPr>
          <w:t xml:space="preserve"> Therefore, amongst other things, new architectural principles </w:t>
        </w:r>
      </w:ins>
      <w:ins w:id="90" w:author="Jonas Als Christensen" w:date="2021-03-03T19:22:00Z">
        <w:r w:rsidR="0035395F">
          <w:rPr>
            <w:lang w:val="en-US"/>
          </w:rPr>
          <w:t>have been</w:t>
        </w:r>
      </w:ins>
      <w:ins w:id="91" w:author="Jonas Als Christensen" w:date="2021-03-03T18:21:00Z">
        <w:r w:rsidR="005F15D8">
          <w:rPr>
            <w:lang w:val="en-US"/>
          </w:rPr>
          <w:t xml:space="preserve"> developed. One of the mo</w:t>
        </w:r>
      </w:ins>
      <w:ins w:id="92" w:author="Jonas Als Christensen" w:date="2021-03-03T19:22:00Z">
        <w:r w:rsidR="0035395F">
          <w:rPr>
            <w:lang w:val="en-US"/>
          </w:rPr>
          <w:t>re</w:t>
        </w:r>
      </w:ins>
      <w:ins w:id="93" w:author="Jonas Als Christensen" w:date="2021-03-03T18:21:00Z">
        <w:r w:rsidR="005F15D8">
          <w:rPr>
            <w:lang w:val="en-US"/>
          </w:rPr>
          <w:t xml:space="preserve"> prominent ones </w:t>
        </w:r>
      </w:ins>
      <w:ins w:id="94" w:author="Jonas Als Christensen" w:date="2021-03-03T19:22:00Z">
        <w:r w:rsidR="0035395F">
          <w:rPr>
            <w:lang w:val="en-US"/>
          </w:rPr>
          <w:t>being</w:t>
        </w:r>
      </w:ins>
      <w:ins w:id="95" w:author="Jonas Als Christensen" w:date="2021-03-03T18:21:00Z">
        <w:r w:rsidR="005F15D8">
          <w:rPr>
            <w:lang w:val="en-US"/>
          </w:rPr>
          <w:t xml:space="preserve"> ESB.</w:t>
        </w:r>
      </w:ins>
    </w:p>
    <w:p w14:paraId="46D7D107" w14:textId="77777777" w:rsidR="001E66D7" w:rsidRPr="001E66D7" w:rsidRDefault="001E66D7" w:rsidP="00252BE9">
      <w:pPr>
        <w:pStyle w:val="ListParagraph"/>
        <w:rPr>
          <w:lang w:val="en-US"/>
        </w:rPr>
      </w:pPr>
    </w:p>
    <w:p w14:paraId="3D6788FC" w14:textId="1E89EC7E" w:rsidR="001E66D7" w:rsidRPr="001E66D7" w:rsidRDefault="001E66D7" w:rsidP="00252BE9">
      <w:pPr>
        <w:pStyle w:val="ListParagraph"/>
        <w:numPr>
          <w:ilvl w:val="3"/>
          <w:numId w:val="12"/>
        </w:numPr>
        <w:rPr>
          <w:lang w:val="en-US"/>
        </w:rPr>
      </w:pPr>
      <w:r>
        <w:rPr>
          <w:lang w:val="en-US"/>
        </w:rPr>
        <w:t>Enterprise Service Bus</w:t>
      </w:r>
    </w:p>
    <w:p w14:paraId="7AF95E7B" w14:textId="590131B3" w:rsidR="00410B13" w:rsidRDefault="0035395F" w:rsidP="004C72FC">
      <w:pPr>
        <w:rPr>
          <w:ins w:id="96" w:author="Jonas Als Christensen" w:date="2021-03-03T19:48:00Z"/>
          <w:lang w:val="en-US"/>
        </w:rPr>
      </w:pPr>
      <w:ins w:id="97" w:author="Jonas Als Christensen" w:date="2021-03-03T19:22:00Z">
        <w:r>
          <w:rPr>
            <w:lang w:val="en-US"/>
          </w:rPr>
          <w:t>The ESB is a more robust I</w:t>
        </w:r>
      </w:ins>
      <w:ins w:id="98" w:author="Jonas Als Christensen" w:date="2021-03-03T19:32:00Z">
        <w:r>
          <w:rPr>
            <w:lang w:val="en-US"/>
          </w:rPr>
          <w:t xml:space="preserve">A and plays a critical role in connecting </w:t>
        </w:r>
        <w:r w:rsidR="00480A80">
          <w:rPr>
            <w:lang w:val="en-US"/>
          </w:rPr>
          <w:t xml:space="preserve">diverse </w:t>
        </w:r>
      </w:ins>
      <w:ins w:id="99" w:author="Jonas Als Christensen" w:date="2021-03-03T19:33:00Z">
        <w:r w:rsidR="00480A80">
          <w:rPr>
            <w:lang w:val="en-US"/>
          </w:rPr>
          <w:t xml:space="preserve">systems and services in a Service Oriented Architecture (SOA). </w:t>
        </w:r>
      </w:ins>
      <w:ins w:id="100" w:author="Jonas Als Christensen" w:date="2021-03-03T19:34:00Z">
        <w:r w:rsidR="00480A80">
          <w:rPr>
            <w:lang w:val="en-US"/>
          </w:rPr>
          <w:t>The ESB takes on the responsibility of ensuring that data sent from one system</w:t>
        </w:r>
      </w:ins>
      <w:ins w:id="101" w:author="Jonas Als Christensen" w:date="2021-03-03T19:35:00Z">
        <w:r w:rsidR="00480A80">
          <w:rPr>
            <w:lang w:val="en-US"/>
          </w:rPr>
          <w:t xml:space="preserve"> conforms to the requirements in another system. This core functionality is an important f</w:t>
        </w:r>
      </w:ins>
      <w:ins w:id="102" w:author="Jonas Als Christensen" w:date="2021-03-03T19:36:00Z">
        <w:r w:rsidR="00480A80">
          <w:rPr>
            <w:lang w:val="en-US"/>
          </w:rPr>
          <w:t>eature as to why the ESB is such an established architectural principle.</w:t>
        </w:r>
      </w:ins>
      <w:ins w:id="103" w:author="Jonas Als Christensen" w:date="2021-03-03T19:37:00Z">
        <w:r w:rsidR="00480A80">
          <w:rPr>
            <w:lang w:val="en-US"/>
          </w:rPr>
          <w:t xml:space="preserve"> In addition, the ESB a</w:t>
        </w:r>
      </w:ins>
      <w:ins w:id="104" w:author="Jonas Als Christensen" w:date="2021-03-03T19:38:00Z">
        <w:r w:rsidR="00480A80">
          <w:rPr>
            <w:lang w:val="en-US"/>
          </w:rPr>
          <w:t xml:space="preserve">ids in simplifying integration efforts </w:t>
        </w:r>
      </w:ins>
      <w:ins w:id="105" w:author="Jonas Als Christensen" w:date="2021-03-04T07:51:00Z">
        <w:r w:rsidR="009A3F63">
          <w:rPr>
            <w:lang w:val="en-US"/>
          </w:rPr>
          <w:t>when</w:t>
        </w:r>
      </w:ins>
      <w:ins w:id="106" w:author="Jonas Als Christensen" w:date="2021-03-03T19:38:00Z">
        <w:r w:rsidR="00480A80">
          <w:rPr>
            <w:lang w:val="en-US"/>
          </w:rPr>
          <w:t xml:space="preserve"> connecting </w:t>
        </w:r>
      </w:ins>
      <w:ins w:id="107" w:author="Jonas Als Christensen" w:date="2021-03-03T19:39:00Z">
        <w:r w:rsidR="00480A80">
          <w:rPr>
            <w:lang w:val="en-US"/>
          </w:rPr>
          <w:t>differing</w:t>
        </w:r>
      </w:ins>
      <w:ins w:id="108" w:author="Jonas Als Christensen" w:date="2021-03-03T19:38:00Z">
        <w:r w:rsidR="00480A80">
          <w:rPr>
            <w:lang w:val="en-US"/>
          </w:rPr>
          <w:t xml:space="preserve"> applications that need</w:t>
        </w:r>
      </w:ins>
      <w:ins w:id="109" w:author="Jonas Als Christensen" w:date="2021-03-03T19:39:00Z">
        <w:r w:rsidR="00480A80">
          <w:rPr>
            <w:lang w:val="en-US"/>
          </w:rPr>
          <w:t xml:space="preserve"> to communicate with each other. </w:t>
        </w:r>
      </w:ins>
      <w:ins w:id="110" w:author="Jonas Als Christensen" w:date="2021-03-03T19:40:00Z">
        <w:r w:rsidR="00480A80">
          <w:rPr>
            <w:lang w:val="en-US"/>
          </w:rPr>
          <w:t xml:space="preserve">See Figure </w:t>
        </w:r>
      </w:ins>
      <w:ins w:id="111" w:author="Jonas Als Christensen" w:date="2021-03-03T19:41:00Z">
        <w:r w:rsidR="00480A80">
          <w:rPr>
            <w:lang w:val="en-US"/>
          </w:rPr>
          <w:t>2 – Enterprise Service Bus.</w:t>
        </w:r>
      </w:ins>
      <w:del w:id="112" w:author="Jonas Als Christensen" w:date="2021-03-03T19:22:00Z">
        <w:r w:rsidR="001E66D7" w:rsidDel="0035395F">
          <w:rPr>
            <w:lang w:val="en-US"/>
          </w:rPr>
          <w:delText>Asdasd</w:delText>
        </w:r>
      </w:del>
    </w:p>
    <w:p w14:paraId="27032C7A" w14:textId="5E25D8E6" w:rsidR="00480A80" w:rsidRDefault="00AD6023" w:rsidP="006C3B3B">
      <w:pPr>
        <w:jc w:val="center"/>
        <w:rPr>
          <w:lang w:val="en-US"/>
        </w:rPr>
        <w:pPrChange w:id="113" w:author="Jonas Als Christensen" w:date="2021-03-03T19:49:00Z">
          <w:pPr/>
        </w:pPrChange>
      </w:pPr>
      <w:ins w:id="114" w:author="Jonas Als Christensen" w:date="2021-03-03T19:50:00Z">
        <w:r>
          <w:rPr>
            <w:noProof/>
          </w:rPr>
          <mc:AlternateContent>
            <mc:Choice Requires="wps">
              <w:drawing>
                <wp:anchor distT="0" distB="0" distL="114300" distR="114300" simplePos="0" relativeHeight="251662336" behindDoc="0" locked="0" layoutInCell="1" allowOverlap="1" wp14:anchorId="74EE7CE7" wp14:editId="2945BCC7">
                  <wp:simplePos x="0" y="0"/>
                  <wp:positionH relativeFrom="column">
                    <wp:posOffset>2113280</wp:posOffset>
                  </wp:positionH>
                  <wp:positionV relativeFrom="paragraph">
                    <wp:posOffset>1572049</wp:posOffset>
                  </wp:positionV>
                  <wp:extent cx="15494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1549400" cy="635"/>
                          </a:xfrm>
                          <a:prstGeom prst="rect">
                            <a:avLst/>
                          </a:prstGeom>
                          <a:solidFill>
                            <a:prstClr val="white"/>
                          </a:solidFill>
                          <a:ln>
                            <a:noFill/>
                          </a:ln>
                        </wps:spPr>
                        <wps:txbx>
                          <w:txbxContent>
                            <w:p w14:paraId="4A5399BB" w14:textId="25C0A301" w:rsidR="006C3B3B" w:rsidRPr="00054043" w:rsidRDefault="006C3B3B" w:rsidP="006C3B3B">
                              <w:pPr>
                                <w:pStyle w:val="Caption"/>
                                <w:rPr>
                                  <w:sz w:val="22"/>
                                  <w:szCs w:val="22"/>
                                  <w:lang w:val="en-US"/>
                                </w:rPr>
                                <w:pPrChange w:id="115" w:author="Jonas Als Christensen" w:date="2021-03-03T18:18:00Z">
                                  <w:pPr/>
                                </w:pPrChange>
                              </w:pPr>
                              <w:proofErr w:type="spellStart"/>
                              <w:ins w:id="116" w:author="Jonas Als Christensen" w:date="2021-03-03T18:18:00Z">
                                <w:r>
                                  <w:t>Figure</w:t>
                                </w:r>
                                <w:proofErr w:type="spellEnd"/>
                                <w:r>
                                  <w:t xml:space="preserve"> </w:t>
                                </w:r>
                                <w:r>
                                  <w:fldChar w:fldCharType="begin"/>
                                </w:r>
                                <w:r>
                                  <w:instrText xml:space="preserve"> SEQ Figure \* ARABIC </w:instrText>
                                </w:r>
                              </w:ins>
                              <w:r>
                                <w:fldChar w:fldCharType="separate"/>
                              </w:r>
                              <w:ins w:id="117" w:author="Jonas Als Christensen" w:date="2021-03-04T11:43:00Z">
                                <w:r w:rsidR="00AD6023">
                                  <w:rPr>
                                    <w:noProof/>
                                  </w:rPr>
                                  <w:t>2</w:t>
                                </w:r>
                              </w:ins>
                              <w:ins w:id="118" w:author="Jonas Als Christensen" w:date="2021-03-03T18:18:00Z">
                                <w:r>
                                  <w:fldChar w:fldCharType="end"/>
                                </w:r>
                                <w:r>
                                  <w:t xml:space="preserve"> </w:t>
                                </w:r>
                              </w:ins>
                              <w:ins w:id="119" w:author="Jonas Als Christensen" w:date="2021-03-03T19:51:00Z">
                                <w:r>
                                  <w:t>–</w:t>
                                </w:r>
                              </w:ins>
                              <w:ins w:id="120" w:author="Jonas Als Christensen" w:date="2021-03-03T18:18:00Z">
                                <w:r>
                                  <w:t xml:space="preserve"> </w:t>
                                </w:r>
                              </w:ins>
                              <w:ins w:id="121" w:author="Jonas Als Christensen" w:date="2021-03-03T19:51:00Z">
                                <w:r>
                                  <w:t>Enterprise Service Bus</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EE7CE7" id="Text Box 5" o:spid="_x0000_s1027" type="#_x0000_t202" style="position:absolute;left:0;text-align:left;margin-left:166.4pt;margin-top:123.8pt;width:122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" stroked="f">
                  <v:textbox style="mso-fit-shape-to-text:t" inset="0,0,0,0">
                    <w:txbxContent>
                      <w:p w14:paraId="4A5399BB" w14:textId="25C0A301" w:rsidR="006C3B3B" w:rsidRPr="00054043" w:rsidRDefault="006C3B3B" w:rsidP="006C3B3B">
                        <w:pPr>
                          <w:pStyle w:val="Caption"/>
                          <w:rPr>
                            <w:sz w:val="22"/>
                            <w:szCs w:val="22"/>
                            <w:lang w:val="en-US"/>
                          </w:rPr>
                          <w:pPrChange w:id="122" w:author="Jonas Als Christensen" w:date="2021-03-03T18:18:00Z">
                            <w:pPr/>
                          </w:pPrChange>
                        </w:pPr>
                        <w:proofErr w:type="spellStart"/>
                        <w:ins w:id="123" w:author="Jonas Als Christensen" w:date="2021-03-03T18:18:00Z">
                          <w:r>
                            <w:t>Figure</w:t>
                          </w:r>
                          <w:proofErr w:type="spellEnd"/>
                          <w:r>
                            <w:t xml:space="preserve"> </w:t>
                          </w:r>
                          <w:r>
                            <w:fldChar w:fldCharType="begin"/>
                          </w:r>
                          <w:r>
                            <w:instrText xml:space="preserve"> SEQ Figure \* ARABIC </w:instrText>
                          </w:r>
                        </w:ins>
                        <w:r>
                          <w:fldChar w:fldCharType="separate"/>
                        </w:r>
                        <w:ins w:id="124" w:author="Jonas Als Christensen" w:date="2021-03-04T11:43:00Z">
                          <w:r w:rsidR="00AD6023">
                            <w:rPr>
                              <w:noProof/>
                            </w:rPr>
                            <w:t>2</w:t>
                          </w:r>
                        </w:ins>
                        <w:ins w:id="125" w:author="Jonas Als Christensen" w:date="2021-03-03T18:18:00Z">
                          <w:r>
                            <w:fldChar w:fldCharType="end"/>
                          </w:r>
                          <w:r>
                            <w:t xml:space="preserve"> </w:t>
                          </w:r>
                        </w:ins>
                        <w:ins w:id="126" w:author="Jonas Als Christensen" w:date="2021-03-03T19:51:00Z">
                          <w:r>
                            <w:t>–</w:t>
                          </w:r>
                        </w:ins>
                        <w:ins w:id="127" w:author="Jonas Als Christensen" w:date="2021-03-03T18:18:00Z">
                          <w:r>
                            <w:t xml:space="preserve"> </w:t>
                          </w:r>
                        </w:ins>
                        <w:ins w:id="128" w:author="Jonas Als Christensen" w:date="2021-03-03T19:51:00Z">
                          <w:r>
                            <w:t>Enterprise Service Bus</w:t>
                          </w:r>
                        </w:ins>
                      </w:p>
                    </w:txbxContent>
                  </v:textbox>
                  <w10:wrap type="topAndBottom"/>
                </v:shape>
              </w:pict>
            </mc:Fallback>
          </mc:AlternateContent>
        </w:r>
      </w:ins>
      <w:ins w:id="129" w:author="Jonas Als Christensen" w:date="2021-03-03T19:48:00Z">
        <w:r w:rsidR="00480A80">
          <w:rPr>
            <w:noProof/>
            <w:lang w:val="en-US"/>
          </w:rPr>
          <w:drawing>
            <wp:inline distT="0" distB="0" distL="0" distR="0" wp14:anchorId="2FC92FD3" wp14:editId="29AE1CF0">
              <wp:extent cx="2694160" cy="1490133"/>
              <wp:effectExtent l="0" t="0" r="0" b="0"/>
              <wp:docPr id="4" name="Picture 4"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8369" cy="1497992"/>
                      </a:xfrm>
                      <a:prstGeom prst="rect">
                        <a:avLst/>
                      </a:prstGeom>
                    </pic:spPr>
                  </pic:pic>
                </a:graphicData>
              </a:graphic>
            </wp:inline>
          </w:drawing>
        </w:r>
      </w:ins>
    </w:p>
    <w:p w14:paraId="1D4B2369" w14:textId="5404FB34" w:rsidR="001E66D7" w:rsidRDefault="009548A2" w:rsidP="004C72FC">
      <w:pPr>
        <w:rPr>
          <w:ins w:id="130" w:author="Jonas Als Christensen" w:date="2021-03-03T19:51:00Z"/>
          <w:lang w:val="en-US"/>
        </w:rPr>
      </w:pPr>
      <w:ins w:id="131" w:author="Jonas Als Christensen" w:date="2021-03-03T20:04:00Z">
        <w:r>
          <w:rPr>
            <w:lang w:val="en-US"/>
          </w:rPr>
          <w:t>Taking into account the positives from using an ESB for your IA</w:t>
        </w:r>
      </w:ins>
      <w:ins w:id="132" w:author="Jonas Als Christensen" w:date="2021-03-03T20:07:00Z">
        <w:r>
          <w:rPr>
            <w:lang w:val="en-US"/>
          </w:rPr>
          <w:t xml:space="preserve"> - some challenges still remain unresolved.</w:t>
        </w:r>
      </w:ins>
      <w:ins w:id="133" w:author="Jonas Als Christensen" w:date="2021-03-03T20:04:00Z">
        <w:r>
          <w:rPr>
            <w:lang w:val="en-US"/>
          </w:rPr>
          <w:t xml:space="preserve"> </w:t>
        </w:r>
      </w:ins>
      <w:ins w:id="134" w:author="Jonas Als Christensen" w:date="2021-03-03T20:07:00Z">
        <w:r>
          <w:rPr>
            <w:lang w:val="en-US"/>
          </w:rPr>
          <w:t>R</w:t>
        </w:r>
      </w:ins>
      <w:ins w:id="135" w:author="Jonas Als Christensen" w:date="2021-03-03T20:04:00Z">
        <w:r>
          <w:rPr>
            <w:lang w:val="en-US"/>
          </w:rPr>
          <w:t>ecent years transition towards more cloud</w:t>
        </w:r>
      </w:ins>
      <w:ins w:id="136" w:author="Jonas Als Christensen" w:date="2021-03-04T07:51:00Z">
        <w:r w:rsidR="009A3F63">
          <w:rPr>
            <w:lang w:val="en-US"/>
          </w:rPr>
          <w:t>-</w:t>
        </w:r>
      </w:ins>
      <w:ins w:id="137" w:author="Jonas Als Christensen" w:date="2021-03-03T20:04:00Z">
        <w:r>
          <w:rPr>
            <w:lang w:val="en-US"/>
          </w:rPr>
          <w:t>based</w:t>
        </w:r>
      </w:ins>
      <w:ins w:id="138" w:author="Jonas Als Christensen" w:date="2021-03-03T20:11:00Z">
        <w:r>
          <w:rPr>
            <w:lang w:val="en-US"/>
          </w:rPr>
          <w:t xml:space="preserve"> solutions</w:t>
        </w:r>
      </w:ins>
      <w:ins w:id="139" w:author="Jonas Als Christensen" w:date="2021-03-03T20:05:00Z">
        <w:r>
          <w:rPr>
            <w:lang w:val="en-US"/>
          </w:rPr>
          <w:t xml:space="preserve">, </w:t>
        </w:r>
      </w:ins>
      <w:ins w:id="140" w:author="Jonas Als Christensen" w:date="2021-03-03T20:04:00Z">
        <w:r>
          <w:rPr>
            <w:lang w:val="en-US"/>
          </w:rPr>
          <w:t xml:space="preserve">hybrid solutions </w:t>
        </w:r>
      </w:ins>
      <w:ins w:id="141" w:author="Jonas Als Christensen" w:date="2021-03-03T20:05:00Z">
        <w:r>
          <w:rPr>
            <w:lang w:val="en-US"/>
          </w:rPr>
          <w:t xml:space="preserve">and the remaining tendency to focus on the systems </w:t>
        </w:r>
      </w:ins>
      <w:ins w:id="142" w:author="Jonas Als Christensen" w:date="2021-03-03T20:08:00Z">
        <w:r>
          <w:rPr>
            <w:lang w:val="en-US"/>
          </w:rPr>
          <w:t xml:space="preserve">in the ESB </w:t>
        </w:r>
      </w:ins>
      <w:ins w:id="143" w:author="Jonas Als Christensen" w:date="2021-03-03T20:05:00Z">
        <w:r>
          <w:rPr>
            <w:lang w:val="en-US"/>
          </w:rPr>
          <w:t xml:space="preserve">rather than </w:t>
        </w:r>
      </w:ins>
      <w:ins w:id="144" w:author="Jonas Als Christensen" w:date="2021-03-03T20:06:00Z">
        <w:r>
          <w:rPr>
            <w:lang w:val="en-US"/>
          </w:rPr>
          <w:t xml:space="preserve">the data itself has propelled what is called “Data Driven Architecture”. </w:t>
        </w:r>
      </w:ins>
      <w:ins w:id="145" w:author="Jonas Als Christensen" w:date="2021-03-03T20:05:00Z">
        <w:r>
          <w:rPr>
            <w:lang w:val="en-US"/>
          </w:rPr>
          <w:t xml:space="preserve"> </w:t>
        </w:r>
      </w:ins>
    </w:p>
    <w:p w14:paraId="1FCD73E5" w14:textId="193704F2" w:rsidR="00681DC1" w:rsidDel="006C3B3B" w:rsidRDefault="002020D7" w:rsidP="009548A2">
      <w:pPr>
        <w:rPr>
          <w:del w:id="146" w:author="Jonas Als Christensen" w:date="2021-03-03T19:51:00Z"/>
          <w:lang w:val="en-US"/>
        </w:rPr>
        <w:pPrChange w:id="147" w:author="Jonas Als Christensen" w:date="2021-03-03T20:09:00Z">
          <w:pPr/>
        </w:pPrChange>
      </w:pPr>
      <w:del w:id="148" w:author="Jonas Als Christensen" w:date="2021-03-03T19:51:00Z">
        <w:r w:rsidDel="006C3B3B">
          <w:rPr>
            <w:lang w:val="en-US"/>
          </w:rPr>
          <w:lastRenderedPageBreak/>
          <w:delText>There are some integration architectures which have been used historically and today even. One is p2p</w:delText>
        </w:r>
        <w:r w:rsidR="00AE774F" w:rsidDel="006C3B3B">
          <w:rPr>
            <w:lang w:val="en-US"/>
          </w:rPr>
          <w:delText xml:space="preserve">, where </w:delText>
        </w:r>
        <w:r w:rsidR="00150398" w:rsidDel="006C3B3B">
          <w:rPr>
            <w:lang w:val="en-US"/>
          </w:rPr>
          <w:delText>systems create connections on-demand between them, as seen in Figure 1.1.1A: Point 2 Point.</w:delText>
        </w:r>
      </w:del>
    </w:p>
    <w:p w14:paraId="7C10517E" w14:textId="1D5680BA" w:rsidR="00AE774F" w:rsidDel="006C3B3B" w:rsidRDefault="00AE774F" w:rsidP="009548A2">
      <w:pPr>
        <w:rPr>
          <w:del w:id="149" w:author="Jonas Als Christensen" w:date="2021-03-03T19:51:00Z"/>
          <w:lang w:val="en-US"/>
        </w:rPr>
        <w:pPrChange w:id="150" w:author="Jonas Als Christensen" w:date="2021-03-03T20:09:00Z">
          <w:pPr/>
        </w:pPrChange>
      </w:pPr>
      <w:del w:id="151" w:author="Jonas Als Christensen" w:date="2021-03-03T19:51:00Z">
        <w:r w:rsidDel="006C3B3B">
          <w:rPr>
            <w:lang w:val="en-US"/>
          </w:rPr>
          <w:delText>* P2P</w:delText>
        </w:r>
      </w:del>
    </w:p>
    <w:p w14:paraId="19133E45" w14:textId="65B1F1E4" w:rsidR="00AE774F" w:rsidDel="006C3B3B" w:rsidRDefault="00AE774F" w:rsidP="009548A2">
      <w:pPr>
        <w:rPr>
          <w:del w:id="152" w:author="Jonas Als Christensen" w:date="2021-03-03T19:51:00Z"/>
          <w:lang w:val="en-US"/>
        </w:rPr>
        <w:pPrChange w:id="153" w:author="Jonas Als Christensen" w:date="2021-03-03T20:09:00Z">
          <w:pPr/>
        </w:pPrChange>
      </w:pPr>
      <w:del w:id="154" w:author="Jonas Als Christensen" w:date="2021-03-03T19:51:00Z">
        <w:r w:rsidDel="006C3B3B">
          <w:rPr>
            <w:lang w:val="en-US"/>
          </w:rPr>
          <w:delText>* ESB</w:delText>
        </w:r>
      </w:del>
    </w:p>
    <w:p w14:paraId="09B85376" w14:textId="4E61D3E6" w:rsidR="00920ACF" w:rsidRPr="009548A2" w:rsidDel="006C3B3B" w:rsidRDefault="095103B6" w:rsidP="009548A2">
      <w:pPr>
        <w:keepNext/>
        <w:jc w:val="center"/>
        <w:rPr>
          <w:del w:id="155" w:author="Jonas Als Christensen" w:date="2021-03-03T19:51:00Z"/>
          <w:lang w:val="en-US"/>
          <w:rPrChange w:id="156" w:author="Jonas Als Christensen" w:date="2021-03-03T20:11:00Z">
            <w:rPr>
              <w:del w:id="157" w:author="Jonas Als Christensen" w:date="2021-03-03T19:51:00Z"/>
            </w:rPr>
          </w:rPrChange>
        </w:rPr>
        <w:pPrChange w:id="158" w:author="Jonas Als Christensen" w:date="2021-03-03T20:09:00Z">
          <w:pPr>
            <w:keepNext/>
            <w:jc w:val="center"/>
          </w:pPr>
        </w:pPrChange>
      </w:pPr>
      <w:del w:id="159" w:author="Jonas Als Christensen" w:date="2021-03-03T19:51:00Z">
        <w:r w:rsidDel="006C3B3B">
          <w:rPr>
            <w:noProof/>
          </w:rPr>
          <w:drawing>
            <wp:inline distT="0" distB="0" distL="0" distR="0" wp14:anchorId="26BBD782" wp14:editId="3AE8502C">
              <wp:extent cx="914400" cy="914400"/>
              <wp:effectExtent l="0" t="0" r="0" b="0"/>
              <wp:docPr id="1" name="Graphic 1" descr="Ad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inline>
          </w:drawing>
        </w:r>
      </w:del>
    </w:p>
    <w:p w14:paraId="148DE1A4" w14:textId="6CA785B0" w:rsidR="00AE774F" w:rsidDel="006C3B3B" w:rsidRDefault="00920ACF" w:rsidP="009548A2">
      <w:pPr>
        <w:pStyle w:val="Caption"/>
        <w:jc w:val="center"/>
        <w:rPr>
          <w:del w:id="160" w:author="Jonas Als Christensen" w:date="2021-03-03T19:51:00Z"/>
          <w:lang w:val="en-US"/>
        </w:rPr>
        <w:pPrChange w:id="161" w:author="Jonas Als Christensen" w:date="2021-03-03T20:09:00Z">
          <w:pPr>
            <w:pStyle w:val="Caption"/>
            <w:jc w:val="center"/>
          </w:pPr>
        </w:pPrChange>
      </w:pPr>
      <w:del w:id="162" w:author="Jonas Als Christensen" w:date="2021-03-03T19:51:00Z">
        <w:r w:rsidRPr="00132595" w:rsidDel="006C3B3B">
          <w:rPr>
            <w:lang w:val="en-US"/>
          </w:rPr>
          <w:delText xml:space="preserve">Figure </w:delText>
        </w:r>
        <w:r w:rsidDel="006C3B3B">
          <w:fldChar w:fldCharType="begin"/>
        </w:r>
        <w:r w:rsidRPr="00132595" w:rsidDel="006C3B3B">
          <w:rPr>
            <w:lang w:val="en-US"/>
          </w:rPr>
          <w:delInstrText xml:space="preserve"> SEQ Figure \* ARABIC </w:delInstrText>
        </w:r>
        <w:r w:rsidDel="006C3B3B">
          <w:fldChar w:fldCharType="separate"/>
        </w:r>
      </w:del>
      <w:del w:id="163" w:author="Jonas Als Christensen" w:date="2021-03-03T18:18:00Z">
        <w:r w:rsidR="006C66EC" w:rsidDel="00CE5DB3">
          <w:rPr>
            <w:noProof/>
            <w:lang w:val="en-US"/>
          </w:rPr>
          <w:delText>1</w:delText>
        </w:r>
      </w:del>
      <w:del w:id="164" w:author="Jonas Als Christensen" w:date="2021-03-03T19:51:00Z">
        <w:r w:rsidDel="006C3B3B">
          <w:fldChar w:fldCharType="end"/>
        </w:r>
        <w:r w:rsidRPr="00132595" w:rsidDel="006C3B3B">
          <w:rPr>
            <w:lang w:val="en-US"/>
          </w:rPr>
          <w:delText xml:space="preserve"> .1.1A: Point 2 Point</w:delText>
        </w:r>
      </w:del>
    </w:p>
    <w:p w14:paraId="6C233646" w14:textId="03F8C02C" w:rsidR="00961167" w:rsidRDefault="00961167" w:rsidP="009548A2">
      <w:pPr>
        <w:pStyle w:val="Heading3"/>
        <w:rPr>
          <w:lang w:val="en-US"/>
        </w:rPr>
        <w:pPrChange w:id="165" w:author="Jonas Als Christensen" w:date="2021-03-03T20:09:00Z">
          <w:pPr>
            <w:pStyle w:val="Heading3"/>
            <w:numPr>
              <w:ilvl w:val="2"/>
              <w:numId w:val="12"/>
            </w:numPr>
            <w:ind w:left="720" w:hanging="720"/>
          </w:pPr>
        </w:pPrChange>
      </w:pPr>
      <w:bookmarkStart w:id="166" w:name="_Toc64461663"/>
      <w:del w:id="167" w:author="Jonas Als Christensen" w:date="2021-03-03T20:09:00Z">
        <w:r w:rsidRPr="00961167" w:rsidDel="009548A2">
          <w:rPr>
            <w:lang w:val="en-US"/>
          </w:rPr>
          <w:delText>Datadriven architecture</w:delText>
        </w:r>
      </w:del>
      <w:bookmarkEnd w:id="166"/>
      <w:ins w:id="168" w:author="Gabriell Constantin Vig" w:date="2021-02-24T16:03:00Z">
        <w:del w:id="169" w:author="Jonas Als Christensen" w:date="2021-03-03T20:09:00Z">
          <w:r w:rsidR="00360ACB" w:rsidDel="009548A2">
            <w:rPr>
              <w:lang w:val="en-US"/>
            </w:rPr>
            <w:delText xml:space="preserve"> @Jonas</w:delText>
          </w:r>
        </w:del>
      </w:ins>
      <w:del w:id="170" w:author="Jonas Als Christensen" w:date="2021-03-03T20:09:00Z">
        <w:r w:rsidDel="009548A2">
          <w:rPr>
            <w:lang w:val="en-US"/>
          </w:rPr>
          <w:br/>
        </w:r>
      </w:del>
    </w:p>
    <w:p w14:paraId="4C9BDC8F" w14:textId="31EB5EA7" w:rsidR="009548A2" w:rsidRDefault="00873034" w:rsidP="009548A2">
      <w:pPr>
        <w:pStyle w:val="Heading3"/>
        <w:numPr>
          <w:ilvl w:val="2"/>
          <w:numId w:val="12"/>
        </w:numPr>
        <w:rPr>
          <w:ins w:id="171" w:author="Jonas Als Christensen" w:date="2021-03-03T20:10:00Z"/>
          <w:lang w:val="en-US"/>
        </w:rPr>
      </w:pPr>
      <w:bookmarkStart w:id="172" w:name="_Toc64461664"/>
      <w:ins w:id="173" w:author="Jonas Als Christensen" w:date="2021-03-04T07:55:00Z">
        <w:r w:rsidRPr="00961167">
          <w:rPr>
            <w:lang w:val="en-US"/>
          </w:rPr>
          <w:t>Data driven</w:t>
        </w:r>
      </w:ins>
      <w:ins w:id="174" w:author="Jonas Als Christensen" w:date="2021-03-03T20:09:00Z">
        <w:r w:rsidR="009548A2" w:rsidRPr="00961167">
          <w:rPr>
            <w:lang w:val="en-US"/>
          </w:rPr>
          <w:t xml:space="preserve"> architecture</w:t>
        </w:r>
        <w:r w:rsidR="009548A2">
          <w:rPr>
            <w:lang w:val="en-US"/>
          </w:rPr>
          <w:t xml:space="preserve"> @Jona</w:t>
        </w:r>
        <w:r w:rsidR="009548A2" w:rsidRPr="009548A2">
          <w:rPr>
            <w:lang w:val="en-US"/>
          </w:rPr>
          <w:t>s</w:t>
        </w:r>
      </w:ins>
    </w:p>
    <w:p w14:paraId="52C6F470" w14:textId="5B7DC226" w:rsidR="00873034" w:rsidRDefault="009A5DE6" w:rsidP="009548A2">
      <w:pPr>
        <w:rPr>
          <w:ins w:id="175" w:author="Jonas Als Christensen" w:date="2021-03-04T07:52:00Z"/>
          <w:lang w:val="en-US"/>
        </w:rPr>
      </w:pPr>
      <w:ins w:id="176" w:author="Jonas Als Christensen" w:date="2021-03-03T20:20:00Z">
        <w:r>
          <w:rPr>
            <w:lang w:val="en-US"/>
          </w:rPr>
          <w:t xml:space="preserve">As opposed to both the P2P and the ESB </w:t>
        </w:r>
      </w:ins>
      <w:ins w:id="177" w:author="Jonas Als Christensen" w:date="2021-03-04T07:52:00Z">
        <w:r w:rsidR="00873034">
          <w:rPr>
            <w:lang w:val="en-US"/>
          </w:rPr>
          <w:t>integration</w:t>
        </w:r>
      </w:ins>
      <w:ins w:id="178" w:author="Jonas Als Christensen" w:date="2021-03-03T20:20:00Z">
        <w:r>
          <w:rPr>
            <w:lang w:val="en-US"/>
          </w:rPr>
          <w:t xml:space="preserve"> principles the </w:t>
        </w:r>
      </w:ins>
      <w:ins w:id="179" w:author="Jonas Als Christensen" w:date="2021-03-04T15:08:00Z">
        <w:r w:rsidR="00EE223B">
          <w:rPr>
            <w:lang w:val="en-US"/>
          </w:rPr>
          <w:t>D</w:t>
        </w:r>
      </w:ins>
      <w:ins w:id="180" w:author="Jonas Als Christensen" w:date="2021-03-03T20:20:00Z">
        <w:r>
          <w:rPr>
            <w:lang w:val="en-US"/>
          </w:rPr>
          <w:t xml:space="preserve">ata </w:t>
        </w:r>
      </w:ins>
      <w:ins w:id="181" w:author="Jonas Als Christensen" w:date="2021-03-04T15:08:00Z">
        <w:r w:rsidR="00EE223B">
          <w:rPr>
            <w:lang w:val="en-US"/>
          </w:rPr>
          <w:t>D</w:t>
        </w:r>
      </w:ins>
      <w:ins w:id="182" w:author="Jonas Als Christensen" w:date="2021-03-03T20:20:00Z">
        <w:r>
          <w:rPr>
            <w:lang w:val="en-US"/>
          </w:rPr>
          <w:t xml:space="preserve">riven </w:t>
        </w:r>
      </w:ins>
      <w:ins w:id="183" w:author="Jonas Als Christensen" w:date="2021-03-04T15:08:00Z">
        <w:r w:rsidR="00EE223B">
          <w:rPr>
            <w:lang w:val="en-US"/>
          </w:rPr>
          <w:t>A</w:t>
        </w:r>
      </w:ins>
      <w:ins w:id="184" w:author="Jonas Als Christensen" w:date="2021-03-03T20:20:00Z">
        <w:r>
          <w:rPr>
            <w:lang w:val="en-US"/>
          </w:rPr>
          <w:t xml:space="preserve">rchitecture </w:t>
        </w:r>
      </w:ins>
      <w:ins w:id="185" w:author="Jonas Als Christensen" w:date="2021-03-04T15:08:00Z">
        <w:r w:rsidR="00EE223B">
          <w:rPr>
            <w:lang w:val="en-US"/>
          </w:rPr>
          <w:t>(</w:t>
        </w:r>
      </w:ins>
      <w:ins w:id="186" w:author="Jonas Als Christensen" w:date="2021-03-04T15:09:00Z">
        <w:r w:rsidR="00EE223B">
          <w:rPr>
            <w:lang w:val="en-US"/>
          </w:rPr>
          <w:t xml:space="preserve">DDA) </w:t>
        </w:r>
      </w:ins>
      <w:ins w:id="187" w:author="Jonas Als Christensen" w:date="2021-03-03T20:20:00Z">
        <w:r>
          <w:rPr>
            <w:lang w:val="en-US"/>
          </w:rPr>
          <w:t>does not focus on systems – rather the data and how modelling</w:t>
        </w:r>
      </w:ins>
      <w:ins w:id="188" w:author="Jonas Als Christensen" w:date="2021-03-04T07:42:00Z">
        <w:r w:rsidR="009A3F63">
          <w:rPr>
            <w:lang w:val="en-US"/>
          </w:rPr>
          <w:t xml:space="preserve"> </w:t>
        </w:r>
      </w:ins>
      <w:ins w:id="189" w:author="Jonas Als Christensen" w:date="2021-03-03T20:21:00Z">
        <w:r>
          <w:rPr>
            <w:lang w:val="en-US"/>
          </w:rPr>
          <w:t xml:space="preserve">a data-centric ecosystem </w:t>
        </w:r>
      </w:ins>
      <w:ins w:id="190" w:author="Jonas Als Christensen" w:date="2021-03-04T07:42:00Z">
        <w:r w:rsidR="009A3F63">
          <w:rPr>
            <w:lang w:val="en-US"/>
          </w:rPr>
          <w:t xml:space="preserve">takes precedence </w:t>
        </w:r>
      </w:ins>
      <w:ins w:id="191" w:author="Jonas Als Christensen" w:date="2021-03-04T11:48:00Z">
        <w:r w:rsidR="00AD6023">
          <w:rPr>
            <w:lang w:val="en-US"/>
          </w:rPr>
          <w:t xml:space="preserve">in order </w:t>
        </w:r>
      </w:ins>
      <w:ins w:id="192" w:author="Jonas Als Christensen" w:date="2021-03-04T07:42:00Z">
        <w:r w:rsidR="009A3F63">
          <w:rPr>
            <w:lang w:val="en-US"/>
          </w:rPr>
          <w:t>to realize an</w:t>
        </w:r>
      </w:ins>
      <w:ins w:id="193" w:author="Jonas Als Christensen" w:date="2021-03-03T20:21:00Z">
        <w:r>
          <w:rPr>
            <w:lang w:val="en-US"/>
          </w:rPr>
          <w:t xml:space="preserve"> agile </w:t>
        </w:r>
      </w:ins>
      <w:ins w:id="194" w:author="Jonas Als Christensen" w:date="2021-03-04T11:48:00Z">
        <w:r w:rsidR="00AD6023">
          <w:rPr>
            <w:lang w:val="en-US"/>
          </w:rPr>
          <w:t>meanwhile</w:t>
        </w:r>
      </w:ins>
      <w:ins w:id="195" w:author="Jonas Als Christensen" w:date="2021-03-03T20:21:00Z">
        <w:r>
          <w:rPr>
            <w:lang w:val="en-US"/>
          </w:rPr>
          <w:t xml:space="preserve"> robust </w:t>
        </w:r>
      </w:ins>
      <w:ins w:id="196" w:author="Jonas Als Christensen" w:date="2021-03-04T07:42:00Z">
        <w:r w:rsidR="009A3F63">
          <w:rPr>
            <w:lang w:val="en-US"/>
          </w:rPr>
          <w:t>IA</w:t>
        </w:r>
      </w:ins>
      <w:ins w:id="197" w:author="Jonas Als Christensen" w:date="2021-03-04T11:48:00Z">
        <w:r w:rsidR="00AD6023">
          <w:rPr>
            <w:lang w:val="en-US"/>
          </w:rPr>
          <w:t>, see Figure 3 – Data Driven Architecture.</w:t>
        </w:r>
      </w:ins>
    </w:p>
    <w:p w14:paraId="0F455C07" w14:textId="77777777" w:rsidR="00AD6023" w:rsidRDefault="00885A79" w:rsidP="00AD6023">
      <w:pPr>
        <w:keepNext/>
        <w:jc w:val="center"/>
        <w:rPr>
          <w:ins w:id="198" w:author="Jonas Als Christensen" w:date="2021-03-04T11:43:00Z"/>
        </w:rPr>
        <w:pPrChange w:id="199" w:author="Jonas Als Christensen" w:date="2021-03-04T11:43:00Z">
          <w:pPr>
            <w:jc w:val="center"/>
          </w:pPr>
        </w:pPrChange>
      </w:pPr>
      <w:ins w:id="200" w:author="Jonas Als Christensen" w:date="2021-03-04T11:42:00Z">
        <w:r>
          <w:rPr>
            <w:noProof/>
            <w:lang w:val="en-US"/>
          </w:rPr>
          <w:drawing>
            <wp:inline distT="0" distB="0" distL="0" distR="0" wp14:anchorId="0982789F" wp14:editId="5F3DD1E5">
              <wp:extent cx="2756942" cy="231986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2764596" cy="2326308"/>
                      </a:xfrm>
                      <a:prstGeom prst="rect">
                        <a:avLst/>
                      </a:prstGeom>
                    </pic:spPr>
                  </pic:pic>
                </a:graphicData>
              </a:graphic>
            </wp:inline>
          </w:drawing>
        </w:r>
      </w:ins>
    </w:p>
    <w:p w14:paraId="389666E1" w14:textId="2B841098" w:rsidR="009548A2" w:rsidRDefault="00AD6023" w:rsidP="00AD6023">
      <w:pPr>
        <w:pStyle w:val="Caption"/>
        <w:jc w:val="center"/>
        <w:rPr>
          <w:ins w:id="201" w:author="Jonas Als Christensen" w:date="2021-03-03T20:10:00Z"/>
          <w:lang w:val="en-US"/>
        </w:rPr>
        <w:pPrChange w:id="202" w:author="Jonas Als Christensen" w:date="2021-03-04T11:43:00Z">
          <w:pPr/>
        </w:pPrChange>
      </w:pPr>
      <w:ins w:id="203" w:author="Jonas Als Christensen" w:date="2021-03-04T11:43:00Z">
        <w:r w:rsidRPr="00EE223B">
          <w:rPr>
            <w:lang w:val="en-US"/>
            <w:rPrChange w:id="204" w:author="Jonas Als Christensen" w:date="2021-03-04T15:05:00Z">
              <w:rPr/>
            </w:rPrChange>
          </w:rPr>
          <w:t xml:space="preserve">Figure </w:t>
        </w:r>
        <w:r>
          <w:fldChar w:fldCharType="begin"/>
        </w:r>
        <w:r w:rsidRPr="00EE223B">
          <w:rPr>
            <w:lang w:val="en-US"/>
            <w:rPrChange w:id="205" w:author="Jonas Als Christensen" w:date="2021-03-04T15:05:00Z">
              <w:rPr/>
            </w:rPrChange>
          </w:rPr>
          <w:instrText xml:space="preserve"> SEQ Figure \* ARABIC </w:instrText>
        </w:r>
      </w:ins>
      <w:r>
        <w:fldChar w:fldCharType="separate"/>
      </w:r>
      <w:ins w:id="206" w:author="Jonas Als Christensen" w:date="2021-03-04T11:43:00Z">
        <w:r w:rsidRPr="00EE223B">
          <w:rPr>
            <w:noProof/>
            <w:lang w:val="en-US"/>
            <w:rPrChange w:id="207" w:author="Jonas Als Christensen" w:date="2021-03-04T15:05:00Z">
              <w:rPr>
                <w:noProof/>
              </w:rPr>
            </w:rPrChange>
          </w:rPr>
          <w:t>3</w:t>
        </w:r>
        <w:r>
          <w:fldChar w:fldCharType="end"/>
        </w:r>
        <w:r w:rsidRPr="00EE223B">
          <w:rPr>
            <w:lang w:val="en-US"/>
            <w:rPrChange w:id="208" w:author="Jonas Als Christensen" w:date="2021-03-04T15:05:00Z">
              <w:rPr/>
            </w:rPrChange>
          </w:rPr>
          <w:t xml:space="preserve"> - Data Driven Architecture</w:t>
        </w:r>
      </w:ins>
    </w:p>
    <w:p w14:paraId="4C8C3C7F" w14:textId="77777777" w:rsidR="00EE223B" w:rsidRDefault="00EE223B" w:rsidP="009548A2">
      <w:pPr>
        <w:rPr>
          <w:ins w:id="209" w:author="Jonas Als Christensen" w:date="2021-03-04T15:15:00Z"/>
          <w:lang w:val="en-US"/>
        </w:rPr>
      </w:pPr>
      <w:ins w:id="210" w:author="Jonas Als Christensen" w:date="2021-03-04T15:05:00Z">
        <w:r>
          <w:rPr>
            <w:lang w:val="en-US"/>
          </w:rPr>
          <w:t>As opposed to P2P</w:t>
        </w:r>
      </w:ins>
      <w:ins w:id="211" w:author="Jonas Als Christensen" w:date="2021-03-04T15:06:00Z">
        <w:r>
          <w:rPr>
            <w:lang w:val="en-US"/>
          </w:rPr>
          <w:t xml:space="preserve"> and ESB,</w:t>
        </w:r>
      </w:ins>
      <w:ins w:id="212" w:author="Jonas Als Christensen" w:date="2021-03-04T15:05:00Z">
        <w:r>
          <w:rPr>
            <w:lang w:val="en-US"/>
          </w:rPr>
          <w:t xml:space="preserve"> </w:t>
        </w:r>
      </w:ins>
      <w:ins w:id="213" w:author="Jonas Als Christensen" w:date="2021-03-04T15:09:00Z">
        <w:r>
          <w:rPr>
            <w:lang w:val="en-US"/>
          </w:rPr>
          <w:t xml:space="preserve">DDA </w:t>
        </w:r>
      </w:ins>
      <w:ins w:id="214" w:author="Jonas Als Christensen" w:date="2021-03-04T15:05:00Z">
        <w:r>
          <w:rPr>
            <w:lang w:val="en-US"/>
          </w:rPr>
          <w:t>is</w:t>
        </w:r>
      </w:ins>
      <w:ins w:id="215" w:author="Jonas Als Christensen" w:date="2021-03-04T15:06:00Z">
        <w:r>
          <w:rPr>
            <w:lang w:val="en-US"/>
          </w:rPr>
          <w:t>, respectively</w:t>
        </w:r>
      </w:ins>
      <w:ins w:id="216" w:author="Jonas Als Christensen" w:date="2021-03-04T15:09:00Z">
        <w:r>
          <w:rPr>
            <w:lang w:val="en-US"/>
          </w:rPr>
          <w:t>,</w:t>
        </w:r>
      </w:ins>
      <w:ins w:id="217" w:author="Jonas Als Christensen" w:date="2021-03-04T15:05:00Z">
        <w:r>
          <w:rPr>
            <w:lang w:val="en-US"/>
          </w:rPr>
          <w:t xml:space="preserve"> scalable </w:t>
        </w:r>
      </w:ins>
      <w:ins w:id="218" w:author="Jonas Als Christensen" w:date="2021-03-04T15:06:00Z">
        <w:r>
          <w:rPr>
            <w:lang w:val="en-US"/>
          </w:rPr>
          <w:t xml:space="preserve">and agile </w:t>
        </w:r>
      </w:ins>
      <w:ins w:id="219" w:author="Jonas Als Christensen" w:date="2021-03-04T15:09:00Z">
        <w:r>
          <w:rPr>
            <w:lang w:val="en-US"/>
          </w:rPr>
          <w:t xml:space="preserve">- </w:t>
        </w:r>
      </w:ins>
      <w:ins w:id="220" w:author="Jonas Als Christensen" w:date="2021-03-04T15:06:00Z">
        <w:r>
          <w:rPr>
            <w:lang w:val="en-US"/>
          </w:rPr>
          <w:t xml:space="preserve">in that it does not </w:t>
        </w:r>
      </w:ins>
      <w:ins w:id="221" w:author="Jonas Als Christensen" w:date="2021-03-04T15:07:00Z">
        <w:r>
          <w:rPr>
            <w:lang w:val="en-US"/>
          </w:rPr>
          <w:t xml:space="preserve">need the “Bus” to orchestrate data flows, rather </w:t>
        </w:r>
      </w:ins>
      <w:ins w:id="222" w:author="Jonas Als Christensen" w:date="2021-03-04T15:09:00Z">
        <w:r>
          <w:rPr>
            <w:lang w:val="en-US"/>
          </w:rPr>
          <w:t>DDA relie</w:t>
        </w:r>
      </w:ins>
      <w:ins w:id="223" w:author="Jonas Als Christensen" w:date="2021-03-04T15:10:00Z">
        <w:r>
          <w:rPr>
            <w:lang w:val="en-US"/>
          </w:rPr>
          <w:t>s on</w:t>
        </w:r>
      </w:ins>
      <w:ins w:id="224" w:author="Jonas Als Christensen" w:date="2021-03-04T15:07:00Z">
        <w:r>
          <w:rPr>
            <w:lang w:val="en-US"/>
          </w:rPr>
          <w:t xml:space="preserve"> natural flow</w:t>
        </w:r>
      </w:ins>
      <w:ins w:id="225" w:author="Jonas Als Christensen" w:date="2021-03-04T15:10:00Z">
        <w:r>
          <w:rPr>
            <w:lang w:val="en-US"/>
          </w:rPr>
          <w:t>s</w:t>
        </w:r>
      </w:ins>
      <w:ins w:id="226" w:author="Jonas Als Christensen" w:date="2021-03-04T15:07:00Z">
        <w:r>
          <w:rPr>
            <w:lang w:val="en-US"/>
          </w:rPr>
          <w:t xml:space="preserve"> of</w:t>
        </w:r>
      </w:ins>
      <w:ins w:id="227" w:author="Jonas Als Christensen" w:date="2021-03-04T15:10:00Z">
        <w:r>
          <w:rPr>
            <w:lang w:val="en-US"/>
          </w:rPr>
          <w:t xml:space="preserve"> connected</w:t>
        </w:r>
      </w:ins>
      <w:ins w:id="228" w:author="Jonas Als Christensen" w:date="2021-03-04T15:07:00Z">
        <w:r>
          <w:rPr>
            <w:lang w:val="en-US"/>
          </w:rPr>
          <w:t xml:space="preserve"> data </w:t>
        </w:r>
      </w:ins>
      <w:ins w:id="229" w:author="Jonas Als Christensen" w:date="2021-03-04T15:10:00Z">
        <w:r>
          <w:rPr>
            <w:lang w:val="en-US"/>
          </w:rPr>
          <w:t xml:space="preserve">to </w:t>
        </w:r>
      </w:ins>
      <w:ins w:id="230" w:author="Jonas Als Christensen" w:date="2021-03-04T15:08:00Z">
        <w:r>
          <w:rPr>
            <w:lang w:val="en-US"/>
          </w:rPr>
          <w:t>trigger data flows.</w:t>
        </w:r>
      </w:ins>
      <w:ins w:id="231" w:author="Jonas Als Christensen" w:date="2021-03-04T15:10:00Z">
        <w:r>
          <w:rPr>
            <w:lang w:val="en-US"/>
          </w:rPr>
          <w:t xml:space="preserve"> You may </w:t>
        </w:r>
      </w:ins>
      <w:ins w:id="232" w:author="Jonas Als Christensen" w:date="2021-03-04T15:11:00Z">
        <w:r>
          <w:rPr>
            <w:lang w:val="en-US"/>
          </w:rPr>
          <w:t>think</w:t>
        </w:r>
      </w:ins>
      <w:ins w:id="233" w:author="Jonas Als Christensen" w:date="2021-03-04T15:10:00Z">
        <w:r>
          <w:rPr>
            <w:lang w:val="en-US"/>
          </w:rPr>
          <w:t xml:space="preserve"> that this also presents a risk</w:t>
        </w:r>
      </w:ins>
      <w:ins w:id="234" w:author="Jonas Als Christensen" w:date="2021-03-04T15:11:00Z">
        <w:r>
          <w:rPr>
            <w:lang w:val="en-US"/>
          </w:rPr>
          <w:t xml:space="preserve"> </w:t>
        </w:r>
      </w:ins>
      <w:ins w:id="235" w:author="Jonas Als Christensen" w:date="2021-03-04T15:14:00Z">
        <w:r>
          <w:rPr>
            <w:lang w:val="en-US"/>
          </w:rPr>
          <w:t xml:space="preserve">- </w:t>
        </w:r>
      </w:ins>
      <w:ins w:id="236" w:author="Jonas Als Christensen" w:date="2021-03-04T15:11:00Z">
        <w:r>
          <w:rPr>
            <w:lang w:val="en-US"/>
          </w:rPr>
          <w:t>t</w:t>
        </w:r>
      </w:ins>
      <w:ins w:id="237" w:author="Jonas Als Christensen" w:date="2021-03-04T15:10:00Z">
        <w:r>
          <w:rPr>
            <w:lang w:val="en-US"/>
          </w:rPr>
          <w:t>hat is co</w:t>
        </w:r>
      </w:ins>
      <w:ins w:id="238" w:author="Jonas Als Christensen" w:date="2021-03-04T15:11:00Z">
        <w:r>
          <w:rPr>
            <w:lang w:val="en-US"/>
          </w:rPr>
          <w:t xml:space="preserve">rrect. </w:t>
        </w:r>
      </w:ins>
    </w:p>
    <w:p w14:paraId="7348C158" w14:textId="20F7B95C" w:rsidR="009548A2" w:rsidRDefault="00EE223B" w:rsidP="009548A2">
      <w:pPr>
        <w:rPr>
          <w:ins w:id="239" w:author="Jonas Als Christensen" w:date="2021-03-04T11:49:00Z"/>
          <w:lang w:val="en-US"/>
        </w:rPr>
      </w:pPr>
      <w:ins w:id="240" w:author="Jonas Als Christensen" w:date="2021-03-04T15:11:00Z">
        <w:r>
          <w:rPr>
            <w:lang w:val="en-US"/>
          </w:rPr>
          <w:t>In order to utilize DDA you need to create l</w:t>
        </w:r>
      </w:ins>
      <w:ins w:id="241" w:author="Jonas Als Christensen" w:date="2021-03-04T15:12:00Z">
        <w:r>
          <w:rPr>
            <w:lang w:val="en-US"/>
          </w:rPr>
          <w:t>ogical, robust albeit flexible data flows. If done correctly nothing beats the scalability, cost-effect</w:t>
        </w:r>
      </w:ins>
      <w:ins w:id="242" w:author="Jonas Als Christensen" w:date="2021-03-04T15:13:00Z">
        <w:r>
          <w:rPr>
            <w:lang w:val="en-US"/>
          </w:rPr>
          <w:t>iveness and possibilities DDA provides.</w:t>
        </w:r>
      </w:ins>
      <w:ins w:id="243" w:author="Jonas Als Christensen" w:date="2021-03-04T15:11:00Z">
        <w:r>
          <w:rPr>
            <w:lang w:val="en-US"/>
          </w:rPr>
          <w:t xml:space="preserve"> </w:t>
        </w:r>
      </w:ins>
      <w:ins w:id="244" w:author="Jonas Als Christensen" w:date="2021-03-04T15:13:00Z">
        <w:r>
          <w:rPr>
            <w:lang w:val="en-US"/>
          </w:rPr>
          <w:t xml:space="preserve">A word of caution however, if such guidelines is not </w:t>
        </w:r>
      </w:ins>
      <w:ins w:id="245" w:author="Jonas Als Christensen" w:date="2021-03-04T15:15:00Z">
        <w:r w:rsidR="00F34BF3">
          <w:rPr>
            <w:lang w:val="en-US"/>
          </w:rPr>
          <w:t>agreed</w:t>
        </w:r>
      </w:ins>
      <w:ins w:id="246" w:author="Jonas Als Christensen" w:date="2021-03-04T15:13:00Z">
        <w:r>
          <w:rPr>
            <w:lang w:val="en-US"/>
          </w:rPr>
          <w:t xml:space="preserve"> </w:t>
        </w:r>
      </w:ins>
      <w:ins w:id="247" w:author="Jonas Als Christensen" w:date="2021-03-04T15:14:00Z">
        <w:r>
          <w:rPr>
            <w:lang w:val="en-US"/>
          </w:rPr>
          <w:t>upon</w:t>
        </w:r>
      </w:ins>
      <w:ins w:id="248" w:author="Jonas Als Christensen" w:date="2021-03-04T15:13:00Z">
        <w:r>
          <w:rPr>
            <w:lang w:val="en-US"/>
          </w:rPr>
          <w:t xml:space="preserve"> </w:t>
        </w:r>
      </w:ins>
      <w:ins w:id="249" w:author="Jonas Als Christensen" w:date="2021-03-04T15:14:00Z">
        <w:r>
          <w:rPr>
            <w:lang w:val="en-US"/>
          </w:rPr>
          <w:t>and followed up on, you risk creating a waterfall of technical depth as time goes by and these natural flows of data grows unhinged.</w:t>
        </w:r>
      </w:ins>
    </w:p>
    <w:p w14:paraId="2BE0481C" w14:textId="77777777" w:rsidR="00AD6023" w:rsidRPr="009548A2" w:rsidRDefault="00AD6023" w:rsidP="009548A2">
      <w:pPr>
        <w:rPr>
          <w:ins w:id="250" w:author="Jonas Als Christensen" w:date="2021-03-03T20:09:00Z"/>
          <w:lang w:val="en-US"/>
        </w:rPr>
        <w:pPrChange w:id="251" w:author="Jonas Als Christensen" w:date="2021-03-03T20:10:00Z">
          <w:pPr>
            <w:pStyle w:val="Heading3"/>
            <w:numPr>
              <w:ilvl w:val="2"/>
              <w:numId w:val="12"/>
            </w:numPr>
            <w:ind w:left="720" w:hanging="720"/>
          </w:pPr>
        </w:pPrChange>
      </w:pPr>
    </w:p>
    <w:p w14:paraId="253F9131" w14:textId="5A8EC261" w:rsidR="00961167" w:rsidRDefault="0065450D" w:rsidP="00F12727">
      <w:pPr>
        <w:pStyle w:val="Heading3"/>
        <w:numPr>
          <w:ilvl w:val="2"/>
          <w:numId w:val="12"/>
        </w:numPr>
        <w:rPr>
          <w:ins w:id="252" w:author="Jonas Als Christensen" w:date="2021-03-04T15:16:00Z"/>
          <w:lang w:val="en-US"/>
        </w:rPr>
      </w:pPr>
      <w:ins w:id="253" w:author="Gabriell Constantin Vig" w:date="2021-02-24T16:06:00Z">
        <w:r>
          <w:rPr>
            <w:lang w:val="en-US"/>
          </w:rPr>
          <w:t>Data</w:t>
        </w:r>
      </w:ins>
      <w:del w:id="254" w:author="Gabriell Constantin Vig" w:date="2021-02-24T16:06:00Z">
        <w:r w:rsidR="00961167" w:rsidDel="0065450D">
          <w:rPr>
            <w:lang w:val="en-US"/>
          </w:rPr>
          <w:delText>Data</w:delText>
        </w:r>
      </w:del>
      <w:r w:rsidR="00961167">
        <w:rPr>
          <w:lang w:val="en-US"/>
        </w:rPr>
        <w:t>hub</w:t>
      </w:r>
      <w:bookmarkEnd w:id="172"/>
      <w:ins w:id="255" w:author="Gabriell Constantin Vig" w:date="2021-02-24T16:08:00Z">
        <w:r w:rsidR="002C3CD3">
          <w:rPr>
            <w:lang w:val="en-US"/>
          </w:rPr>
          <w:t xml:space="preserve"> @Jonas</w:t>
        </w:r>
      </w:ins>
    </w:p>
    <w:p w14:paraId="05DFBB14" w14:textId="5F0B5F6A" w:rsidR="00FE774E" w:rsidRDefault="006A5D36" w:rsidP="00F34BF3">
      <w:pPr>
        <w:rPr>
          <w:ins w:id="256" w:author="Jonas Als Christensen" w:date="2021-03-04T15:45:00Z"/>
          <w:lang w:val="en-US"/>
        </w:rPr>
      </w:pPr>
      <w:ins w:id="257" w:author="Jonas Als Christensen" w:date="2021-03-04T15:37:00Z">
        <w:r>
          <w:rPr>
            <w:lang w:val="en-US"/>
          </w:rPr>
          <w:t xml:space="preserve">Continuing on </w:t>
        </w:r>
      </w:ins>
      <w:ins w:id="258" w:author="Jonas Als Christensen" w:date="2021-03-04T15:38:00Z">
        <w:r>
          <w:rPr>
            <w:lang w:val="en-US"/>
          </w:rPr>
          <w:t>the path of building data-centric solutions</w:t>
        </w:r>
      </w:ins>
      <w:ins w:id="259" w:author="Jonas Als Christensen" w:date="2021-03-04T15:39:00Z">
        <w:r>
          <w:rPr>
            <w:lang w:val="en-US"/>
          </w:rPr>
          <w:t>, the term</w:t>
        </w:r>
      </w:ins>
      <w:ins w:id="260" w:author="Jonas Als Christensen" w:date="2021-03-04T15:38:00Z">
        <w:r>
          <w:rPr>
            <w:lang w:val="en-US"/>
          </w:rPr>
          <w:t xml:space="preserve"> “Datahub” comes into play. A datahub</w:t>
        </w:r>
      </w:ins>
      <w:ins w:id="261" w:author="Jonas Als Christensen" w:date="2021-03-04T15:40:00Z">
        <w:r>
          <w:rPr>
            <w:lang w:val="en-US"/>
          </w:rPr>
          <w:t xml:space="preserve"> is </w:t>
        </w:r>
      </w:ins>
      <w:ins w:id="262" w:author="Jonas Als Christensen" w:date="2021-03-04T15:41:00Z">
        <w:r>
          <w:rPr>
            <w:lang w:val="en-US"/>
          </w:rPr>
          <w:t xml:space="preserve">recognized by its frictionless data flow and </w:t>
        </w:r>
      </w:ins>
      <w:ins w:id="263" w:author="Jonas Als Christensen" w:date="2021-03-04T15:43:00Z">
        <w:r w:rsidR="00FE774E">
          <w:rPr>
            <w:lang w:val="en-US"/>
          </w:rPr>
          <w:t xml:space="preserve">as </w:t>
        </w:r>
      </w:ins>
      <w:ins w:id="264" w:author="Jonas Als Christensen" w:date="2021-03-04T15:41:00Z">
        <w:r>
          <w:rPr>
            <w:lang w:val="en-US"/>
          </w:rPr>
          <w:t>such builds upon the architectur</w:t>
        </w:r>
      </w:ins>
      <w:ins w:id="265" w:author="Jonas Als Christensen" w:date="2021-03-04T15:43:00Z">
        <w:r w:rsidR="00FE774E">
          <w:rPr>
            <w:lang w:val="en-US"/>
          </w:rPr>
          <w:t>al</w:t>
        </w:r>
      </w:ins>
      <w:ins w:id="266" w:author="Jonas Als Christensen" w:date="2021-03-04T15:41:00Z">
        <w:r>
          <w:rPr>
            <w:lang w:val="en-US"/>
          </w:rPr>
          <w:t xml:space="preserve"> principles presented in DDA. </w:t>
        </w:r>
      </w:ins>
      <w:ins w:id="267" w:author="Jonas Als Christensen" w:date="2021-03-04T15:42:00Z">
        <w:r>
          <w:rPr>
            <w:lang w:val="en-US"/>
          </w:rPr>
          <w:t xml:space="preserve">A datahub can be described as a solution that consists of multiple different technologies, </w:t>
        </w:r>
      </w:ins>
      <w:ins w:id="268" w:author="Jonas Als Christensen" w:date="2021-03-04T15:44:00Z">
        <w:r w:rsidR="00FE774E">
          <w:rPr>
            <w:lang w:val="en-US"/>
          </w:rPr>
          <w:t>i.e.,</w:t>
        </w:r>
      </w:ins>
      <w:ins w:id="269" w:author="Jonas Als Christensen" w:date="2021-03-04T15:42:00Z">
        <w:r>
          <w:rPr>
            <w:lang w:val="en-US"/>
          </w:rPr>
          <w:t xml:space="preserve"> </w:t>
        </w:r>
        <w:r w:rsidR="00FE774E">
          <w:rPr>
            <w:lang w:val="en-US"/>
          </w:rPr>
          <w:t>a data warehouse, microservices, databases etc.</w:t>
        </w:r>
      </w:ins>
    </w:p>
    <w:p w14:paraId="5258535A" w14:textId="5A2673BC" w:rsidR="00FE774E" w:rsidRDefault="00FE774E" w:rsidP="00F34BF3">
      <w:pPr>
        <w:rPr>
          <w:ins w:id="270" w:author="Jonas Als Christensen" w:date="2021-03-04T15:44:00Z"/>
          <w:lang w:val="en-US"/>
        </w:rPr>
      </w:pPr>
      <w:ins w:id="271" w:author="Jonas Als Christensen" w:date="2021-03-04T15:45:00Z">
        <w:r>
          <w:rPr>
            <w:lang w:val="en-US"/>
          </w:rPr>
          <w:t xml:space="preserve">A Datahub shares data by connecting generators of data with consumers of data. </w:t>
        </w:r>
      </w:ins>
      <w:ins w:id="272" w:author="Jonas Als Christensen" w:date="2021-03-04T15:47:00Z">
        <w:r>
          <w:rPr>
            <w:lang w:val="en-US"/>
          </w:rPr>
          <w:t>In pr</w:t>
        </w:r>
      </w:ins>
      <w:ins w:id="273" w:author="Jonas Als Christensen" w:date="2021-03-04T15:48:00Z">
        <w:r>
          <w:rPr>
            <w:lang w:val="en-US"/>
          </w:rPr>
          <w:t>actice this allows data to be delivered in endpoints that can interact with the datahub</w:t>
        </w:r>
      </w:ins>
      <w:ins w:id="274" w:author="Jonas Als Christensen" w:date="2021-03-04T15:49:00Z">
        <w:r>
          <w:rPr>
            <w:lang w:val="en-US"/>
          </w:rPr>
          <w:t xml:space="preserve"> in terms of injecting data into the datahub or exposing data to an external system. As such, a</w:t>
        </w:r>
      </w:ins>
      <w:ins w:id="275" w:author="Jonas Als Christensen" w:date="2021-03-04T15:50:00Z">
        <w:r>
          <w:rPr>
            <w:lang w:val="en-US"/>
          </w:rPr>
          <w:t xml:space="preserve"> </w:t>
        </w:r>
      </w:ins>
      <w:ins w:id="276" w:author="Jonas Als Christensen" w:date="2021-03-04T15:49:00Z">
        <w:r>
          <w:rPr>
            <w:lang w:val="en-US"/>
          </w:rPr>
          <w:t>datahub</w:t>
        </w:r>
      </w:ins>
      <w:ins w:id="277" w:author="Jonas Als Christensen" w:date="2021-03-04T15:50:00Z">
        <w:r>
          <w:rPr>
            <w:lang w:val="en-US"/>
          </w:rPr>
          <w:t xml:space="preserve"> mediates and manages how data flows between systems and makes states of data visible to consumers outside the datahub. </w:t>
        </w:r>
      </w:ins>
      <w:ins w:id="278" w:author="Jonas Als Christensen" w:date="2021-03-04T15:49:00Z">
        <w:r>
          <w:rPr>
            <w:lang w:val="en-US"/>
          </w:rPr>
          <w:t xml:space="preserve"> </w:t>
        </w:r>
      </w:ins>
      <w:ins w:id="279" w:author="Jonas Als Christensen" w:date="2021-03-04T15:48:00Z">
        <w:r>
          <w:rPr>
            <w:lang w:val="en-US"/>
          </w:rPr>
          <w:t xml:space="preserve"> </w:t>
        </w:r>
      </w:ins>
    </w:p>
    <w:p w14:paraId="52E31D69" w14:textId="0FE02F50" w:rsidR="00C850C7" w:rsidRDefault="00FE774E" w:rsidP="00F34BF3">
      <w:pPr>
        <w:rPr>
          <w:ins w:id="280" w:author="Jonas Als Christensen" w:date="2021-03-04T15:56:00Z"/>
          <w:lang w:val="en-US"/>
        </w:rPr>
      </w:pPr>
      <w:ins w:id="281" w:author="Jonas Als Christensen" w:date="2021-03-04T15:52:00Z">
        <w:r>
          <w:rPr>
            <w:lang w:val="en-US"/>
          </w:rPr>
          <w:t>In a sense</w:t>
        </w:r>
      </w:ins>
      <w:ins w:id="282" w:author="Jonas Als Christensen" w:date="2021-03-04T16:23:00Z">
        <w:r w:rsidR="00C66775">
          <w:rPr>
            <w:lang w:val="en-US"/>
          </w:rPr>
          <w:t>,</w:t>
        </w:r>
      </w:ins>
      <w:ins w:id="283" w:author="Jonas Als Christensen" w:date="2021-03-04T15:52:00Z">
        <w:r>
          <w:rPr>
            <w:lang w:val="en-US"/>
          </w:rPr>
          <w:t xml:space="preserve"> you could say that a datahub is a digital representation of an enterprise</w:t>
        </w:r>
      </w:ins>
      <w:ins w:id="284" w:author="Jonas Als Christensen" w:date="2021-03-04T15:54:00Z">
        <w:r w:rsidR="00C850C7">
          <w:rPr>
            <w:lang w:val="en-US"/>
          </w:rPr>
          <w:t xml:space="preserve"> and </w:t>
        </w:r>
      </w:ins>
      <w:ins w:id="285" w:author="Jonas Als Christensen" w:date="2021-03-04T15:55:00Z">
        <w:r w:rsidR="00C850C7">
          <w:rPr>
            <w:lang w:val="en-US"/>
          </w:rPr>
          <w:t>also what SESAM often becomes when it is used properly. As w</w:t>
        </w:r>
      </w:ins>
      <w:ins w:id="286" w:author="Jonas Als Christensen" w:date="2021-03-04T15:56:00Z">
        <w:r w:rsidR="00C850C7">
          <w:rPr>
            <w:lang w:val="en-US"/>
          </w:rPr>
          <w:t xml:space="preserve">ith any other technologies there are pros and cons to any technology. </w:t>
        </w:r>
      </w:ins>
    </w:p>
    <w:p w14:paraId="4CA187A0" w14:textId="7901DD2D" w:rsidR="006A5D36" w:rsidRPr="00F34BF3" w:rsidRDefault="00C850C7" w:rsidP="00F34BF3">
      <w:pPr>
        <w:rPr>
          <w:lang w:val="en-US"/>
        </w:rPr>
        <w:pPrChange w:id="287" w:author="Jonas Als Christensen" w:date="2021-03-04T15:16:00Z">
          <w:pPr>
            <w:pStyle w:val="Heading3"/>
            <w:numPr>
              <w:ilvl w:val="2"/>
              <w:numId w:val="12"/>
            </w:numPr>
            <w:ind w:left="720" w:hanging="720"/>
          </w:pPr>
        </w:pPrChange>
      </w:pPr>
      <w:ins w:id="288" w:author="Jonas Als Christensen" w:date="2021-03-04T15:56:00Z">
        <w:r>
          <w:rPr>
            <w:lang w:val="en-US"/>
          </w:rPr>
          <w:t>Some of these are listed below, so you might be able to recognize them – “down the road”</w:t>
        </w:r>
      </w:ins>
      <w:ins w:id="289" w:author="Jonas Als Christensen" w:date="2021-03-04T16:39:00Z">
        <w:r w:rsidR="00E01F08">
          <w:rPr>
            <w:lang w:val="en-US"/>
          </w:rPr>
          <w:t>.</w:t>
        </w:r>
      </w:ins>
      <w:ins w:id="290" w:author="Jonas Als Christensen" w:date="2021-03-04T15:52:00Z">
        <w:r w:rsidR="00FE774E">
          <w:rPr>
            <w:lang w:val="en-US"/>
          </w:rPr>
          <w:t xml:space="preserve"> </w:t>
        </w:r>
      </w:ins>
    </w:p>
    <w:p w14:paraId="16B17FCA" w14:textId="5AEE71CC" w:rsidR="00961167" w:rsidDel="00C850C7" w:rsidRDefault="00C850C7" w:rsidP="00961167">
      <w:pPr>
        <w:spacing w:after="0"/>
        <w:rPr>
          <w:del w:id="291" w:author="Jonas Als Christensen" w:date="2021-03-04T15:56:00Z"/>
          <w:lang w:val="en-US"/>
        </w:rPr>
      </w:pPr>
      <w:ins w:id="292" w:author="Jonas Als Christensen" w:date="2021-03-04T15:57:00Z">
        <w:r>
          <w:rPr>
            <w:lang w:val="en-US"/>
          </w:rPr>
          <w:t>Pros:</w:t>
        </w:r>
      </w:ins>
      <w:del w:id="293" w:author="Jonas Als Christensen" w:date="2021-03-04T15:56:00Z">
        <w:r w:rsidR="00961167" w:rsidDel="00C850C7">
          <w:rPr>
            <w:lang w:val="en-US"/>
          </w:rPr>
          <w:delText>What do we mean about datahub, and why is sesam a datahub</w:delText>
        </w:r>
      </w:del>
    </w:p>
    <w:p w14:paraId="08909593" w14:textId="77777777" w:rsidR="00C850C7" w:rsidRDefault="00C850C7" w:rsidP="00961167">
      <w:pPr>
        <w:spacing w:after="0"/>
        <w:rPr>
          <w:ins w:id="294" w:author="Jonas Als Christensen" w:date="2021-03-04T15:57:00Z"/>
          <w:lang w:val="en-US"/>
        </w:rPr>
      </w:pPr>
    </w:p>
    <w:p w14:paraId="7C830DF6" w14:textId="1D4D3D20" w:rsidR="00C850C7" w:rsidRDefault="00C850C7" w:rsidP="00C850C7">
      <w:pPr>
        <w:pStyle w:val="ListParagraph"/>
        <w:numPr>
          <w:ilvl w:val="0"/>
          <w:numId w:val="33"/>
        </w:numPr>
        <w:spacing w:after="0"/>
        <w:rPr>
          <w:ins w:id="295" w:author="Jonas Als Christensen" w:date="2021-03-04T16:02:00Z"/>
          <w:lang w:val="en-US"/>
        </w:rPr>
      </w:pPr>
      <w:ins w:id="296" w:author="Jonas Als Christensen" w:date="2021-03-04T16:01:00Z">
        <w:r>
          <w:rPr>
            <w:lang w:val="en-US"/>
          </w:rPr>
          <w:t xml:space="preserve">Has enterprise scope, </w:t>
        </w:r>
        <w:proofErr w:type="gramStart"/>
        <w:r>
          <w:rPr>
            <w:lang w:val="en-US"/>
          </w:rPr>
          <w:t>i.e.</w:t>
        </w:r>
        <w:proofErr w:type="gramEnd"/>
        <w:r>
          <w:rPr>
            <w:lang w:val="en-US"/>
          </w:rPr>
          <w:t xml:space="preserve"> cloud, hybrid</w:t>
        </w:r>
      </w:ins>
      <w:ins w:id="297" w:author="Jonas Als Christensen" w:date="2021-03-04T16:02:00Z">
        <w:r>
          <w:rPr>
            <w:lang w:val="en-US"/>
          </w:rPr>
          <w:t>.</w:t>
        </w:r>
      </w:ins>
    </w:p>
    <w:p w14:paraId="5A8D6CAD" w14:textId="5FDCB8E0" w:rsidR="00C850C7" w:rsidRPr="00C850C7" w:rsidRDefault="00C850C7" w:rsidP="00C850C7">
      <w:pPr>
        <w:pStyle w:val="ListParagraph"/>
        <w:numPr>
          <w:ilvl w:val="0"/>
          <w:numId w:val="33"/>
        </w:numPr>
        <w:spacing w:after="0"/>
        <w:rPr>
          <w:ins w:id="298" w:author="Jonas Als Christensen" w:date="2021-03-04T16:02:00Z"/>
          <w:lang w:val="en-US"/>
        </w:rPr>
      </w:pPr>
      <w:ins w:id="299" w:author="Jonas Als Christensen" w:date="2021-03-04T16:03:00Z">
        <w:r>
          <w:rPr>
            <w:lang w:val="en-US"/>
          </w:rPr>
          <w:lastRenderedPageBreak/>
          <w:t>Creates visibility in</w:t>
        </w:r>
        <w:r w:rsidR="005127B2">
          <w:rPr>
            <w:lang w:val="en-US"/>
          </w:rPr>
          <w:t>to</w:t>
        </w:r>
        <w:r>
          <w:rPr>
            <w:lang w:val="en-US"/>
          </w:rPr>
          <w:t xml:space="preserve"> all data.</w:t>
        </w:r>
      </w:ins>
    </w:p>
    <w:p w14:paraId="70D5161D" w14:textId="77777777" w:rsidR="005127B2" w:rsidRDefault="005127B2" w:rsidP="00C850C7">
      <w:pPr>
        <w:pStyle w:val="ListParagraph"/>
        <w:numPr>
          <w:ilvl w:val="0"/>
          <w:numId w:val="33"/>
        </w:numPr>
        <w:spacing w:after="0"/>
        <w:rPr>
          <w:ins w:id="300" w:author="Jonas Als Christensen" w:date="2021-03-04T16:04:00Z"/>
          <w:lang w:val="en-US"/>
        </w:rPr>
      </w:pPr>
      <w:ins w:id="301" w:author="Jonas Als Christensen" w:date="2021-03-04T16:03:00Z">
        <w:r>
          <w:rPr>
            <w:lang w:val="en-US"/>
          </w:rPr>
          <w:t>Centralizes</w:t>
        </w:r>
      </w:ins>
      <w:ins w:id="302" w:author="Jonas Als Christensen" w:date="2021-03-04T16:04:00Z">
        <w:r>
          <w:rPr>
            <w:lang w:val="en-US"/>
          </w:rPr>
          <w:t xml:space="preserve"> data control.</w:t>
        </w:r>
      </w:ins>
    </w:p>
    <w:p w14:paraId="4764B120" w14:textId="77777777" w:rsidR="005127B2" w:rsidRDefault="005127B2" w:rsidP="00C850C7">
      <w:pPr>
        <w:pStyle w:val="ListParagraph"/>
        <w:numPr>
          <w:ilvl w:val="0"/>
          <w:numId w:val="33"/>
        </w:numPr>
        <w:spacing w:after="0"/>
        <w:rPr>
          <w:ins w:id="303" w:author="Jonas Als Christensen" w:date="2021-03-04T16:05:00Z"/>
          <w:lang w:val="en-US"/>
        </w:rPr>
      </w:pPr>
      <w:ins w:id="304" w:author="Jonas Als Christensen" w:date="2021-03-04T16:05:00Z">
        <w:r>
          <w:rPr>
            <w:lang w:val="en-US"/>
          </w:rPr>
          <w:t>Moves data in, close to, real time.</w:t>
        </w:r>
      </w:ins>
    </w:p>
    <w:p w14:paraId="2299C416" w14:textId="521B3805" w:rsidR="00C850C7" w:rsidRPr="00C850C7" w:rsidRDefault="005127B2" w:rsidP="00C850C7">
      <w:pPr>
        <w:pStyle w:val="ListParagraph"/>
        <w:numPr>
          <w:ilvl w:val="0"/>
          <w:numId w:val="33"/>
        </w:numPr>
        <w:spacing w:after="0"/>
        <w:rPr>
          <w:ins w:id="305" w:author="Jonas Als Christensen" w:date="2021-03-04T15:57:00Z"/>
          <w:lang w:val="en-US"/>
        </w:rPr>
        <w:pPrChange w:id="306" w:author="Jonas Als Christensen" w:date="2021-03-04T15:57:00Z">
          <w:pPr>
            <w:spacing w:after="0"/>
          </w:pPr>
        </w:pPrChange>
      </w:pPr>
      <w:ins w:id="307" w:author="Jonas Als Christensen" w:date="2021-03-04T16:05:00Z">
        <w:r>
          <w:rPr>
            <w:lang w:val="en-US"/>
          </w:rPr>
          <w:t>Connects dat</w:t>
        </w:r>
      </w:ins>
      <w:ins w:id="308" w:author="Jonas Als Christensen" w:date="2021-03-04T16:06:00Z">
        <w:r>
          <w:rPr>
            <w:lang w:val="en-US"/>
          </w:rPr>
          <w:t>a.</w:t>
        </w:r>
      </w:ins>
      <w:ins w:id="309" w:author="Jonas Als Christensen" w:date="2021-03-04T16:05:00Z">
        <w:r>
          <w:rPr>
            <w:lang w:val="en-US"/>
          </w:rPr>
          <w:t xml:space="preserve"> </w:t>
        </w:r>
      </w:ins>
      <w:ins w:id="310" w:author="Jonas Als Christensen" w:date="2021-03-04T16:04:00Z">
        <w:r>
          <w:rPr>
            <w:lang w:val="en-US"/>
          </w:rPr>
          <w:t xml:space="preserve"> </w:t>
        </w:r>
      </w:ins>
      <w:ins w:id="311" w:author="Jonas Als Christensen" w:date="2021-03-04T16:03:00Z">
        <w:r>
          <w:rPr>
            <w:lang w:val="en-US"/>
          </w:rPr>
          <w:t xml:space="preserve"> </w:t>
        </w:r>
      </w:ins>
    </w:p>
    <w:p w14:paraId="574C61D2" w14:textId="4569AAF8" w:rsidR="00961167" w:rsidDel="00C850C7" w:rsidRDefault="00C850C7" w:rsidP="00C850C7">
      <w:pPr>
        <w:rPr>
          <w:del w:id="312" w:author="Jonas Als Christensen" w:date="2021-03-04T15:56:00Z"/>
          <w:lang w:val="en-US"/>
        </w:rPr>
      </w:pPr>
      <w:ins w:id="313" w:author="Jonas Als Christensen" w:date="2021-03-04T15:57:00Z">
        <w:r>
          <w:rPr>
            <w:lang w:val="en-US"/>
          </w:rPr>
          <w:t>Cons:</w:t>
        </w:r>
      </w:ins>
      <w:del w:id="314" w:author="Jonas Als Christensen" w:date="2021-03-04T15:56:00Z">
        <w:r w:rsidR="00961167" w:rsidRPr="00C850C7" w:rsidDel="00C850C7">
          <w:rPr>
            <w:lang w:val="en-US"/>
          </w:rPr>
          <w:delText>Pros/Cons</w:delText>
        </w:r>
      </w:del>
    </w:p>
    <w:p w14:paraId="01D0B501" w14:textId="77777777" w:rsidR="00C850C7" w:rsidRPr="00C850C7" w:rsidRDefault="00C850C7" w:rsidP="00C850C7">
      <w:pPr>
        <w:spacing w:after="0"/>
        <w:rPr>
          <w:ins w:id="315" w:author="Jonas Als Christensen" w:date="2021-03-04T16:01:00Z"/>
          <w:lang w:val="en-US"/>
        </w:rPr>
      </w:pPr>
    </w:p>
    <w:p w14:paraId="69B3C33F" w14:textId="1A056A52" w:rsidR="000957B2" w:rsidRDefault="00C850C7" w:rsidP="00C850C7">
      <w:pPr>
        <w:pStyle w:val="ListParagraph"/>
        <w:numPr>
          <w:ilvl w:val="0"/>
          <w:numId w:val="33"/>
        </w:numPr>
        <w:rPr>
          <w:ins w:id="316" w:author="Jonas Als Christensen" w:date="2021-03-04T16:01:00Z"/>
          <w:lang w:val="en-US"/>
        </w:rPr>
      </w:pPr>
      <w:ins w:id="317" w:author="Jonas Als Christensen" w:date="2021-03-04T16:01:00Z">
        <w:r>
          <w:rPr>
            <w:lang w:val="en-US"/>
          </w:rPr>
          <w:t>Data does not persist.</w:t>
        </w:r>
      </w:ins>
    </w:p>
    <w:p w14:paraId="5CCC9D29" w14:textId="7940EBF5" w:rsidR="00C850C7" w:rsidRDefault="005127B2" w:rsidP="00C850C7">
      <w:pPr>
        <w:pStyle w:val="ListParagraph"/>
        <w:numPr>
          <w:ilvl w:val="0"/>
          <w:numId w:val="33"/>
        </w:numPr>
        <w:rPr>
          <w:ins w:id="318" w:author="Jonas Als Christensen" w:date="2021-03-04T16:06:00Z"/>
          <w:lang w:val="en-US"/>
        </w:rPr>
      </w:pPr>
      <w:ins w:id="319" w:author="Jonas Als Christensen" w:date="2021-03-04T16:04:00Z">
        <w:r>
          <w:rPr>
            <w:lang w:val="en-US"/>
          </w:rPr>
          <w:t>Demands advanced capabilities.</w:t>
        </w:r>
      </w:ins>
    </w:p>
    <w:p w14:paraId="4AA91588" w14:textId="37999806" w:rsidR="005127B2" w:rsidRDefault="005127B2" w:rsidP="00C850C7">
      <w:pPr>
        <w:pStyle w:val="ListParagraph"/>
        <w:numPr>
          <w:ilvl w:val="0"/>
          <w:numId w:val="33"/>
        </w:numPr>
        <w:rPr>
          <w:ins w:id="320" w:author="Jonas Als Christensen" w:date="2021-03-04T16:06:00Z"/>
          <w:lang w:val="en-US"/>
        </w:rPr>
      </w:pPr>
      <w:ins w:id="321" w:author="Jonas Als Christensen" w:date="2021-03-04T16:06:00Z">
        <w:r>
          <w:rPr>
            <w:lang w:val="en-US"/>
          </w:rPr>
          <w:t>Does not operate in silos.</w:t>
        </w:r>
      </w:ins>
    </w:p>
    <w:p w14:paraId="1A69EDD5" w14:textId="77777777" w:rsidR="005127B2" w:rsidRPr="005127B2" w:rsidRDefault="005127B2" w:rsidP="005127B2">
      <w:pPr>
        <w:rPr>
          <w:lang w:val="en-US"/>
        </w:rPr>
        <w:pPrChange w:id="322" w:author="Jonas Als Christensen" w:date="2021-03-04T16:06:00Z">
          <w:pPr>
            <w:spacing w:after="0"/>
          </w:pPr>
        </w:pPrChange>
      </w:pPr>
    </w:p>
    <w:p w14:paraId="75AA7C77" w14:textId="2D5983F7" w:rsidR="00F32F2A" w:rsidRPr="00D4117B" w:rsidRDefault="00F32F2A" w:rsidP="00F12727">
      <w:pPr>
        <w:pStyle w:val="Heading3"/>
        <w:numPr>
          <w:ilvl w:val="2"/>
          <w:numId w:val="12"/>
        </w:numPr>
        <w:rPr>
          <w:strike/>
          <w:lang w:val="en-US"/>
          <w:rPrChange w:id="323" w:author="Gabriell Constantin Vig" w:date="2021-02-24T16:09:00Z">
            <w:rPr>
              <w:lang w:val="en-US"/>
            </w:rPr>
          </w:rPrChange>
        </w:rPr>
      </w:pPr>
      <w:bookmarkStart w:id="324" w:name="_Toc64461665"/>
      <w:proofErr w:type="spellStart"/>
      <w:r w:rsidRPr="00D4117B">
        <w:rPr>
          <w:strike/>
          <w:lang w:val="en-US"/>
          <w:rPrChange w:id="325" w:author="Gabriell Constantin Vig" w:date="2021-02-24T16:09:00Z">
            <w:rPr>
              <w:lang w:val="en-US"/>
            </w:rPr>
          </w:rPrChange>
        </w:rPr>
        <w:t>Sesam</w:t>
      </w:r>
      <w:proofErr w:type="spellEnd"/>
      <w:r w:rsidRPr="00D4117B">
        <w:rPr>
          <w:strike/>
          <w:lang w:val="en-US"/>
          <w:rPrChange w:id="326" w:author="Gabriell Constantin Vig" w:date="2021-02-24T16:09:00Z">
            <w:rPr>
              <w:lang w:val="en-US"/>
            </w:rPr>
          </w:rPrChange>
        </w:rPr>
        <w:t xml:space="preserve"> “</w:t>
      </w:r>
      <w:proofErr w:type="spellStart"/>
      <w:r w:rsidR="00B53B04" w:rsidRPr="00D4117B">
        <w:rPr>
          <w:strike/>
          <w:lang w:val="en-US"/>
          <w:rPrChange w:id="327" w:author="Gabriell Constantin Vig" w:date="2021-02-24T16:09:00Z">
            <w:rPr>
              <w:lang w:val="en-US"/>
            </w:rPr>
          </w:rPrChange>
        </w:rPr>
        <w:t>sesam</w:t>
      </w:r>
      <w:proofErr w:type="spellEnd"/>
      <w:r w:rsidR="00B53B04" w:rsidRPr="00D4117B">
        <w:rPr>
          <w:strike/>
          <w:lang w:val="en-US"/>
          <w:rPrChange w:id="328" w:author="Gabriell Constantin Vig" w:date="2021-02-24T16:09:00Z">
            <w:rPr>
              <w:lang w:val="en-US"/>
            </w:rPr>
          </w:rPrChange>
        </w:rPr>
        <w:t>-world-map</w:t>
      </w:r>
      <w:r w:rsidRPr="00D4117B">
        <w:rPr>
          <w:strike/>
          <w:lang w:val="en-US"/>
          <w:rPrChange w:id="329" w:author="Gabriell Constantin Vig" w:date="2021-02-24T16:09:00Z">
            <w:rPr>
              <w:lang w:val="en-US"/>
            </w:rPr>
          </w:rPrChange>
        </w:rPr>
        <w:t>”?</w:t>
      </w:r>
      <w:bookmarkEnd w:id="324"/>
    </w:p>
    <w:p w14:paraId="11AA9669" w14:textId="5DB3E249" w:rsidR="00F32F2A" w:rsidRDefault="00F32F2A" w:rsidP="00F32F2A">
      <w:pPr>
        <w:rPr>
          <w:lang w:val="en-US"/>
        </w:rPr>
      </w:pPr>
    </w:p>
    <w:p w14:paraId="4831BAC3" w14:textId="1DCD7316" w:rsidR="00F32F2A" w:rsidRDefault="00F32F2A" w:rsidP="0692ECDB">
      <w:pPr>
        <w:pStyle w:val="Heading3"/>
        <w:numPr>
          <w:ilvl w:val="2"/>
          <w:numId w:val="12"/>
        </w:numPr>
        <w:rPr>
          <w:lang w:val="en-US"/>
        </w:rPr>
      </w:pPr>
      <w:bookmarkStart w:id="330" w:name="_Toc64461666"/>
      <w:r w:rsidRPr="4B3F0424">
        <w:rPr>
          <w:lang w:val="en-US"/>
        </w:rPr>
        <w:t xml:space="preserve">The parts of </w:t>
      </w:r>
      <w:proofErr w:type="spellStart"/>
      <w:r w:rsidRPr="4B3F0424">
        <w:rPr>
          <w:lang w:val="en-US"/>
        </w:rPr>
        <w:t>sesam</w:t>
      </w:r>
      <w:bookmarkEnd w:id="330"/>
      <w:proofErr w:type="spellEnd"/>
      <w:ins w:id="331" w:author="Gabriell Constantin Vig" w:date="2021-02-24T16:11:00Z">
        <w:r w:rsidR="009C58DB" w:rsidRPr="4B3F0424">
          <w:rPr>
            <w:lang w:val="en-US"/>
          </w:rPr>
          <w:t xml:space="preserve"> @Erik</w:t>
        </w:r>
      </w:ins>
    </w:p>
    <w:p w14:paraId="20A9426E" w14:textId="3706F1C3" w:rsidR="00F32F2A" w:rsidRDefault="00F32F2A" w:rsidP="00F32F2A">
      <w:pPr>
        <w:spacing w:after="0"/>
        <w:rPr>
          <w:lang w:val="en-US"/>
        </w:rPr>
      </w:pPr>
      <w:del w:id="332" w:author="Gabriell Constantin Vig" w:date="2021-02-24T16:10:00Z">
        <w:r w:rsidDel="009C58DB">
          <w:rPr>
            <w:lang w:val="en-US"/>
          </w:rPr>
          <w:delText>Nomenclature</w:delText>
        </w:r>
      </w:del>
      <w:ins w:id="333" w:author="Gabriell Constantin Vig" w:date="2021-02-24T16:10:00Z">
        <w:r w:rsidR="009C58DB">
          <w:rPr>
            <w:lang w:val="en-US"/>
          </w:rPr>
          <w:t>Terminology</w:t>
        </w:r>
      </w:ins>
    </w:p>
    <w:p w14:paraId="12CF8BC1" w14:textId="21136EC3" w:rsidR="00F32F2A" w:rsidRDefault="00F32F2A" w:rsidP="00F32F2A">
      <w:pPr>
        <w:spacing w:after="0"/>
        <w:rPr>
          <w:lang w:val="en-US"/>
        </w:rPr>
      </w:pPr>
      <w:r w:rsidRPr="4B3F0424">
        <w:rPr>
          <w:lang w:val="en-US"/>
        </w:rPr>
        <w:t>Systems, pipes, datasets</w:t>
      </w:r>
    </w:p>
    <w:p w14:paraId="36CD5D49" w14:textId="4CF3BFE0" w:rsidR="0692ECDB" w:rsidRDefault="0692ECDB" w:rsidP="0692ECDB">
      <w:pPr>
        <w:spacing w:after="0"/>
        <w:rPr>
          <w:lang w:val="en-US"/>
        </w:rPr>
      </w:pPr>
    </w:p>
    <w:p w14:paraId="0150482A" w14:textId="31B2A3B9" w:rsidR="3EAE9EC6" w:rsidRDefault="3EAE9EC6" w:rsidP="0692ECDB">
      <w:pPr>
        <w:spacing w:after="0"/>
        <w:rPr>
          <w:lang w:val="en-US"/>
        </w:rPr>
      </w:pPr>
      <w:r w:rsidRPr="4B3F0424">
        <w:rPr>
          <w:lang w:val="en-US"/>
        </w:rPr>
        <w:t xml:space="preserve">In order to understand how </w:t>
      </w:r>
      <w:proofErr w:type="spellStart"/>
      <w:r w:rsidRPr="4B3F0424">
        <w:rPr>
          <w:lang w:val="en-US"/>
        </w:rPr>
        <w:t>Sesam</w:t>
      </w:r>
      <w:proofErr w:type="spellEnd"/>
      <w:r w:rsidRPr="4B3F0424">
        <w:rPr>
          <w:lang w:val="en-US"/>
        </w:rPr>
        <w:t xml:space="preserve"> works, it is important to understand the parts </w:t>
      </w:r>
      <w:proofErr w:type="spellStart"/>
      <w:r w:rsidRPr="4B3F0424">
        <w:rPr>
          <w:lang w:val="en-US"/>
        </w:rPr>
        <w:t>Sesam</w:t>
      </w:r>
      <w:proofErr w:type="spellEnd"/>
      <w:r w:rsidRPr="4B3F0424">
        <w:rPr>
          <w:lang w:val="en-US"/>
        </w:rPr>
        <w:t xml:space="preserve"> is made up of. </w:t>
      </w:r>
    </w:p>
    <w:p w14:paraId="6D672C52" w14:textId="282813AB" w:rsidR="3EAE9EC6" w:rsidRDefault="3EAE9EC6" w:rsidP="0692ECDB">
      <w:pPr>
        <w:spacing w:after="0"/>
        <w:rPr>
          <w:lang w:val="en-US"/>
        </w:rPr>
      </w:pPr>
      <w:r w:rsidRPr="4B3F0424">
        <w:rPr>
          <w:lang w:val="en-US"/>
        </w:rPr>
        <w:t xml:space="preserve"> </w:t>
      </w:r>
    </w:p>
    <w:p w14:paraId="42F82CE8" w14:textId="7E2BDECF" w:rsidR="3EAE9EC6" w:rsidRDefault="3EAE9EC6" w:rsidP="0692ECDB">
      <w:pPr>
        <w:spacing w:after="0"/>
        <w:rPr>
          <w:lang w:val="en-US"/>
        </w:rPr>
      </w:pPr>
      <w:r w:rsidRPr="4B3F0424">
        <w:rPr>
          <w:lang w:val="en-US"/>
        </w:rPr>
        <w:t xml:space="preserve">There are three central re-occurring concepts in </w:t>
      </w:r>
      <w:proofErr w:type="spellStart"/>
      <w:r w:rsidRPr="4B3F0424">
        <w:rPr>
          <w:lang w:val="en-US"/>
        </w:rPr>
        <w:t>Sesam</w:t>
      </w:r>
      <w:proofErr w:type="spellEnd"/>
      <w:r w:rsidRPr="4B3F0424">
        <w:rPr>
          <w:lang w:val="en-US"/>
        </w:rPr>
        <w:t xml:space="preserve"> which you will encounter in your everyday life working with the integration platform: systems, pipes and datasets. These are the fundamental parts which make up a </w:t>
      </w:r>
      <w:proofErr w:type="spellStart"/>
      <w:r w:rsidRPr="4B3F0424">
        <w:rPr>
          <w:lang w:val="en-US"/>
        </w:rPr>
        <w:t>Sesam</w:t>
      </w:r>
      <w:proofErr w:type="spellEnd"/>
      <w:r w:rsidRPr="4B3F0424">
        <w:rPr>
          <w:lang w:val="en-US"/>
        </w:rPr>
        <w:t xml:space="preserve"> integration pipeline. Figure 1.1.5A gives you an insight into how a standard </w:t>
      </w:r>
      <w:proofErr w:type="spellStart"/>
      <w:r w:rsidRPr="4B3F0424">
        <w:rPr>
          <w:lang w:val="en-US"/>
        </w:rPr>
        <w:t>Sesam</w:t>
      </w:r>
      <w:proofErr w:type="spellEnd"/>
      <w:r w:rsidRPr="4B3F0424">
        <w:rPr>
          <w:lang w:val="en-US"/>
        </w:rPr>
        <w:t xml:space="preserve"> integration pipeline would look.</w:t>
      </w:r>
    </w:p>
    <w:p w14:paraId="0E4AD0B9" w14:textId="5C74F015" w:rsidR="0692ECDB" w:rsidRDefault="0692ECDB" w:rsidP="0692ECDB">
      <w:pPr>
        <w:spacing w:after="0"/>
        <w:rPr>
          <w:lang w:val="en-US"/>
        </w:rPr>
      </w:pPr>
    </w:p>
    <w:p w14:paraId="6F190E1D" w14:textId="09E1ED58" w:rsidR="6992D7FA" w:rsidRDefault="08FCA555" w:rsidP="04321614">
      <w:pPr>
        <w:spacing w:after="0"/>
        <w:jc w:val="center"/>
      </w:pPr>
      <w:r>
        <w:rPr>
          <w:noProof/>
        </w:rPr>
        <w:drawing>
          <wp:inline distT="0" distB="0" distL="0" distR="0" wp14:anchorId="3DA43608" wp14:editId="534E8923">
            <wp:extent cx="4572000" cy="457200"/>
            <wp:effectExtent l="0" t="0" r="0" b="0"/>
            <wp:docPr id="1256501774" name="Picture 1256501774" descr="A general pipeline flow in Sesam depicting the three central parts of a Sesam integration, systems, pipes and datasets. The arrows symbolizes the direction of data flow." title="Fig 1.1.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501774"/>
                    <pic:cNvPicPr/>
                  </pic:nvPicPr>
                  <pic:blipFill>
                    <a:blip r:embed="rId16">
                      <a:extLst>
                        <a:ext uri="{28A0092B-C50C-407E-A947-70E740481C1C}">
                          <a14:useLocalDpi xmlns:a14="http://schemas.microsoft.com/office/drawing/2010/main" val="0"/>
                        </a:ext>
                      </a:extLst>
                    </a:blip>
                    <a:stretch>
                      <a:fillRect/>
                    </a:stretch>
                  </pic:blipFill>
                  <pic:spPr>
                    <a:xfrm>
                      <a:off x="0" y="0"/>
                      <a:ext cx="4572000" cy="457200"/>
                    </a:xfrm>
                    <a:prstGeom prst="rect">
                      <a:avLst/>
                    </a:prstGeom>
                  </pic:spPr>
                </pic:pic>
              </a:graphicData>
            </a:graphic>
          </wp:inline>
        </w:drawing>
      </w:r>
    </w:p>
    <w:p w14:paraId="105FFE36" w14:textId="46F66C27" w:rsidR="0692ECDB" w:rsidRDefault="0692ECDB" w:rsidP="0692ECDB">
      <w:pPr>
        <w:spacing w:after="0"/>
        <w:rPr>
          <w:lang w:val="en-US"/>
        </w:rPr>
      </w:pPr>
    </w:p>
    <w:p w14:paraId="015B8379" w14:textId="0ECC3884" w:rsidR="04321614" w:rsidRDefault="42116925" w:rsidP="4B3F0424">
      <w:pPr>
        <w:pStyle w:val="ListParagraph"/>
        <w:numPr>
          <w:ilvl w:val="0"/>
          <w:numId w:val="5"/>
        </w:numPr>
        <w:spacing w:after="0"/>
        <w:rPr>
          <w:rFonts w:eastAsiaTheme="minorEastAsia"/>
          <w:lang w:val="en-US"/>
        </w:rPr>
      </w:pPr>
      <w:r w:rsidRPr="4B3F0424">
        <w:rPr>
          <w:lang w:val="en-US"/>
        </w:rPr>
        <w:t>Systems</w:t>
      </w:r>
      <w:r w:rsidR="3F01C049" w:rsidRPr="4B3F0424">
        <w:rPr>
          <w:lang w:val="en-US"/>
        </w:rPr>
        <w:t>:</w:t>
      </w:r>
    </w:p>
    <w:p w14:paraId="4E98B25D" w14:textId="0FA374AB" w:rsidR="04321614" w:rsidRDefault="00309DDE" w:rsidP="7FEBC19C">
      <w:pPr>
        <w:spacing w:after="0"/>
        <w:ind w:left="360"/>
        <w:rPr>
          <w:lang w:val="en-US"/>
        </w:rPr>
      </w:pPr>
      <w:r w:rsidRPr="4B3F0424">
        <w:rPr>
          <w:lang w:val="en-US"/>
        </w:rPr>
        <w:t xml:space="preserve">A system’s main feature is to import and export data into and out of the </w:t>
      </w:r>
      <w:proofErr w:type="spellStart"/>
      <w:r w:rsidRPr="4B3F0424">
        <w:rPr>
          <w:lang w:val="en-US"/>
        </w:rPr>
        <w:t>Sesam</w:t>
      </w:r>
      <w:proofErr w:type="spellEnd"/>
      <w:r w:rsidRPr="4B3F0424">
        <w:rPr>
          <w:lang w:val="en-US"/>
        </w:rPr>
        <w:t xml:space="preserve"> portal. They are therefore found in the beginning and end of the pipeline flows. A system </w:t>
      </w:r>
      <w:r w:rsidR="7B6D71A1" w:rsidRPr="4B3F0424">
        <w:rPr>
          <w:lang w:val="en-US"/>
        </w:rPr>
        <w:t xml:space="preserve">could connect to a </w:t>
      </w:r>
      <w:r w:rsidR="3078890E" w:rsidRPr="4B3F0424">
        <w:rPr>
          <w:lang w:val="en-US"/>
        </w:rPr>
        <w:t xml:space="preserve">REST </w:t>
      </w:r>
      <w:r w:rsidR="7B6D71A1" w:rsidRPr="4B3F0424">
        <w:rPr>
          <w:lang w:val="en-US"/>
        </w:rPr>
        <w:t xml:space="preserve">API, directly to a database of simply send data to a waiting http server. </w:t>
      </w:r>
      <w:proofErr w:type="spellStart"/>
      <w:r w:rsidR="7B6D71A1" w:rsidRPr="4B3F0424">
        <w:rPr>
          <w:lang w:val="en-US"/>
        </w:rPr>
        <w:t>Sesam</w:t>
      </w:r>
      <w:proofErr w:type="spellEnd"/>
      <w:r w:rsidR="7B6D71A1" w:rsidRPr="4B3F0424">
        <w:rPr>
          <w:lang w:val="en-US"/>
        </w:rPr>
        <w:t xml:space="preserve"> has several of these </w:t>
      </w:r>
      <w:r w:rsidR="153766E1" w:rsidRPr="4B3F0424">
        <w:rPr>
          <w:lang w:val="en-US"/>
        </w:rPr>
        <w:t xml:space="preserve">system types built into the product to simplify the workings inside the portal. In situations where the </w:t>
      </w:r>
      <w:r w:rsidR="04EAF4D5" w:rsidRPr="4B3F0424">
        <w:rPr>
          <w:lang w:val="en-US"/>
        </w:rPr>
        <w:t>built-in</w:t>
      </w:r>
      <w:r w:rsidR="153766E1" w:rsidRPr="4B3F0424">
        <w:rPr>
          <w:lang w:val="en-US"/>
        </w:rPr>
        <w:t xml:space="preserve"> system types are not enough for your</w:t>
      </w:r>
      <w:r w:rsidR="27E6F7EB" w:rsidRPr="4B3F0424">
        <w:rPr>
          <w:lang w:val="en-US"/>
        </w:rPr>
        <w:t xml:space="preserve"> requirements </w:t>
      </w:r>
      <w:proofErr w:type="spellStart"/>
      <w:r w:rsidR="27E6F7EB" w:rsidRPr="4B3F0424">
        <w:rPr>
          <w:lang w:val="en-US"/>
        </w:rPr>
        <w:t>Sesam</w:t>
      </w:r>
      <w:proofErr w:type="spellEnd"/>
      <w:r w:rsidR="27E6F7EB" w:rsidRPr="4B3F0424">
        <w:rPr>
          <w:lang w:val="en-US"/>
        </w:rPr>
        <w:t xml:space="preserve"> also supports connecting systems to a microservice which in turn can manipulate and delegate data </w:t>
      </w:r>
      <w:r w:rsidR="5809AE9D" w:rsidRPr="4B3F0424">
        <w:rPr>
          <w:lang w:val="en-US"/>
        </w:rPr>
        <w:t xml:space="preserve">according to your own specifications, making </w:t>
      </w:r>
      <w:proofErr w:type="spellStart"/>
      <w:r w:rsidR="5809AE9D" w:rsidRPr="4B3F0424">
        <w:rPr>
          <w:lang w:val="en-US"/>
        </w:rPr>
        <w:t>Sesam</w:t>
      </w:r>
      <w:proofErr w:type="spellEnd"/>
      <w:r w:rsidR="5809AE9D" w:rsidRPr="4B3F0424">
        <w:rPr>
          <w:lang w:val="en-US"/>
        </w:rPr>
        <w:t xml:space="preserve"> a very robust and comprehensive tool.</w:t>
      </w:r>
    </w:p>
    <w:p w14:paraId="311C3C9E" w14:textId="7459C2AD" w:rsidR="7FEBC19C" w:rsidRDefault="7FEBC19C" w:rsidP="7FEBC19C">
      <w:pPr>
        <w:spacing w:after="0"/>
        <w:ind w:left="360"/>
        <w:rPr>
          <w:lang w:val="en-US"/>
        </w:rPr>
      </w:pPr>
    </w:p>
    <w:p w14:paraId="2564DAA6" w14:textId="60622737" w:rsidR="57087AB7" w:rsidRDefault="57087AB7" w:rsidP="4B3F0424">
      <w:pPr>
        <w:pStyle w:val="ListParagraph"/>
        <w:numPr>
          <w:ilvl w:val="0"/>
          <w:numId w:val="4"/>
        </w:numPr>
        <w:spacing w:after="0"/>
        <w:rPr>
          <w:rFonts w:eastAsiaTheme="minorEastAsia"/>
          <w:lang w:val="en-US"/>
        </w:rPr>
      </w:pPr>
      <w:r w:rsidRPr="4B3F0424">
        <w:rPr>
          <w:lang w:val="en-US"/>
        </w:rPr>
        <w:t>Pipes:</w:t>
      </w:r>
    </w:p>
    <w:p w14:paraId="02A80838" w14:textId="3B5E325F" w:rsidR="57087AB7" w:rsidRDefault="57087AB7" w:rsidP="7FEBC19C">
      <w:pPr>
        <w:spacing w:after="0"/>
        <w:ind w:left="360"/>
        <w:rPr>
          <w:lang w:val="en-US"/>
        </w:rPr>
      </w:pPr>
      <w:r w:rsidRPr="4B3F0424">
        <w:rPr>
          <w:lang w:val="en-US"/>
        </w:rPr>
        <w:t>Pipes handle</w:t>
      </w:r>
      <w:r w:rsidR="73574C81" w:rsidRPr="4B3F0424">
        <w:rPr>
          <w:lang w:val="en-US"/>
        </w:rPr>
        <w:t>s</w:t>
      </w:r>
      <w:r w:rsidRPr="4B3F0424">
        <w:rPr>
          <w:lang w:val="en-US"/>
        </w:rPr>
        <w:t xml:space="preserve"> the transformation </w:t>
      </w:r>
      <w:r w:rsidR="0B6FC530" w:rsidRPr="4B3F0424">
        <w:rPr>
          <w:lang w:val="en-US"/>
        </w:rPr>
        <w:t xml:space="preserve">of the data and specifies where the data is supposed to be sent. </w:t>
      </w:r>
      <w:r w:rsidR="5452451A" w:rsidRPr="4B3F0424">
        <w:rPr>
          <w:lang w:val="en-US"/>
        </w:rPr>
        <w:t xml:space="preserve">Manipulation of the data is done through </w:t>
      </w:r>
      <w:proofErr w:type="spellStart"/>
      <w:r w:rsidR="5452451A" w:rsidRPr="4B3F0424">
        <w:rPr>
          <w:lang w:val="en-US"/>
        </w:rPr>
        <w:t>Sesam’s</w:t>
      </w:r>
      <w:proofErr w:type="spellEnd"/>
      <w:r w:rsidR="5452451A" w:rsidRPr="4B3F0424">
        <w:rPr>
          <w:lang w:val="en-US"/>
        </w:rPr>
        <w:t xml:space="preserve"> own Data Transformation Language (DTL) which allows you to add, remove, </w:t>
      </w:r>
      <w:r w:rsidR="3FEDB259" w:rsidRPr="4B3F0424">
        <w:rPr>
          <w:lang w:val="en-US"/>
        </w:rPr>
        <w:t xml:space="preserve">transform and combine data according to you own needs. A pipe generally </w:t>
      </w:r>
      <w:r w:rsidR="25A6BB56" w:rsidRPr="4B3F0424">
        <w:rPr>
          <w:lang w:val="en-US"/>
        </w:rPr>
        <w:t>acquires</w:t>
      </w:r>
      <w:r w:rsidR="3FEDB259" w:rsidRPr="4B3F0424">
        <w:rPr>
          <w:lang w:val="en-US"/>
        </w:rPr>
        <w:t xml:space="preserve"> data from a system or from a dataset</w:t>
      </w:r>
      <w:r w:rsidR="6B10E0C4" w:rsidRPr="4B3F0424">
        <w:rPr>
          <w:lang w:val="en-US"/>
        </w:rPr>
        <w:t xml:space="preserve"> depending on where the pipe is located in</w:t>
      </w:r>
      <w:r w:rsidR="76EE859D" w:rsidRPr="4B3F0424">
        <w:rPr>
          <w:lang w:val="en-US"/>
        </w:rPr>
        <w:t>side</w:t>
      </w:r>
      <w:r w:rsidR="6B10E0C4" w:rsidRPr="4B3F0424">
        <w:rPr>
          <w:lang w:val="en-US"/>
        </w:rPr>
        <w:t xml:space="preserve"> the integration pipeline.</w:t>
      </w:r>
    </w:p>
    <w:p w14:paraId="31E11900" w14:textId="2CF431F0" w:rsidR="04321614" w:rsidRDefault="04321614" w:rsidP="04321614">
      <w:pPr>
        <w:spacing w:after="0"/>
        <w:rPr>
          <w:lang w:val="en-US"/>
        </w:rPr>
      </w:pPr>
    </w:p>
    <w:p w14:paraId="1825465B" w14:textId="3902E15D" w:rsidR="6B10E0C4" w:rsidRDefault="6B10E0C4" w:rsidP="4B3F0424">
      <w:pPr>
        <w:pStyle w:val="ListParagraph"/>
        <w:numPr>
          <w:ilvl w:val="0"/>
          <w:numId w:val="3"/>
        </w:numPr>
        <w:spacing w:after="0"/>
        <w:rPr>
          <w:rFonts w:eastAsiaTheme="minorEastAsia"/>
          <w:lang w:val="en-US"/>
        </w:rPr>
      </w:pPr>
      <w:r w:rsidRPr="4B3F0424">
        <w:rPr>
          <w:lang w:val="en-US"/>
        </w:rPr>
        <w:t>Datasets:</w:t>
      </w:r>
    </w:p>
    <w:p w14:paraId="4E44E94C" w14:textId="4C17B7B4" w:rsidR="6B10E0C4" w:rsidRDefault="6B10E0C4" w:rsidP="7FEBC19C">
      <w:pPr>
        <w:spacing w:after="0"/>
        <w:ind w:left="360"/>
        <w:rPr>
          <w:lang w:val="en-US"/>
        </w:rPr>
      </w:pPr>
      <w:r w:rsidRPr="4B3F0424">
        <w:rPr>
          <w:lang w:val="en-US"/>
        </w:rPr>
        <w:t xml:space="preserve">Datasets are </w:t>
      </w:r>
      <w:proofErr w:type="spellStart"/>
      <w:r w:rsidRPr="4B3F0424">
        <w:rPr>
          <w:lang w:val="en-US"/>
        </w:rPr>
        <w:t>Sesam’s</w:t>
      </w:r>
      <w:proofErr w:type="spellEnd"/>
      <w:r w:rsidRPr="4B3F0424">
        <w:rPr>
          <w:lang w:val="en-US"/>
        </w:rPr>
        <w:t xml:space="preserve"> storage units. This is where pipes store the data </w:t>
      </w:r>
      <w:r w:rsidR="3755187A" w:rsidRPr="4B3F0424">
        <w:rPr>
          <w:lang w:val="en-US"/>
        </w:rPr>
        <w:t>after configuring them and in a</w:t>
      </w:r>
      <w:r w:rsidR="58789EE9" w:rsidRPr="4B3F0424">
        <w:rPr>
          <w:lang w:val="en-US"/>
        </w:rPr>
        <w:t xml:space="preserve"> </w:t>
      </w:r>
      <w:r w:rsidR="6777CF2C" w:rsidRPr="4B3F0424">
        <w:rPr>
          <w:lang w:val="en-US"/>
        </w:rPr>
        <w:t xml:space="preserve">pipeline </w:t>
      </w:r>
      <w:r w:rsidR="6BE261EA" w:rsidRPr="4B3F0424">
        <w:rPr>
          <w:lang w:val="en-US"/>
        </w:rPr>
        <w:t>flow,</w:t>
      </w:r>
      <w:r w:rsidR="27A12B2B" w:rsidRPr="4B3F0424">
        <w:rPr>
          <w:lang w:val="en-US"/>
        </w:rPr>
        <w:t xml:space="preserve"> </w:t>
      </w:r>
      <w:r w:rsidR="3755187A" w:rsidRPr="4B3F0424">
        <w:rPr>
          <w:lang w:val="en-US"/>
        </w:rPr>
        <w:t xml:space="preserve">they are generally found </w:t>
      </w:r>
      <w:r w:rsidR="24BBE14C" w:rsidRPr="4B3F0424">
        <w:rPr>
          <w:lang w:val="en-US"/>
        </w:rPr>
        <w:t xml:space="preserve">between </w:t>
      </w:r>
      <w:r w:rsidR="57987E42" w:rsidRPr="4B3F0424">
        <w:rPr>
          <w:lang w:val="en-US"/>
        </w:rPr>
        <w:t xml:space="preserve">pipes. </w:t>
      </w:r>
      <w:proofErr w:type="spellStart"/>
      <w:r w:rsidR="643D676D" w:rsidRPr="4B3F0424">
        <w:rPr>
          <w:lang w:val="en-US"/>
        </w:rPr>
        <w:t>Sesam</w:t>
      </w:r>
      <w:proofErr w:type="spellEnd"/>
      <w:r w:rsidR="643D676D" w:rsidRPr="4B3F0424">
        <w:rPr>
          <w:lang w:val="en-US"/>
        </w:rPr>
        <w:t xml:space="preserve"> stores data in order to be able </w:t>
      </w:r>
      <w:r w:rsidR="643D676D" w:rsidRPr="4B3F0424">
        <w:rPr>
          <w:lang w:val="en-US"/>
        </w:rPr>
        <w:lastRenderedPageBreak/>
        <w:t>to perform tracking and indexing, but you will learn more about these functionalities</w:t>
      </w:r>
      <w:r w:rsidR="76ECF877" w:rsidRPr="4B3F0424">
        <w:rPr>
          <w:lang w:val="en-US"/>
        </w:rPr>
        <w:t xml:space="preserve"> later in this book (maybe a link?).</w:t>
      </w:r>
    </w:p>
    <w:p w14:paraId="51000F38" w14:textId="32AC2390" w:rsidR="7FEBC19C" w:rsidRDefault="7FEBC19C" w:rsidP="7FEBC19C">
      <w:pPr>
        <w:spacing w:after="0"/>
        <w:ind w:left="360"/>
        <w:rPr>
          <w:lang w:val="en-US"/>
        </w:rPr>
      </w:pPr>
    </w:p>
    <w:p w14:paraId="541288B7" w14:textId="4F4AD664" w:rsidR="04321614" w:rsidRDefault="04321614" w:rsidP="04321614">
      <w:pPr>
        <w:spacing w:after="0"/>
        <w:rPr>
          <w:del w:id="334" w:author="Erik Leven" w:date="2021-02-28T12:22:00Z"/>
          <w:lang w:val="en-US"/>
        </w:rPr>
      </w:pPr>
    </w:p>
    <w:p w14:paraId="2B0E626D" w14:textId="61E2BA99" w:rsidR="00F32F2A" w:rsidRDefault="00F32F2A" w:rsidP="00F32F2A">
      <w:pPr>
        <w:rPr>
          <w:lang w:val="en-US"/>
        </w:rPr>
      </w:pPr>
    </w:p>
    <w:p w14:paraId="22346A29" w14:textId="530AEBB4" w:rsidR="00F32F2A" w:rsidRDefault="00F32F2A" w:rsidP="00F12727">
      <w:pPr>
        <w:pStyle w:val="Heading3"/>
        <w:numPr>
          <w:ilvl w:val="2"/>
          <w:numId w:val="12"/>
        </w:numPr>
        <w:rPr>
          <w:lang w:val="en-US"/>
        </w:rPr>
      </w:pPr>
      <w:bookmarkStart w:id="335" w:name="_Toc64461667"/>
      <w:r w:rsidRPr="0692ECDB">
        <w:rPr>
          <w:lang w:val="en-US"/>
        </w:rPr>
        <w:t xml:space="preserve">The </w:t>
      </w:r>
      <w:proofErr w:type="spellStart"/>
      <w:r w:rsidRPr="0692ECDB">
        <w:rPr>
          <w:lang w:val="en-US"/>
        </w:rPr>
        <w:t>Sesam</w:t>
      </w:r>
      <w:proofErr w:type="spellEnd"/>
      <w:r w:rsidRPr="0692ECDB">
        <w:rPr>
          <w:lang w:val="en-US"/>
        </w:rPr>
        <w:t xml:space="preserve"> portal</w:t>
      </w:r>
      <w:bookmarkEnd w:id="335"/>
    </w:p>
    <w:p w14:paraId="5BA9FCC9" w14:textId="4A5912E6" w:rsidR="00F32F2A" w:rsidRDefault="004D4F08" w:rsidP="00F32F2A">
      <w:pPr>
        <w:rPr>
          <w:lang w:val="en-US"/>
        </w:rPr>
      </w:pPr>
      <w:r>
        <w:rPr>
          <w:lang w:val="en-US"/>
        </w:rPr>
        <w:t xml:space="preserve">Show </w:t>
      </w:r>
      <w:r w:rsidRPr="004D4F08">
        <w:rPr>
          <w:i/>
          <w:iCs/>
          <w:u w:val="single"/>
          <w:lang w:val="en-US"/>
        </w:rPr>
        <w:t>basics</w:t>
      </w:r>
      <w:r>
        <w:rPr>
          <w:lang w:val="en-US"/>
        </w:rPr>
        <w:t xml:space="preserve"> of portal</w:t>
      </w:r>
    </w:p>
    <w:p w14:paraId="5636D9D2" w14:textId="621EA040" w:rsidR="004D4F08" w:rsidRPr="00F32F2A" w:rsidRDefault="004D4F08" w:rsidP="00F32F2A">
      <w:pPr>
        <w:rPr>
          <w:lang w:val="en-US"/>
        </w:rPr>
      </w:pPr>
      <w:r w:rsidRPr="3B5E5853">
        <w:rPr>
          <w:lang w:val="en-US"/>
        </w:rPr>
        <w:t>(Here also refer to a full chapter for portal or from the projects chapter?)</w:t>
      </w:r>
    </w:p>
    <w:p w14:paraId="09C55F93" w14:textId="49B7565F" w:rsidR="6EE969DD" w:rsidRDefault="4926C63B" w:rsidP="46037636">
      <w:pPr>
        <w:rPr>
          <w:lang w:val="en-US"/>
        </w:rPr>
      </w:pPr>
      <w:r w:rsidRPr="3B5E5853">
        <w:rPr>
          <w:lang w:val="en-US"/>
        </w:rPr>
        <w:t>Integrations, connections and configurations can</w:t>
      </w:r>
      <w:r w:rsidR="7D43208F" w:rsidRPr="3B5E5853">
        <w:rPr>
          <w:lang w:val="en-US"/>
        </w:rPr>
        <w:t xml:space="preserve"> all be accessed inside the </w:t>
      </w:r>
      <w:proofErr w:type="spellStart"/>
      <w:r w:rsidR="7D43208F" w:rsidRPr="3B5E5853">
        <w:rPr>
          <w:lang w:val="en-US"/>
        </w:rPr>
        <w:t>Sesam</w:t>
      </w:r>
      <w:proofErr w:type="spellEnd"/>
      <w:r w:rsidR="7D43208F" w:rsidRPr="3B5E5853">
        <w:rPr>
          <w:lang w:val="en-US"/>
        </w:rPr>
        <w:t xml:space="preserve"> portal; the user interface of the </w:t>
      </w:r>
      <w:proofErr w:type="spellStart"/>
      <w:r w:rsidR="7D43208F" w:rsidRPr="3B5E5853">
        <w:rPr>
          <w:lang w:val="en-US"/>
        </w:rPr>
        <w:t>Sesam</w:t>
      </w:r>
      <w:proofErr w:type="spellEnd"/>
      <w:r w:rsidR="7D43208F" w:rsidRPr="3B5E5853">
        <w:rPr>
          <w:lang w:val="en-US"/>
        </w:rPr>
        <w:t xml:space="preserve"> product, </w:t>
      </w:r>
      <w:r w:rsidR="459C0D30" w:rsidRPr="3B5E5853">
        <w:rPr>
          <w:lang w:val="en-US"/>
        </w:rPr>
        <w:t xml:space="preserve">The </w:t>
      </w:r>
      <w:proofErr w:type="spellStart"/>
      <w:r w:rsidR="459C0D30" w:rsidRPr="3B5E5853">
        <w:rPr>
          <w:lang w:val="en-US"/>
        </w:rPr>
        <w:t>Sesam</w:t>
      </w:r>
      <w:proofErr w:type="spellEnd"/>
      <w:r w:rsidR="459C0D30" w:rsidRPr="3B5E5853">
        <w:rPr>
          <w:lang w:val="en-US"/>
        </w:rPr>
        <w:t xml:space="preserve"> portal can be accessed at portal.sesam.io, and i</w:t>
      </w:r>
      <w:r w:rsidR="05291685" w:rsidRPr="3B5E5853">
        <w:rPr>
          <w:lang w:val="en-US"/>
        </w:rPr>
        <w:t xml:space="preserve">n this section you will learn the </w:t>
      </w:r>
      <w:r w:rsidR="6AD76AC5" w:rsidRPr="3B5E5853">
        <w:rPr>
          <w:lang w:val="en-US"/>
        </w:rPr>
        <w:t>most commonly used</w:t>
      </w:r>
      <w:r w:rsidR="05291685" w:rsidRPr="3B5E5853">
        <w:rPr>
          <w:lang w:val="en-US"/>
        </w:rPr>
        <w:t xml:space="preserve"> parts of the portal such that you can orient </w:t>
      </w:r>
      <w:r w:rsidR="05AD48A7" w:rsidRPr="3B5E5853">
        <w:rPr>
          <w:lang w:val="en-US"/>
        </w:rPr>
        <w:t>yourself, as well as manage existing integrations.</w:t>
      </w:r>
      <w:r w:rsidR="36B84569" w:rsidRPr="3B5E5853">
        <w:rPr>
          <w:lang w:val="en-US"/>
        </w:rPr>
        <w:t xml:space="preserve"> For a full </w:t>
      </w:r>
      <w:r w:rsidR="6650C9D8" w:rsidRPr="3B5E5853">
        <w:rPr>
          <w:lang w:val="en-US"/>
        </w:rPr>
        <w:t>explanation</w:t>
      </w:r>
      <w:r w:rsidR="36B84569" w:rsidRPr="3B5E5853">
        <w:rPr>
          <w:lang w:val="en-US"/>
        </w:rPr>
        <w:t xml:space="preserve"> if the workings and functionality of the </w:t>
      </w:r>
      <w:proofErr w:type="spellStart"/>
      <w:r w:rsidR="36B84569" w:rsidRPr="3B5E5853">
        <w:rPr>
          <w:lang w:val="en-US"/>
        </w:rPr>
        <w:t>Sesam</w:t>
      </w:r>
      <w:proofErr w:type="spellEnd"/>
      <w:r w:rsidR="36B84569" w:rsidRPr="3B5E5853">
        <w:rPr>
          <w:lang w:val="en-US"/>
        </w:rPr>
        <w:t xml:space="preserve"> portal, please look [here (with a link)].</w:t>
      </w:r>
    </w:p>
    <w:p w14:paraId="2B79A332" w14:textId="18463BDC" w:rsidR="3B5E5853" w:rsidRDefault="3B5E5853" w:rsidP="3B5E5853">
      <w:pPr>
        <w:rPr>
          <w:lang w:val="en-US"/>
        </w:rPr>
      </w:pPr>
    </w:p>
    <w:p w14:paraId="16965F69" w14:textId="54D9E8E0" w:rsidR="3040FA28" w:rsidRDefault="3040FA28" w:rsidP="3B5E5853">
      <w:pPr>
        <w:rPr>
          <w:del w:id="336" w:author="Erik Leven" w:date="2021-03-01T12:10:00Z"/>
          <w:lang w:val="en-US"/>
        </w:rPr>
      </w:pPr>
      <w:r w:rsidRPr="3B5E5853">
        <w:rPr>
          <w:lang w:val="en-US"/>
        </w:rPr>
        <w:t>When logging in to the portal you will be met with a page like figure 1.1.6A</w:t>
      </w:r>
    </w:p>
    <w:p w14:paraId="4962F11C" w14:textId="41FE64EE" w:rsidR="69B249C8" w:rsidRDefault="69B249C8" w:rsidP="69B249C8">
      <w:pPr>
        <w:rPr>
          <w:del w:id="337" w:author="Erik Leven" w:date="2021-03-01T12:07:00Z"/>
          <w:lang w:val="en-US"/>
        </w:rPr>
      </w:pPr>
    </w:p>
    <w:p w14:paraId="17B837E5" w14:textId="720B5330" w:rsidR="00F32F2A" w:rsidRPr="00252BE9" w:rsidRDefault="64A29540" w:rsidP="09EEDF3F">
      <w:pPr>
        <w:rPr>
          <w:lang w:val="en-US"/>
          <w:rPrChange w:id="338" w:author="Jonas Als Christensen" w:date="2021-03-03T17:05:00Z">
            <w:rPr/>
          </w:rPrChange>
        </w:rPr>
      </w:pPr>
      <w:commentRangeStart w:id="339"/>
      <w:r>
        <w:rPr>
          <w:noProof/>
        </w:rPr>
        <w:drawing>
          <wp:inline distT="0" distB="0" distL="0" distR="0" wp14:anchorId="2D01DE6A" wp14:editId="2D339056">
            <wp:extent cx="5656382" cy="1838325"/>
            <wp:effectExtent l="0" t="0" r="0" b="0"/>
            <wp:docPr id="581280968" name="Picture 581280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28096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56382" cy="1838325"/>
                    </a:xfrm>
                    <a:prstGeom prst="rect">
                      <a:avLst/>
                    </a:prstGeom>
                  </pic:spPr>
                </pic:pic>
              </a:graphicData>
            </a:graphic>
          </wp:inline>
        </w:drawing>
      </w:r>
      <w:commentRangeEnd w:id="339"/>
      <w:r>
        <w:rPr>
          <w:rStyle w:val="CommentReference"/>
        </w:rPr>
        <w:commentReference w:id="339"/>
      </w:r>
      <w:r w:rsidR="3B5E5853" w:rsidRPr="00252BE9">
        <w:rPr>
          <w:lang w:val="en-US"/>
          <w:rPrChange w:id="340" w:author="Jonas Als Christensen" w:date="2021-03-03T17:05:00Z">
            <w:rPr/>
          </w:rPrChange>
        </w:rPr>
        <w:t xml:space="preserve"> </w:t>
      </w:r>
    </w:p>
    <w:p w14:paraId="119E74B9" w14:textId="367A0AA9" w:rsidR="3B5E5853" w:rsidRPr="00410B13" w:rsidRDefault="06CBE8DB" w:rsidP="3B5E5853">
      <w:pPr>
        <w:rPr>
          <w:ins w:id="341" w:author="Erik Leven" w:date="2021-03-01T12:16:00Z"/>
          <w:lang w:val="en-US"/>
          <w:rPrChange w:id="342" w:author="Jonas Als Christensen" w:date="2021-03-03T15:20:00Z">
            <w:rPr>
              <w:ins w:id="343" w:author="Erik Leven" w:date="2021-03-01T12:16:00Z"/>
            </w:rPr>
          </w:rPrChange>
        </w:rPr>
      </w:pPr>
      <w:r w:rsidRPr="00410B13">
        <w:rPr>
          <w:lang w:val="en-US"/>
          <w:rPrChange w:id="344" w:author="Jonas Als Christensen" w:date="2021-03-03T15:20:00Z">
            <w:rPr/>
          </w:rPrChange>
        </w:rPr>
        <w:t xml:space="preserve">The cards on the Dashboard are often referred to as “subscriptions” or “nodes” and they represent separate instances of </w:t>
      </w:r>
      <w:proofErr w:type="spellStart"/>
      <w:r w:rsidRPr="00410B13">
        <w:rPr>
          <w:lang w:val="en-US"/>
          <w:rPrChange w:id="345" w:author="Jonas Als Christensen" w:date="2021-03-03T15:20:00Z">
            <w:rPr/>
          </w:rPrChange>
        </w:rPr>
        <w:t>Sesam</w:t>
      </w:r>
      <w:proofErr w:type="spellEnd"/>
      <w:r w:rsidRPr="00410B13">
        <w:rPr>
          <w:lang w:val="en-US"/>
          <w:rPrChange w:id="346" w:author="Jonas Als Christensen" w:date="2021-03-03T15:20:00Z">
            <w:rPr/>
          </w:rPrChange>
        </w:rPr>
        <w:t xml:space="preserve"> installations. </w:t>
      </w:r>
      <w:r w:rsidR="20A092D6" w:rsidRPr="00410B13">
        <w:rPr>
          <w:lang w:val="en-US"/>
          <w:rPrChange w:id="347" w:author="Jonas Als Christensen" w:date="2021-03-03T15:20:00Z">
            <w:rPr/>
          </w:rPrChange>
        </w:rPr>
        <w:t>Each node comes in different sizes (memory available) depending on the requirements of the customer/project/user. In this example you wi</w:t>
      </w:r>
      <w:r w:rsidR="482E3407" w:rsidRPr="00410B13">
        <w:rPr>
          <w:lang w:val="en-US"/>
          <w:rPrChange w:id="348" w:author="Jonas Als Christensen" w:date="2021-03-03T15:20:00Z">
            <w:rPr/>
          </w:rPrChange>
        </w:rPr>
        <w:t>ll be shown the portal in</w:t>
      </w:r>
      <w:r w:rsidR="2AE5FBC9" w:rsidRPr="00410B13">
        <w:rPr>
          <w:lang w:val="en-US"/>
          <w:rPrChange w:id="349" w:author="Jonas Als Christensen" w:date="2021-03-03T15:20:00Z">
            <w:rPr/>
          </w:rPrChange>
        </w:rPr>
        <w:t>side</w:t>
      </w:r>
      <w:r w:rsidR="482E3407" w:rsidRPr="00410B13">
        <w:rPr>
          <w:lang w:val="en-US"/>
          <w:rPrChange w:id="350" w:author="Jonas Als Christensen" w:date="2021-03-03T15:20:00Z">
            <w:rPr/>
          </w:rPrChange>
        </w:rPr>
        <w:t xml:space="preserve"> the node calle</w:t>
      </w:r>
      <w:r w:rsidR="490BC55B" w:rsidRPr="00410B13">
        <w:rPr>
          <w:lang w:val="en-US"/>
          <w:rPrChange w:id="351" w:author="Jonas Als Christensen" w:date="2021-03-03T15:20:00Z">
            <w:rPr/>
          </w:rPrChange>
        </w:rPr>
        <w:t>d</w:t>
      </w:r>
      <w:r w:rsidR="482E3407" w:rsidRPr="00410B13">
        <w:rPr>
          <w:lang w:val="en-US"/>
          <w:rPrChange w:id="352" w:author="Jonas Als Christensen" w:date="2021-03-03T15:20:00Z">
            <w:rPr/>
          </w:rPrChange>
        </w:rPr>
        <w:t xml:space="preserve"> “Training Node”, but all nodes will have the same setup, only different set of systems, pipes and datasets.</w:t>
      </w:r>
    </w:p>
    <w:p w14:paraId="37AC0EF7" w14:textId="0D13107B" w:rsidR="68D5A2E4" w:rsidRPr="00410B13" w:rsidRDefault="68D5A2E4" w:rsidP="68D5A2E4">
      <w:pPr>
        <w:rPr>
          <w:ins w:id="353" w:author="Erik Leven" w:date="2021-03-01T12:16:00Z"/>
          <w:lang w:val="en-US"/>
          <w:rPrChange w:id="354" w:author="Jonas Als Christensen" w:date="2021-03-03T15:20:00Z">
            <w:rPr>
              <w:ins w:id="355" w:author="Erik Leven" w:date="2021-03-01T12:16:00Z"/>
            </w:rPr>
          </w:rPrChange>
        </w:rPr>
      </w:pPr>
    </w:p>
    <w:p w14:paraId="669D1FF3" w14:textId="3D444998" w:rsidR="761D1E7B" w:rsidRPr="00410B13" w:rsidRDefault="761D1E7B" w:rsidP="68D5A2E4">
      <w:pPr>
        <w:rPr>
          <w:ins w:id="356" w:author="Erik Leven" w:date="2021-03-01T12:17:00Z"/>
          <w:lang w:val="en-US"/>
          <w:rPrChange w:id="357" w:author="Jonas Als Christensen" w:date="2021-03-03T15:20:00Z">
            <w:rPr>
              <w:ins w:id="358" w:author="Erik Leven" w:date="2021-03-01T12:17:00Z"/>
            </w:rPr>
          </w:rPrChange>
        </w:rPr>
      </w:pPr>
      <w:ins w:id="359" w:author="Erik Leven" w:date="2021-03-01T12:16:00Z">
        <w:r w:rsidRPr="00410B13">
          <w:rPr>
            <w:lang w:val="en-US"/>
            <w:rPrChange w:id="360" w:author="Jonas Als Christensen" w:date="2021-03-03T15:20:00Z">
              <w:rPr/>
            </w:rPrChange>
          </w:rPr>
          <w:t>When entering the “Training Node” you will be met with the page</w:t>
        </w:r>
      </w:ins>
      <w:ins w:id="361" w:author="Erik Leven" w:date="2021-03-01T12:17:00Z">
        <w:r w:rsidRPr="00410B13">
          <w:rPr>
            <w:lang w:val="en-US"/>
            <w:rPrChange w:id="362" w:author="Jonas Als Christensen" w:date="2021-03-03T15:20:00Z">
              <w:rPr/>
            </w:rPrChange>
          </w:rPr>
          <w:t xml:space="preserve"> </w:t>
        </w:r>
      </w:ins>
      <w:ins w:id="363" w:author="Erik Leven" w:date="2021-03-01T12:18:00Z">
        <w:r w:rsidRPr="00410B13">
          <w:rPr>
            <w:lang w:val="en-US"/>
            <w:rPrChange w:id="364" w:author="Jonas Als Christensen" w:date="2021-03-03T15:20:00Z">
              <w:rPr/>
            </w:rPrChange>
          </w:rPr>
          <w:t>seen</w:t>
        </w:r>
      </w:ins>
      <w:ins w:id="365" w:author="Erik Leven" w:date="2021-03-01T12:17:00Z">
        <w:r w:rsidRPr="00410B13">
          <w:rPr>
            <w:lang w:val="en-US"/>
            <w:rPrChange w:id="366" w:author="Jonas Als Christensen" w:date="2021-03-03T15:20:00Z">
              <w:rPr/>
            </w:rPrChange>
          </w:rPr>
          <w:t xml:space="preserve"> in figure 1.1.6B</w:t>
        </w:r>
      </w:ins>
      <w:ins w:id="367" w:author="Erik Leven" w:date="2021-03-01T12:16:00Z">
        <w:r w:rsidRPr="00410B13">
          <w:rPr>
            <w:lang w:val="en-US"/>
            <w:rPrChange w:id="368" w:author="Jonas Als Christensen" w:date="2021-03-03T15:20:00Z">
              <w:rPr/>
            </w:rPrChange>
          </w:rPr>
          <w:t>.</w:t>
        </w:r>
      </w:ins>
    </w:p>
    <w:p w14:paraId="09D68396" w14:textId="038F8B47" w:rsidR="68D5A2E4" w:rsidRPr="00410B13" w:rsidRDefault="68D5A2E4" w:rsidP="68D5A2E4">
      <w:pPr>
        <w:rPr>
          <w:ins w:id="369" w:author="Erik Leven" w:date="2021-03-01T12:17:00Z"/>
          <w:lang w:val="en-US"/>
          <w:rPrChange w:id="370" w:author="Jonas Als Christensen" w:date="2021-03-03T15:20:00Z">
            <w:rPr>
              <w:ins w:id="371" w:author="Erik Leven" w:date="2021-03-01T12:17:00Z"/>
            </w:rPr>
          </w:rPrChange>
        </w:rPr>
      </w:pPr>
    </w:p>
    <w:p w14:paraId="34D81C3B" w14:textId="3D3A6871" w:rsidR="761D1E7B" w:rsidRDefault="761D1E7B" w:rsidP="68D5A2E4">
      <w:pPr>
        <w:rPr>
          <w:ins w:id="372" w:author="Erik Leven" w:date="2021-03-01T12:17:00Z"/>
        </w:rPr>
      </w:pPr>
      <w:ins w:id="373" w:author="Erik Leven" w:date="2021-03-01T12:17:00Z">
        <w:r>
          <w:rPr>
            <w:noProof/>
          </w:rPr>
          <w:lastRenderedPageBreak/>
          <w:drawing>
            <wp:inline distT="0" distB="0" distL="0" distR="0" wp14:anchorId="508EA5F5" wp14:editId="1403763C">
              <wp:extent cx="5619752" cy="2739628"/>
              <wp:effectExtent l="0" t="0" r="0" b="0"/>
              <wp:docPr id="801205793" name="Picture 801205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19752" cy="2739628"/>
                      </a:xfrm>
                      <a:prstGeom prst="rect">
                        <a:avLst/>
                      </a:prstGeom>
                    </pic:spPr>
                  </pic:pic>
                </a:graphicData>
              </a:graphic>
            </wp:inline>
          </w:drawing>
        </w:r>
      </w:ins>
    </w:p>
    <w:p w14:paraId="5297FBF1" w14:textId="5B736CB4" w:rsidR="68D5A2E4" w:rsidRDefault="68D5A2E4" w:rsidP="68D5A2E4">
      <w:pPr>
        <w:rPr>
          <w:ins w:id="374" w:author="Erik Leven" w:date="2021-03-01T12:17:00Z"/>
        </w:rPr>
      </w:pPr>
    </w:p>
    <w:p w14:paraId="0F76E2D6" w14:textId="038932BA" w:rsidR="68D5A2E4" w:rsidRPr="00410B13" w:rsidRDefault="6ED57265" w:rsidP="68D5A2E4">
      <w:pPr>
        <w:rPr>
          <w:ins w:id="375" w:author="Erik Leven" w:date="2021-03-01T12:22:00Z"/>
          <w:lang w:val="en-US"/>
          <w:rPrChange w:id="376" w:author="Jonas Als Christensen" w:date="2021-03-03T15:20:00Z">
            <w:rPr>
              <w:ins w:id="377" w:author="Erik Leven" w:date="2021-03-01T12:22:00Z"/>
            </w:rPr>
          </w:rPrChange>
        </w:rPr>
      </w:pPr>
      <w:ins w:id="378" w:author="Erik Leven" w:date="2021-03-01T12:18:00Z">
        <w:r w:rsidRPr="00410B13">
          <w:rPr>
            <w:lang w:val="en-US"/>
            <w:rPrChange w:id="379" w:author="Jonas Als Christensen" w:date="2021-03-03T15:20:00Z">
              <w:rPr/>
            </w:rPrChange>
          </w:rPr>
          <w:t xml:space="preserve">In this section we will only focus on the specific parts of the portal needed to start working with </w:t>
        </w:r>
        <w:proofErr w:type="spellStart"/>
        <w:r w:rsidRPr="00410B13">
          <w:rPr>
            <w:lang w:val="en-US"/>
            <w:rPrChange w:id="380" w:author="Jonas Als Christensen" w:date="2021-03-03T15:20:00Z">
              <w:rPr/>
            </w:rPrChange>
          </w:rPr>
          <w:t>Sesam</w:t>
        </w:r>
      </w:ins>
      <w:proofErr w:type="spellEnd"/>
      <w:ins w:id="381" w:author="Erik Leven" w:date="2021-03-01T12:19:00Z">
        <w:r w:rsidR="34E7897C" w:rsidRPr="00410B13">
          <w:rPr>
            <w:lang w:val="en-US"/>
            <w:rPrChange w:id="382" w:author="Jonas Als Christensen" w:date="2021-03-03T15:20:00Z">
              <w:rPr/>
            </w:rPrChange>
          </w:rPr>
          <w:t>, namely the “Pipes” page and the “Systems” page.</w:t>
        </w:r>
      </w:ins>
    </w:p>
    <w:p w14:paraId="49D65639" w14:textId="7A9106DB" w:rsidR="68D5A2E4" w:rsidRPr="00410B13" w:rsidRDefault="68D5A2E4" w:rsidP="68D5A2E4">
      <w:pPr>
        <w:rPr>
          <w:ins w:id="383" w:author="Erik Leven" w:date="2021-03-01T12:22:00Z"/>
          <w:lang w:val="en-US"/>
          <w:rPrChange w:id="384" w:author="Jonas Als Christensen" w:date="2021-03-03T15:20:00Z">
            <w:rPr>
              <w:ins w:id="385" w:author="Erik Leven" w:date="2021-03-01T12:22:00Z"/>
            </w:rPr>
          </w:rPrChange>
        </w:rPr>
      </w:pPr>
    </w:p>
    <w:p w14:paraId="0B754B95" w14:textId="1FA4BA6D" w:rsidR="68D5A2E4" w:rsidRPr="00410B13" w:rsidRDefault="34595BF4" w:rsidP="68D5A2E4">
      <w:pPr>
        <w:rPr>
          <w:ins w:id="386" w:author="Erik Leven" w:date="2021-03-01T12:24:00Z"/>
          <w:lang w:val="en-US"/>
          <w:rPrChange w:id="387" w:author="Jonas Als Christensen" w:date="2021-03-03T15:20:00Z">
            <w:rPr>
              <w:ins w:id="388" w:author="Erik Leven" w:date="2021-03-01T12:24:00Z"/>
            </w:rPr>
          </w:rPrChange>
        </w:rPr>
      </w:pPr>
      <w:ins w:id="389" w:author="Erik Leven" w:date="2021-03-01T12:21:00Z">
        <w:r w:rsidRPr="00410B13">
          <w:rPr>
            <w:lang w:val="en-US"/>
            <w:rPrChange w:id="390" w:author="Jonas Als Christensen" w:date="2021-03-03T15:20:00Z">
              <w:rPr/>
            </w:rPrChange>
          </w:rPr>
          <w:t xml:space="preserve">When entering the “Pipes” page you will be met by </w:t>
        </w:r>
      </w:ins>
      <w:ins w:id="391" w:author="Erik Leven" w:date="2021-03-01T12:22:00Z">
        <w:r w:rsidRPr="00410B13">
          <w:rPr>
            <w:lang w:val="en-US"/>
            <w:rPrChange w:id="392" w:author="Jonas Als Christensen" w:date="2021-03-03T15:20:00Z">
              <w:rPr/>
            </w:rPrChange>
          </w:rPr>
          <w:t xml:space="preserve">figure 1.1.6C. This figure shows you </w:t>
        </w:r>
        <w:proofErr w:type="gramStart"/>
        <w:r w:rsidRPr="00410B13">
          <w:rPr>
            <w:lang w:val="en-US"/>
            <w:rPrChange w:id="393" w:author="Jonas Als Christensen" w:date="2021-03-03T15:20:00Z">
              <w:rPr/>
            </w:rPrChange>
          </w:rPr>
          <w:t xml:space="preserve">all </w:t>
        </w:r>
        <w:r w:rsidR="629D4D6C" w:rsidRPr="00410B13">
          <w:rPr>
            <w:lang w:val="en-US"/>
            <w:rPrChange w:id="394" w:author="Jonas Als Christensen" w:date="2021-03-03T15:20:00Z">
              <w:rPr/>
            </w:rPrChange>
          </w:rPr>
          <w:t xml:space="preserve"> </w:t>
        </w:r>
        <w:r w:rsidRPr="00410B13">
          <w:rPr>
            <w:lang w:val="en-US"/>
            <w:rPrChange w:id="395" w:author="Jonas Als Christensen" w:date="2021-03-03T15:20:00Z">
              <w:rPr/>
            </w:rPrChange>
          </w:rPr>
          <w:t>the</w:t>
        </w:r>
        <w:proofErr w:type="gramEnd"/>
        <w:r w:rsidRPr="00410B13">
          <w:rPr>
            <w:lang w:val="en-US"/>
            <w:rPrChange w:id="396" w:author="Jonas Als Christensen" w:date="2021-03-03T15:20:00Z">
              <w:rPr/>
            </w:rPrChange>
          </w:rPr>
          <w:t xml:space="preserve"> available pipes </w:t>
        </w:r>
        <w:r w:rsidR="38393DF0" w:rsidRPr="00410B13">
          <w:rPr>
            <w:lang w:val="en-US"/>
            <w:rPrChange w:id="397" w:author="Jonas Als Christensen" w:date="2021-03-03T15:20:00Z">
              <w:rPr/>
            </w:rPrChange>
          </w:rPr>
          <w:t xml:space="preserve">in your subscription as well as </w:t>
        </w:r>
      </w:ins>
      <w:ins w:id="398" w:author="Erik Leven" w:date="2021-03-01T12:23:00Z">
        <w:r w:rsidR="38393DF0" w:rsidRPr="00410B13">
          <w:rPr>
            <w:lang w:val="en-US"/>
            <w:rPrChange w:id="399" w:author="Jonas Als Christensen" w:date="2021-03-03T15:20:00Z">
              <w:rPr/>
            </w:rPrChange>
          </w:rPr>
          <w:t>some of their corresponding meta-data. There are also several search</w:t>
        </w:r>
      </w:ins>
      <w:ins w:id="400" w:author="Erik Leven" w:date="2021-03-01T12:48:00Z">
        <w:r w:rsidR="3E10E6A3" w:rsidRPr="00410B13">
          <w:rPr>
            <w:lang w:val="en-US"/>
            <w:rPrChange w:id="401" w:author="Jonas Als Christensen" w:date="2021-03-03T15:20:00Z">
              <w:rPr/>
            </w:rPrChange>
          </w:rPr>
          <w:t xml:space="preserve"> and </w:t>
        </w:r>
      </w:ins>
      <w:ins w:id="402" w:author="Erik Leven" w:date="2021-03-01T12:23:00Z">
        <w:r w:rsidR="38393DF0" w:rsidRPr="00410B13">
          <w:rPr>
            <w:lang w:val="en-US"/>
            <w:rPrChange w:id="403" w:author="Jonas Als Christensen" w:date="2021-03-03T15:20:00Z">
              <w:rPr/>
            </w:rPrChange>
          </w:rPr>
          <w:t>filter options available, which a</w:t>
        </w:r>
        <w:r w:rsidR="68513FE6" w:rsidRPr="00410B13">
          <w:rPr>
            <w:lang w:val="en-US"/>
            <w:rPrChange w:id="404" w:author="Jonas Als Christensen" w:date="2021-03-03T15:20:00Z">
              <w:rPr/>
            </w:rPrChange>
          </w:rPr>
          <w:t xml:space="preserve">re </w:t>
        </w:r>
        <w:proofErr w:type="gramStart"/>
        <w:r w:rsidR="68513FE6" w:rsidRPr="00410B13">
          <w:rPr>
            <w:lang w:val="en-US"/>
            <w:rPrChange w:id="405" w:author="Jonas Als Christensen" w:date="2021-03-03T15:20:00Z">
              <w:rPr/>
            </w:rPrChange>
          </w:rPr>
          <w:t>speciall</w:t>
        </w:r>
      </w:ins>
      <w:ins w:id="406" w:author="Erik Leven" w:date="2021-03-01T12:48:00Z">
        <w:r w:rsidR="3B790677" w:rsidRPr="00410B13">
          <w:rPr>
            <w:lang w:val="en-US"/>
            <w:rPrChange w:id="407" w:author="Jonas Als Christensen" w:date="2021-03-03T15:20:00Z">
              <w:rPr/>
            </w:rPrChange>
          </w:rPr>
          <w:t>y</w:t>
        </w:r>
      </w:ins>
      <w:proofErr w:type="gramEnd"/>
      <w:ins w:id="408" w:author="Erik Leven" w:date="2021-03-01T12:23:00Z">
        <w:r w:rsidR="68513FE6" w:rsidRPr="00410B13">
          <w:rPr>
            <w:lang w:val="en-US"/>
            <w:rPrChange w:id="409" w:author="Jonas Als Christensen" w:date="2021-03-03T15:20:00Z">
              <w:rPr/>
            </w:rPrChange>
          </w:rPr>
          <w:t xml:space="preserve"> handy when trying to </w:t>
        </w:r>
      </w:ins>
      <w:ins w:id="410" w:author="Erik Leven" w:date="2021-03-01T12:24:00Z">
        <w:r w:rsidR="68513FE6" w:rsidRPr="00410B13">
          <w:rPr>
            <w:lang w:val="en-US"/>
            <w:rPrChange w:id="411" w:author="Jonas Als Christensen" w:date="2021-03-03T15:20:00Z">
              <w:rPr/>
            </w:rPrChange>
          </w:rPr>
          <w:t xml:space="preserve">located one, or a set of pipes, in a subscription with many pipes. </w:t>
        </w:r>
      </w:ins>
    </w:p>
    <w:p w14:paraId="0AE406D5" w14:textId="2C6E1245" w:rsidR="68D5A2E4" w:rsidRPr="00410B13" w:rsidRDefault="68D5A2E4" w:rsidP="68D5A2E4">
      <w:pPr>
        <w:rPr>
          <w:ins w:id="412" w:author="Erik Leven" w:date="2021-03-01T12:19:00Z"/>
          <w:lang w:val="en-US"/>
          <w:rPrChange w:id="413" w:author="Jonas Als Christensen" w:date="2021-03-03T15:20:00Z">
            <w:rPr>
              <w:ins w:id="414" w:author="Erik Leven" w:date="2021-03-01T12:19:00Z"/>
            </w:rPr>
          </w:rPrChange>
        </w:rPr>
      </w:pPr>
    </w:p>
    <w:p w14:paraId="10FB65F9" w14:textId="3CD8A2C2" w:rsidR="68D5A2E4" w:rsidRDefault="2101D4E9" w:rsidP="5E40B48F">
      <w:pPr>
        <w:rPr>
          <w:ins w:id="415" w:author="Erik Leven" w:date="2021-03-01T12:24:00Z"/>
        </w:rPr>
      </w:pPr>
      <w:ins w:id="416" w:author="Erik Leven" w:date="2021-03-01T12:47:00Z">
        <w:r>
          <w:rPr>
            <w:noProof/>
          </w:rPr>
          <w:drawing>
            <wp:inline distT="0" distB="0" distL="0" distR="0" wp14:anchorId="2DA0EA59" wp14:editId="0D9B6485">
              <wp:extent cx="5724525" cy="2731076"/>
              <wp:effectExtent l="0" t="0" r="0" b="0"/>
              <wp:docPr id="1463946768" name="Picture 1463946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24525" cy="2731076"/>
                      </a:xfrm>
                      <a:prstGeom prst="rect">
                        <a:avLst/>
                      </a:prstGeom>
                    </pic:spPr>
                  </pic:pic>
                </a:graphicData>
              </a:graphic>
            </wp:inline>
          </w:drawing>
        </w:r>
      </w:ins>
    </w:p>
    <w:p w14:paraId="1B4A39CB" w14:textId="6757FF70" w:rsidR="6467B1C8" w:rsidRPr="00410B13" w:rsidRDefault="6467B1C8" w:rsidP="5E40B48F">
      <w:pPr>
        <w:rPr>
          <w:ins w:id="417" w:author="Erik Leven" w:date="2021-03-01T12:51:00Z"/>
          <w:lang w:val="en-US"/>
          <w:rPrChange w:id="418" w:author="Jonas Als Christensen" w:date="2021-03-03T15:20:00Z">
            <w:rPr>
              <w:ins w:id="419" w:author="Erik Leven" w:date="2021-03-01T12:51:00Z"/>
            </w:rPr>
          </w:rPrChange>
        </w:rPr>
      </w:pPr>
      <w:ins w:id="420" w:author="Erik Leven" w:date="2021-03-01T12:48:00Z">
        <w:r w:rsidRPr="00410B13">
          <w:rPr>
            <w:lang w:val="en-US"/>
            <w:rPrChange w:id="421" w:author="Jonas Als Christensen" w:date="2021-03-03T15:20:00Z">
              <w:rPr/>
            </w:rPrChange>
          </w:rPr>
          <w:t xml:space="preserve">If you now enter the pipe called </w:t>
        </w:r>
      </w:ins>
      <w:ins w:id="422" w:author="Erik Leven" w:date="2021-03-01T12:50:00Z">
        <w:r w:rsidR="42591A41" w:rsidRPr="00410B13">
          <w:rPr>
            <w:lang w:val="en-US"/>
            <w:rPrChange w:id="423" w:author="Jonas Als Christensen" w:date="2021-03-03T15:20:00Z">
              <w:rPr/>
            </w:rPrChange>
          </w:rPr>
          <w:t>“</w:t>
        </w:r>
      </w:ins>
      <w:ins w:id="424" w:author="Erik Leven" w:date="2021-03-01T12:49:00Z">
        <w:r w:rsidR="42591A41" w:rsidRPr="00410B13">
          <w:rPr>
            <w:lang w:val="en-US"/>
            <w:rPrChange w:id="425" w:author="Jonas Als Christensen" w:date="2021-03-03T15:20:00Z">
              <w:rPr/>
            </w:rPrChange>
          </w:rPr>
          <w:t>person-</w:t>
        </w:r>
        <w:proofErr w:type="spellStart"/>
        <w:r w:rsidR="42591A41" w:rsidRPr="00410B13">
          <w:rPr>
            <w:lang w:val="en-US"/>
            <w:rPrChange w:id="426" w:author="Jonas Als Christensen" w:date="2021-03-03T15:20:00Z">
              <w:rPr/>
            </w:rPrChange>
          </w:rPr>
          <w:t>c</w:t>
        </w:r>
      </w:ins>
      <w:ins w:id="427" w:author="Erik Leven" w:date="2021-03-01T12:50:00Z">
        <w:r w:rsidR="42591A41" w:rsidRPr="00410B13">
          <w:rPr>
            <w:lang w:val="en-US"/>
            <w:rPrChange w:id="428" w:author="Jonas Als Christensen" w:date="2021-03-03T15:20:00Z">
              <w:rPr/>
            </w:rPrChange>
          </w:rPr>
          <w:t>mm</w:t>
        </w:r>
        <w:proofErr w:type="spellEnd"/>
        <w:r w:rsidR="42591A41" w:rsidRPr="00410B13">
          <w:rPr>
            <w:lang w:val="en-US"/>
            <w:rPrChange w:id="429" w:author="Jonas Als Christensen" w:date="2021-03-03T15:20:00Z">
              <w:rPr/>
            </w:rPrChange>
          </w:rPr>
          <w:t xml:space="preserve">” we can look into more of details regarding how you may use the portal to </w:t>
        </w:r>
      </w:ins>
      <w:ins w:id="430" w:author="Erik Leven" w:date="2021-03-01T12:51:00Z">
        <w:r w:rsidR="42591A41" w:rsidRPr="00410B13">
          <w:rPr>
            <w:lang w:val="en-US"/>
            <w:rPrChange w:id="431" w:author="Jonas Als Christensen" w:date="2021-03-03T15:20:00Z">
              <w:rPr/>
            </w:rPrChange>
          </w:rPr>
          <w:t xml:space="preserve">navigate, </w:t>
        </w:r>
        <w:r w:rsidR="4EC24D95" w:rsidRPr="00410B13">
          <w:rPr>
            <w:lang w:val="en-US"/>
            <w:rPrChange w:id="432" w:author="Jonas Als Christensen" w:date="2021-03-03T15:20:00Z">
              <w:rPr/>
            </w:rPrChange>
          </w:rPr>
          <w:t xml:space="preserve">troubleshoot and configure you pipes. </w:t>
        </w:r>
      </w:ins>
    </w:p>
    <w:p w14:paraId="2D690CC4" w14:textId="62FE3DA0" w:rsidR="5E40B48F" w:rsidRPr="00410B13" w:rsidRDefault="5E40B48F" w:rsidP="5E40B48F">
      <w:pPr>
        <w:rPr>
          <w:ins w:id="433" w:author="Erik Leven" w:date="2021-03-01T12:51:00Z"/>
          <w:lang w:val="en-US"/>
          <w:rPrChange w:id="434" w:author="Jonas Als Christensen" w:date="2021-03-03T15:20:00Z">
            <w:rPr>
              <w:ins w:id="435" w:author="Erik Leven" w:date="2021-03-01T12:51:00Z"/>
            </w:rPr>
          </w:rPrChange>
        </w:rPr>
      </w:pPr>
    </w:p>
    <w:p w14:paraId="457857F8" w14:textId="15FDCF4A" w:rsidR="4EC24D95" w:rsidRPr="00410B13" w:rsidRDefault="4EC24D95" w:rsidP="5E40B48F">
      <w:pPr>
        <w:rPr>
          <w:ins w:id="436" w:author="Erik Leven" w:date="2021-03-01T12:53:00Z"/>
          <w:lang w:val="en-US"/>
          <w:rPrChange w:id="437" w:author="Jonas Als Christensen" w:date="2021-03-03T15:20:00Z">
            <w:rPr>
              <w:ins w:id="438" w:author="Erik Leven" w:date="2021-03-01T12:53:00Z"/>
            </w:rPr>
          </w:rPrChange>
        </w:rPr>
      </w:pPr>
      <w:ins w:id="439" w:author="Erik Leven" w:date="2021-03-01T12:52:00Z">
        <w:r w:rsidRPr="00410B13">
          <w:rPr>
            <w:lang w:val="en-US"/>
            <w:rPrChange w:id="440" w:author="Jonas Als Christensen" w:date="2021-03-03T15:20:00Z">
              <w:rPr/>
            </w:rPrChange>
          </w:rPr>
          <w:t xml:space="preserve">Upon entering a </w:t>
        </w:r>
        <w:proofErr w:type="gramStart"/>
        <w:r w:rsidRPr="00410B13">
          <w:rPr>
            <w:lang w:val="en-US"/>
            <w:rPrChange w:id="441" w:author="Jonas Als Christensen" w:date="2021-03-03T15:20:00Z">
              <w:rPr/>
            </w:rPrChange>
          </w:rPr>
          <w:t>pipe</w:t>
        </w:r>
        <w:proofErr w:type="gramEnd"/>
        <w:r w:rsidRPr="00410B13">
          <w:rPr>
            <w:lang w:val="en-US"/>
            <w:rPrChange w:id="442" w:author="Jonas Als Christensen" w:date="2021-03-03T15:20:00Z">
              <w:rPr/>
            </w:rPrChange>
          </w:rPr>
          <w:t xml:space="preserve"> you </w:t>
        </w:r>
      </w:ins>
      <w:ins w:id="443" w:author="Erik Leven" w:date="2021-03-01T12:53:00Z">
        <w:r w:rsidRPr="00410B13">
          <w:rPr>
            <w:lang w:val="en-US"/>
            <w:rPrChange w:id="444" w:author="Jonas Als Christensen" w:date="2021-03-03T15:20:00Z">
              <w:rPr/>
            </w:rPrChange>
          </w:rPr>
          <w:t xml:space="preserve">by default be sent to the pipe’s “Graph” view, as seen in figure </w:t>
        </w:r>
      </w:ins>
      <w:ins w:id="445" w:author="Erik Leven" w:date="2021-03-01T12:51:00Z">
        <w:r w:rsidRPr="00410B13">
          <w:rPr>
            <w:lang w:val="en-US"/>
            <w:rPrChange w:id="446" w:author="Jonas Als Christensen" w:date="2021-03-03T15:20:00Z">
              <w:rPr/>
            </w:rPrChange>
          </w:rPr>
          <w:t>1.1.6D</w:t>
        </w:r>
      </w:ins>
      <w:ins w:id="447" w:author="Erik Leven" w:date="2021-03-01T12:53:00Z">
        <w:r w:rsidRPr="00410B13">
          <w:rPr>
            <w:lang w:val="en-US"/>
            <w:rPrChange w:id="448" w:author="Jonas Als Christensen" w:date="2021-03-03T15:20:00Z">
              <w:rPr/>
            </w:rPrChange>
          </w:rPr>
          <w:t>.</w:t>
        </w:r>
      </w:ins>
    </w:p>
    <w:p w14:paraId="6D66751E" w14:textId="3F4190B8" w:rsidR="4EC24D95" w:rsidRDefault="4EC24D95" w:rsidP="5E40B48F">
      <w:pPr>
        <w:rPr>
          <w:ins w:id="449" w:author="Erik Leven" w:date="2021-03-01T12:24:00Z"/>
        </w:rPr>
      </w:pPr>
      <w:ins w:id="450" w:author="Erik Leven" w:date="2021-03-01T12:53:00Z">
        <w:r>
          <w:rPr>
            <w:noProof/>
          </w:rPr>
          <w:lastRenderedPageBreak/>
          <w:drawing>
            <wp:inline distT="0" distB="0" distL="0" distR="0" wp14:anchorId="1B37429C" wp14:editId="5999D7A3">
              <wp:extent cx="4572000" cy="2238375"/>
              <wp:effectExtent l="0" t="0" r="0" b="0"/>
              <wp:docPr id="739096001" name="Picture 739096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72000" cy="2238375"/>
                      </a:xfrm>
                      <a:prstGeom prst="rect">
                        <a:avLst/>
                      </a:prstGeom>
                    </pic:spPr>
                  </pic:pic>
                </a:graphicData>
              </a:graphic>
            </wp:inline>
          </w:drawing>
        </w:r>
      </w:ins>
    </w:p>
    <w:p w14:paraId="122735DD" w14:textId="7562A0EF" w:rsidR="4EC24D95" w:rsidRPr="00410B13" w:rsidRDefault="4EC24D95" w:rsidP="5E40B48F">
      <w:pPr>
        <w:rPr>
          <w:ins w:id="451" w:author="Erik Leven" w:date="2021-03-01T12:55:00Z"/>
          <w:lang w:val="en-US"/>
          <w:rPrChange w:id="452" w:author="Jonas Als Christensen" w:date="2021-03-03T15:20:00Z">
            <w:rPr>
              <w:ins w:id="453" w:author="Erik Leven" w:date="2021-03-01T12:55:00Z"/>
            </w:rPr>
          </w:rPrChange>
        </w:rPr>
      </w:pPr>
      <w:ins w:id="454" w:author="Erik Leven" w:date="2021-03-01T12:53:00Z">
        <w:r w:rsidRPr="00410B13">
          <w:rPr>
            <w:lang w:val="en-US"/>
            <w:rPrChange w:id="455" w:author="Jonas Als Christensen" w:date="2021-03-03T15:20:00Z">
              <w:rPr/>
            </w:rPrChange>
          </w:rPr>
          <w:t xml:space="preserve">The graph view shows you which pipes are upstream and downstream to </w:t>
        </w:r>
        <w:proofErr w:type="gramStart"/>
        <w:r w:rsidRPr="00410B13">
          <w:rPr>
            <w:lang w:val="en-US"/>
            <w:rPrChange w:id="456" w:author="Jonas Als Christensen" w:date="2021-03-03T15:20:00Z">
              <w:rPr/>
            </w:rPrChange>
          </w:rPr>
          <w:t>your the</w:t>
        </w:r>
        <w:proofErr w:type="gramEnd"/>
        <w:r w:rsidRPr="00410B13">
          <w:rPr>
            <w:lang w:val="en-US"/>
            <w:rPrChange w:id="457" w:author="Jonas Als Christensen" w:date="2021-03-03T15:20:00Z">
              <w:rPr/>
            </w:rPrChange>
          </w:rPr>
          <w:t xml:space="preserve"> speci</w:t>
        </w:r>
      </w:ins>
      <w:ins w:id="458" w:author="Erik Leven" w:date="2021-03-01T12:54:00Z">
        <w:r w:rsidRPr="00410B13">
          <w:rPr>
            <w:lang w:val="en-US"/>
            <w:rPrChange w:id="459" w:author="Jonas Als Christensen" w:date="2021-03-03T15:20:00Z">
              <w:rPr/>
            </w:rPrChange>
          </w:rPr>
          <w:t xml:space="preserve">fic pipe you have selected, and it also shows connections to related pipes (you will learn more about connected pipes later </w:t>
        </w:r>
        <w:r w:rsidR="256D1965" w:rsidRPr="00410B13">
          <w:rPr>
            <w:lang w:val="en-US"/>
            <w:rPrChange w:id="460" w:author="Jonas Als Christensen" w:date="2021-03-03T15:20:00Z">
              <w:rPr/>
            </w:rPrChange>
          </w:rPr>
          <w:t>[</w:t>
        </w:r>
        <w:r w:rsidRPr="00410B13">
          <w:rPr>
            <w:lang w:val="en-US"/>
            <w:rPrChange w:id="461" w:author="Jonas Als Christensen" w:date="2021-03-03T15:20:00Z">
              <w:rPr/>
            </w:rPrChange>
          </w:rPr>
          <w:t>link maybe</w:t>
        </w:r>
        <w:r w:rsidR="00F0D5C6" w:rsidRPr="00410B13">
          <w:rPr>
            <w:lang w:val="en-US"/>
            <w:rPrChange w:id="462" w:author="Jonas Als Christensen" w:date="2021-03-03T15:20:00Z">
              <w:rPr/>
            </w:rPrChange>
          </w:rPr>
          <w:t>?]</w:t>
        </w:r>
        <w:r w:rsidRPr="00410B13">
          <w:rPr>
            <w:lang w:val="en-US"/>
            <w:rPrChange w:id="463" w:author="Jonas Als Christensen" w:date="2021-03-03T15:20:00Z">
              <w:rPr/>
            </w:rPrChange>
          </w:rPr>
          <w:t>)</w:t>
        </w:r>
        <w:r w:rsidR="080A1014" w:rsidRPr="00410B13">
          <w:rPr>
            <w:lang w:val="en-US"/>
            <w:rPrChange w:id="464" w:author="Jonas Als Christensen" w:date="2021-03-03T15:20:00Z">
              <w:rPr/>
            </w:rPrChange>
          </w:rPr>
          <w:t xml:space="preserve">. For </w:t>
        </w:r>
        <w:proofErr w:type="gramStart"/>
        <w:r w:rsidR="080A1014" w:rsidRPr="00410B13">
          <w:rPr>
            <w:lang w:val="en-US"/>
            <w:rPrChange w:id="465" w:author="Jonas Als Christensen" w:date="2021-03-03T15:20:00Z">
              <w:rPr/>
            </w:rPrChange>
          </w:rPr>
          <w:t>now</w:t>
        </w:r>
        <w:proofErr w:type="gramEnd"/>
        <w:r w:rsidR="080A1014" w:rsidRPr="00410B13">
          <w:rPr>
            <w:lang w:val="en-US"/>
            <w:rPrChange w:id="466" w:author="Jonas Als Christensen" w:date="2021-03-03T15:20:00Z">
              <w:rPr/>
            </w:rPrChange>
          </w:rPr>
          <w:t xml:space="preserve"> we will focus on th</w:t>
        </w:r>
      </w:ins>
      <w:ins w:id="467" w:author="Erik Leven" w:date="2021-03-01T12:55:00Z">
        <w:r w:rsidR="080A1014" w:rsidRPr="00410B13">
          <w:rPr>
            <w:lang w:val="en-US"/>
            <w:rPrChange w:id="468" w:author="Jonas Als Christensen" w:date="2021-03-03T15:20:00Z">
              <w:rPr/>
            </w:rPrChange>
          </w:rPr>
          <w:t>ree of the pipe’s subpages; Config, Input and Output.</w:t>
        </w:r>
      </w:ins>
    </w:p>
    <w:p w14:paraId="429C9B0C" w14:textId="7FA71C3D" w:rsidR="5E40B48F" w:rsidRPr="00410B13" w:rsidRDefault="5E40B48F" w:rsidP="5E40B48F">
      <w:pPr>
        <w:rPr>
          <w:ins w:id="469" w:author="Erik Leven" w:date="2021-03-01T12:55:00Z"/>
          <w:lang w:val="en-US"/>
          <w:rPrChange w:id="470" w:author="Jonas Als Christensen" w:date="2021-03-03T15:20:00Z">
            <w:rPr>
              <w:ins w:id="471" w:author="Erik Leven" w:date="2021-03-01T12:55:00Z"/>
            </w:rPr>
          </w:rPrChange>
        </w:rPr>
      </w:pPr>
    </w:p>
    <w:p w14:paraId="1F3C9249" w14:textId="1187CDE4" w:rsidR="080A1014" w:rsidRPr="00410B13" w:rsidRDefault="080A1014">
      <w:pPr>
        <w:pStyle w:val="ListParagraph"/>
        <w:numPr>
          <w:ilvl w:val="0"/>
          <w:numId w:val="1"/>
        </w:numPr>
        <w:rPr>
          <w:ins w:id="472" w:author="Erik Leven" w:date="2021-03-01T12:20:00Z"/>
          <w:rFonts w:eastAsiaTheme="minorEastAsia"/>
          <w:lang w:val="en-US"/>
          <w:rPrChange w:id="473" w:author="Jonas Als Christensen" w:date="2021-03-03T15:20:00Z">
            <w:rPr>
              <w:ins w:id="474" w:author="Erik Leven" w:date="2021-03-01T12:20:00Z"/>
              <w:rFonts w:eastAsiaTheme="minorEastAsia"/>
            </w:rPr>
          </w:rPrChange>
        </w:rPr>
        <w:pPrChange w:id="475" w:author="Erik Leven" w:date="2021-03-01T12:55:00Z">
          <w:pPr/>
        </w:pPrChange>
      </w:pPr>
      <w:ins w:id="476" w:author="Erik Leven" w:date="2021-03-01T12:55:00Z">
        <w:r w:rsidRPr="00410B13">
          <w:rPr>
            <w:lang w:val="en-US"/>
            <w:rPrChange w:id="477" w:author="Jonas Als Christensen" w:date="2021-03-03T15:20:00Z">
              <w:rPr/>
            </w:rPrChange>
          </w:rPr>
          <w:t xml:space="preserve">Config: The config subpage is where the actual coding takes place. This is where you define </w:t>
        </w:r>
      </w:ins>
      <w:ins w:id="478" w:author="Erik Leven" w:date="2021-03-01T12:56:00Z">
        <w:r w:rsidRPr="00410B13">
          <w:rPr>
            <w:lang w:val="en-US"/>
            <w:rPrChange w:id="479" w:author="Jonas Als Christensen" w:date="2021-03-03T15:20:00Z">
              <w:rPr/>
            </w:rPrChange>
          </w:rPr>
          <w:t>what this</w:t>
        </w:r>
        <w:r w:rsidR="241B1C2F" w:rsidRPr="00410B13">
          <w:rPr>
            <w:lang w:val="en-US"/>
            <w:rPrChange w:id="480" w:author="Jonas Als Christensen" w:date="2021-03-03T15:20:00Z">
              <w:rPr/>
            </w:rPrChange>
          </w:rPr>
          <w:t xml:space="preserve"> specific pipe is supposed to do. </w:t>
        </w:r>
      </w:ins>
    </w:p>
    <w:p w14:paraId="5920AD5B" w14:textId="018B7D31" w:rsidR="68D5A2E4" w:rsidRPr="00410B13" w:rsidRDefault="68D5A2E4" w:rsidP="68D5A2E4">
      <w:pPr>
        <w:rPr>
          <w:ins w:id="481" w:author="Erik Leven" w:date="2021-03-01T12:20:00Z"/>
          <w:lang w:val="en-US"/>
          <w:rPrChange w:id="482" w:author="Jonas Als Christensen" w:date="2021-03-03T15:20:00Z">
            <w:rPr>
              <w:ins w:id="483" w:author="Erik Leven" w:date="2021-03-01T12:20:00Z"/>
            </w:rPr>
          </w:rPrChange>
        </w:rPr>
      </w:pPr>
    </w:p>
    <w:p w14:paraId="33D9EEBD" w14:textId="07C4ABB0" w:rsidR="68D5A2E4" w:rsidRPr="00410B13" w:rsidRDefault="68D5A2E4" w:rsidP="68D5A2E4">
      <w:pPr>
        <w:rPr>
          <w:ins w:id="484" w:author="Erik Leven" w:date="2021-03-01T12:17:00Z"/>
          <w:lang w:val="en-US"/>
          <w:rPrChange w:id="485" w:author="Jonas Als Christensen" w:date="2021-03-03T15:20:00Z">
            <w:rPr>
              <w:ins w:id="486" w:author="Erik Leven" w:date="2021-03-01T12:17:00Z"/>
            </w:rPr>
          </w:rPrChange>
        </w:rPr>
      </w:pPr>
    </w:p>
    <w:p w14:paraId="1039D17C" w14:textId="400BAE9B" w:rsidR="68D5A2E4" w:rsidRPr="00410B13" w:rsidRDefault="68D5A2E4" w:rsidP="68D5A2E4">
      <w:pPr>
        <w:rPr>
          <w:ins w:id="487" w:author="Erik Leven" w:date="2021-03-01T12:17:00Z"/>
          <w:lang w:val="en-US"/>
          <w:rPrChange w:id="488" w:author="Jonas Als Christensen" w:date="2021-03-03T15:20:00Z">
            <w:rPr>
              <w:ins w:id="489" w:author="Erik Leven" w:date="2021-03-01T12:17:00Z"/>
            </w:rPr>
          </w:rPrChange>
        </w:rPr>
      </w:pPr>
    </w:p>
    <w:p w14:paraId="25C75FDE" w14:textId="3B50984E" w:rsidR="68D5A2E4" w:rsidRPr="00410B13" w:rsidRDefault="68D5A2E4" w:rsidP="68D5A2E4">
      <w:pPr>
        <w:rPr>
          <w:lang w:val="en-US"/>
          <w:rPrChange w:id="490" w:author="Jonas Als Christensen" w:date="2021-03-03T15:20:00Z">
            <w:rPr/>
          </w:rPrChange>
        </w:rPr>
      </w:pPr>
    </w:p>
    <w:p w14:paraId="32798B1F" w14:textId="42AD206D" w:rsidR="3B5E5853" w:rsidRPr="00410B13" w:rsidRDefault="3B5E5853" w:rsidP="3B5E5853">
      <w:pPr>
        <w:rPr>
          <w:lang w:val="en-US"/>
          <w:rPrChange w:id="491" w:author="Jonas Als Christensen" w:date="2021-03-03T15:20:00Z">
            <w:rPr/>
          </w:rPrChange>
        </w:rPr>
      </w:pPr>
    </w:p>
    <w:p w14:paraId="263ED9F4" w14:textId="54AEB938" w:rsidR="3B5E5853" w:rsidRPr="00410B13" w:rsidRDefault="3B5E5853" w:rsidP="3B5E5853">
      <w:pPr>
        <w:rPr>
          <w:lang w:val="en-US"/>
          <w:rPrChange w:id="492" w:author="Jonas Als Christensen" w:date="2021-03-03T15:20:00Z">
            <w:rPr/>
          </w:rPrChange>
        </w:rPr>
      </w:pPr>
    </w:p>
    <w:p w14:paraId="7114A9FB" w14:textId="5BFE7A16" w:rsidR="3B5E5853" w:rsidRPr="00410B13" w:rsidRDefault="3B5E5853" w:rsidP="3B5E5853">
      <w:pPr>
        <w:rPr>
          <w:lang w:val="en-US"/>
          <w:rPrChange w:id="493" w:author="Jonas Als Christensen" w:date="2021-03-03T15:20:00Z">
            <w:rPr/>
          </w:rPrChange>
        </w:rPr>
      </w:pPr>
    </w:p>
    <w:p w14:paraId="6E42B6F1" w14:textId="04B6291E" w:rsidR="00F32F2A" w:rsidRDefault="004D4F08" w:rsidP="00F12727">
      <w:pPr>
        <w:pStyle w:val="Heading3"/>
        <w:numPr>
          <w:ilvl w:val="2"/>
          <w:numId w:val="12"/>
        </w:numPr>
        <w:rPr>
          <w:lang w:val="en-US"/>
        </w:rPr>
      </w:pPr>
      <w:bookmarkStart w:id="494" w:name="_Toc64461668"/>
      <w:r w:rsidRPr="0692ECDB">
        <w:rPr>
          <w:lang w:val="en-US"/>
        </w:rPr>
        <w:t>Working language</w:t>
      </w:r>
      <w:r w:rsidR="00CD540B" w:rsidRPr="0692ECDB">
        <w:rPr>
          <w:lang w:val="en-US"/>
        </w:rPr>
        <w:t xml:space="preserve"> JSON</w:t>
      </w:r>
      <w:bookmarkEnd w:id="494"/>
    </w:p>
    <w:p w14:paraId="5B541DBE" w14:textId="5E3E3A07" w:rsidR="000B5B11" w:rsidRPr="000B5B11" w:rsidRDefault="000B5B11" w:rsidP="000B5B11">
      <w:pPr>
        <w:spacing w:after="0"/>
        <w:rPr>
          <w:lang w:val="en-US"/>
        </w:rPr>
      </w:pPr>
      <w:r>
        <w:rPr>
          <w:lang w:val="en-US"/>
        </w:rPr>
        <w:t>Something general about JSON</w:t>
      </w:r>
    </w:p>
    <w:p w14:paraId="2F8EBDD3" w14:textId="5C65E6E5" w:rsidR="000B5B11" w:rsidRDefault="000B5B11" w:rsidP="000B5B11">
      <w:pPr>
        <w:spacing w:after="0"/>
        <w:rPr>
          <w:lang w:val="en-US"/>
        </w:rPr>
      </w:pPr>
      <w:proofErr w:type="gramStart"/>
      <w:r>
        <w:rPr>
          <w:lang w:val="en-US"/>
        </w:rPr>
        <w:t>JSON  configuration</w:t>
      </w:r>
      <w:proofErr w:type="gramEnd"/>
      <w:r>
        <w:rPr>
          <w:lang w:val="en-US"/>
        </w:rPr>
        <w:t xml:space="preserve"> of pipes and systems</w:t>
      </w:r>
    </w:p>
    <w:p w14:paraId="4C57D008" w14:textId="3B13D5CB" w:rsidR="000B5B11" w:rsidRDefault="000B5B11" w:rsidP="000B5B11">
      <w:pPr>
        <w:spacing w:after="0"/>
        <w:rPr>
          <w:lang w:val="en-US"/>
        </w:rPr>
      </w:pPr>
      <w:r>
        <w:rPr>
          <w:lang w:val="en-US"/>
        </w:rPr>
        <w:t>DTL also validated as JSON?</w:t>
      </w:r>
    </w:p>
    <w:p w14:paraId="71E88C31" w14:textId="77777777" w:rsidR="00B53B04" w:rsidRPr="000B5B11" w:rsidRDefault="00B53B04" w:rsidP="000B5B11">
      <w:pPr>
        <w:spacing w:after="0"/>
        <w:rPr>
          <w:lang w:val="en-US"/>
        </w:rPr>
      </w:pPr>
    </w:p>
    <w:p w14:paraId="63A965E0" w14:textId="16233AC2" w:rsidR="00F32F2A" w:rsidRDefault="6DB57EEC" w:rsidP="00F12727">
      <w:pPr>
        <w:pStyle w:val="Heading3"/>
        <w:numPr>
          <w:ilvl w:val="2"/>
          <w:numId w:val="12"/>
        </w:numPr>
        <w:rPr>
          <w:lang w:val="en-US"/>
        </w:rPr>
      </w:pPr>
      <w:bookmarkStart w:id="495" w:name="_Toc64461669"/>
      <w:commentRangeStart w:id="496"/>
      <w:proofErr w:type="spellStart"/>
      <w:r w:rsidRPr="0692ECDB">
        <w:rPr>
          <w:lang w:val="en-US"/>
        </w:rPr>
        <w:t>Namegiving</w:t>
      </w:r>
      <w:commentRangeEnd w:id="496"/>
      <w:proofErr w:type="spellEnd"/>
      <w:r w:rsidR="00B53B04">
        <w:commentReference w:id="496"/>
      </w:r>
      <w:r w:rsidRPr="0692ECDB">
        <w:rPr>
          <w:lang w:val="en-US"/>
        </w:rPr>
        <w:t xml:space="preserve"> conventions</w:t>
      </w:r>
      <w:bookmarkEnd w:id="495"/>
    </w:p>
    <w:p w14:paraId="56DD8F5A" w14:textId="3135CF26" w:rsidR="00B53B04" w:rsidRDefault="00B53B04" w:rsidP="00B53B04">
      <w:pPr>
        <w:spacing w:after="0"/>
        <w:rPr>
          <w:lang w:val="en-US"/>
        </w:rPr>
      </w:pPr>
      <w:r>
        <w:rPr>
          <w:lang w:val="en-US"/>
        </w:rPr>
        <w:t xml:space="preserve">How (maybe a table) to give good names to the different parts in </w:t>
      </w:r>
      <w:proofErr w:type="spellStart"/>
      <w:r>
        <w:rPr>
          <w:lang w:val="en-US"/>
        </w:rPr>
        <w:t>sesam</w:t>
      </w:r>
      <w:proofErr w:type="spellEnd"/>
    </w:p>
    <w:p w14:paraId="5E4A7E38" w14:textId="7858B20D" w:rsidR="00B53B04" w:rsidRDefault="00B53B04" w:rsidP="00B53B04">
      <w:pPr>
        <w:spacing w:after="0"/>
        <w:rPr>
          <w:lang w:val="en-US"/>
        </w:rPr>
      </w:pPr>
      <w:r>
        <w:rPr>
          <w:lang w:val="en-US"/>
        </w:rPr>
        <w:t xml:space="preserve">Why this is </w:t>
      </w:r>
      <w:r w:rsidRPr="00B53B04">
        <w:rPr>
          <w:i/>
          <w:iCs/>
          <w:u w:val="single"/>
          <w:lang w:val="en-US"/>
        </w:rPr>
        <w:t>really</w:t>
      </w:r>
      <w:r>
        <w:rPr>
          <w:lang w:val="en-US"/>
        </w:rPr>
        <w:t xml:space="preserve"> important</w:t>
      </w:r>
    </w:p>
    <w:p w14:paraId="2DBC7088" w14:textId="77777777" w:rsidR="00B53B04" w:rsidRPr="00B53B04" w:rsidRDefault="00B53B04" w:rsidP="00B53B04">
      <w:pPr>
        <w:spacing w:after="0"/>
        <w:rPr>
          <w:lang w:val="en-US"/>
        </w:rPr>
      </w:pPr>
    </w:p>
    <w:p w14:paraId="1044771A" w14:textId="413CBB94" w:rsidR="00B53B04" w:rsidRDefault="00B53B04" w:rsidP="00F12727">
      <w:pPr>
        <w:pStyle w:val="Heading3"/>
        <w:numPr>
          <w:ilvl w:val="2"/>
          <w:numId w:val="12"/>
        </w:numPr>
        <w:rPr>
          <w:lang w:val="en-US"/>
        </w:rPr>
      </w:pPr>
      <w:bookmarkStart w:id="497" w:name="_Toc64461670"/>
      <w:r w:rsidRPr="0692ECDB">
        <w:rPr>
          <w:lang w:val="en-US"/>
        </w:rPr>
        <w:t>Systems</w:t>
      </w:r>
      <w:bookmarkEnd w:id="497"/>
    </w:p>
    <w:p w14:paraId="38C38E74" w14:textId="7D1BFC84" w:rsidR="00B53B04" w:rsidRDefault="00B53B04" w:rsidP="00B53B04">
      <w:pPr>
        <w:spacing w:after="0"/>
        <w:rPr>
          <w:lang w:val="en-US"/>
        </w:rPr>
      </w:pPr>
      <w:r>
        <w:rPr>
          <w:lang w:val="en-US"/>
        </w:rPr>
        <w:t xml:space="preserve">Short about systems (where in the </w:t>
      </w:r>
      <w:proofErr w:type="spellStart"/>
      <w:r>
        <w:rPr>
          <w:lang w:val="en-US"/>
        </w:rPr>
        <w:t>sesam</w:t>
      </w:r>
      <w:proofErr w:type="spellEnd"/>
      <w:r>
        <w:rPr>
          <w:lang w:val="en-US"/>
        </w:rPr>
        <w:t>-world-map)</w:t>
      </w:r>
    </w:p>
    <w:p w14:paraId="35B33F54" w14:textId="2C0B05D8" w:rsidR="00B53B04" w:rsidRDefault="00B53B04" w:rsidP="00B53B04">
      <w:pPr>
        <w:spacing w:after="0"/>
        <w:rPr>
          <w:lang w:val="en-US"/>
        </w:rPr>
      </w:pPr>
      <w:r>
        <w:rPr>
          <w:lang w:val="en-US"/>
        </w:rPr>
        <w:t>Something more general about pipes maybe in context of pipes and datasets</w:t>
      </w:r>
    </w:p>
    <w:p w14:paraId="26D9467B" w14:textId="77777777" w:rsidR="00B53B04" w:rsidRDefault="00B53B04" w:rsidP="00B53B04">
      <w:pPr>
        <w:spacing w:after="0"/>
        <w:rPr>
          <w:lang w:val="en-US"/>
        </w:rPr>
      </w:pPr>
      <w:r>
        <w:rPr>
          <w:lang w:val="en-US"/>
        </w:rPr>
        <w:t xml:space="preserve">Very low level but enough to set up an </w:t>
      </w:r>
      <w:proofErr w:type="spellStart"/>
      <w:r>
        <w:rPr>
          <w:lang w:val="en-US"/>
        </w:rPr>
        <w:t>inputpipe</w:t>
      </w:r>
      <w:proofErr w:type="spellEnd"/>
      <w:r>
        <w:rPr>
          <w:lang w:val="en-US"/>
        </w:rPr>
        <w:t xml:space="preserve"> after maybe?</w:t>
      </w:r>
    </w:p>
    <w:p w14:paraId="5FDCCDF9" w14:textId="7DB3A756" w:rsidR="00B53B04" w:rsidRDefault="00B53B04" w:rsidP="00B53B04">
      <w:pPr>
        <w:spacing w:after="0"/>
        <w:rPr>
          <w:lang w:val="en-US"/>
        </w:rPr>
      </w:pPr>
      <w:r>
        <w:rPr>
          <w:lang w:val="en-US"/>
        </w:rPr>
        <w:t>and refer to systems chapter</w:t>
      </w:r>
    </w:p>
    <w:p w14:paraId="70278FF1" w14:textId="42BBDE72" w:rsidR="00B53B04" w:rsidRDefault="00B53B04" w:rsidP="00B53B04">
      <w:pPr>
        <w:spacing w:after="0"/>
        <w:rPr>
          <w:lang w:val="en-US"/>
        </w:rPr>
      </w:pPr>
      <w:proofErr w:type="spellStart"/>
      <w:r>
        <w:rPr>
          <w:lang w:val="en-US"/>
        </w:rPr>
        <w:t>Namegivingconventions</w:t>
      </w:r>
      <w:proofErr w:type="spellEnd"/>
      <w:r>
        <w:rPr>
          <w:lang w:val="en-US"/>
        </w:rPr>
        <w:t xml:space="preserve"> ref. 1.1.8</w:t>
      </w:r>
    </w:p>
    <w:p w14:paraId="3C51A18B" w14:textId="4FA67EC3" w:rsidR="00B53B04" w:rsidRDefault="00B53B04" w:rsidP="00B53B04">
      <w:pPr>
        <w:spacing w:after="0"/>
        <w:rPr>
          <w:lang w:val="en-US"/>
        </w:rPr>
      </w:pPr>
      <w:r>
        <w:rPr>
          <w:lang w:val="en-US"/>
        </w:rPr>
        <w:lastRenderedPageBreak/>
        <w:t>Where to make new ref 1.1.6</w:t>
      </w:r>
    </w:p>
    <w:p w14:paraId="4159E44B" w14:textId="77777777" w:rsidR="00B53B04" w:rsidRPr="00B53B04" w:rsidRDefault="00B53B04" w:rsidP="00B53B04">
      <w:pPr>
        <w:spacing w:after="0"/>
        <w:rPr>
          <w:lang w:val="en-US"/>
        </w:rPr>
      </w:pPr>
    </w:p>
    <w:p w14:paraId="41F07FFB" w14:textId="77777777" w:rsidR="00B53B04" w:rsidRDefault="00B53B04" w:rsidP="00F32F2A">
      <w:pPr>
        <w:rPr>
          <w:lang w:val="en-US"/>
        </w:rPr>
      </w:pPr>
    </w:p>
    <w:p w14:paraId="505648A0" w14:textId="01E9ABBE" w:rsidR="00254095" w:rsidRDefault="00254095" w:rsidP="00F12727">
      <w:pPr>
        <w:pStyle w:val="Heading3"/>
        <w:numPr>
          <w:ilvl w:val="2"/>
          <w:numId w:val="12"/>
        </w:numPr>
        <w:rPr>
          <w:lang w:val="en-US"/>
        </w:rPr>
      </w:pPr>
      <w:bookmarkStart w:id="498" w:name="_Toc64461671"/>
      <w:r w:rsidRPr="0692ECDB">
        <w:rPr>
          <w:lang w:val="en-US"/>
        </w:rPr>
        <w:t>Pipes</w:t>
      </w:r>
      <w:bookmarkEnd w:id="498"/>
    </w:p>
    <w:p w14:paraId="7C6E4DF8" w14:textId="3DEBEC16" w:rsidR="00254095" w:rsidRPr="00254095" w:rsidRDefault="00254095" w:rsidP="00B53B04">
      <w:pPr>
        <w:spacing w:after="0"/>
        <w:rPr>
          <w:lang w:val="en-US"/>
        </w:rPr>
      </w:pPr>
      <w:r>
        <w:rPr>
          <w:lang w:val="en-US"/>
        </w:rPr>
        <w:t>Something more general about pipes maybe in context of systems and dat</w:t>
      </w:r>
      <w:r w:rsidR="00B53B04">
        <w:rPr>
          <w:lang w:val="en-US"/>
        </w:rPr>
        <w:t>a</w:t>
      </w:r>
      <w:r>
        <w:rPr>
          <w:lang w:val="en-US"/>
        </w:rPr>
        <w:t>sets</w:t>
      </w:r>
    </w:p>
    <w:p w14:paraId="05EC8620" w14:textId="1E9EA9A2" w:rsidR="00254095" w:rsidRDefault="00254095" w:rsidP="00B53B04">
      <w:pPr>
        <w:spacing w:after="0"/>
        <w:rPr>
          <w:rFonts w:ascii="Calibri" w:hAnsi="Calibri" w:cs="Calibri"/>
          <w:color w:val="000000"/>
          <w:shd w:val="clear" w:color="auto" w:fill="FFFFFF"/>
          <w:lang w:val="en-US"/>
        </w:rPr>
      </w:pPr>
      <w:proofErr w:type="gramStart"/>
      <w:r w:rsidRPr="00254095">
        <w:rPr>
          <w:rFonts w:ascii="Calibri" w:hAnsi="Calibri" w:cs="Calibri"/>
          <w:color w:val="000000"/>
          <w:shd w:val="clear" w:color="auto" w:fill="FFFFFF"/>
          <w:lang w:val="en-US"/>
        </w:rPr>
        <w:t>Inbound(</w:t>
      </w:r>
      <w:proofErr w:type="gramEnd"/>
      <w:r w:rsidRPr="00254095">
        <w:rPr>
          <w:rFonts w:ascii="Calibri" w:hAnsi="Calibri" w:cs="Calibri"/>
          <w:color w:val="000000"/>
          <w:shd w:val="clear" w:color="auto" w:fill="FFFFFF"/>
          <w:lang w:val="en-US"/>
        </w:rPr>
        <w:t>Input?)/Preparation/Outbound(Output?)</w:t>
      </w:r>
    </w:p>
    <w:p w14:paraId="39CAE1E0" w14:textId="64DB0F9E" w:rsidR="00B53B04" w:rsidRDefault="00B53B04" w:rsidP="00B53B04">
      <w:pPr>
        <w:spacing w:after="0"/>
        <w:rPr>
          <w:lang w:val="en-US"/>
        </w:rPr>
      </w:pPr>
      <w:r>
        <w:rPr>
          <w:lang w:val="en-US"/>
        </w:rPr>
        <w:t>Very low level but enough to connect</w:t>
      </w:r>
      <w:r w:rsidR="00430666">
        <w:rPr>
          <w:lang w:val="en-US"/>
        </w:rPr>
        <w:t xml:space="preserve"> to </w:t>
      </w:r>
      <w:proofErr w:type="gramStart"/>
      <w:r w:rsidR="00430666">
        <w:rPr>
          <w:lang w:val="en-US"/>
        </w:rPr>
        <w:t>system</w:t>
      </w:r>
      <w:r>
        <w:rPr>
          <w:lang w:val="en-US"/>
        </w:rPr>
        <w:t>?</w:t>
      </w:r>
      <w:proofErr w:type="gramEnd"/>
    </w:p>
    <w:p w14:paraId="374831F5" w14:textId="51C20B6A" w:rsidR="00B53B04" w:rsidRDefault="00B53B04" w:rsidP="00B53B04">
      <w:pPr>
        <w:spacing w:after="0"/>
        <w:rPr>
          <w:lang w:val="en-US"/>
        </w:rPr>
      </w:pPr>
      <w:r>
        <w:rPr>
          <w:lang w:val="en-US"/>
        </w:rPr>
        <w:t xml:space="preserve">and refer to </w:t>
      </w:r>
      <w:r w:rsidR="00430666">
        <w:rPr>
          <w:lang w:val="en-US"/>
        </w:rPr>
        <w:t>pipes</w:t>
      </w:r>
      <w:r>
        <w:rPr>
          <w:lang w:val="en-US"/>
        </w:rPr>
        <w:t xml:space="preserve"> chapter</w:t>
      </w:r>
    </w:p>
    <w:p w14:paraId="56558581" w14:textId="5360002E" w:rsidR="0071540B" w:rsidRDefault="0071540B" w:rsidP="00B53B04">
      <w:pPr>
        <w:spacing w:after="0"/>
        <w:rPr>
          <w:lang w:val="en-US"/>
        </w:rPr>
      </w:pPr>
      <w:r>
        <w:rPr>
          <w:lang w:val="en-US"/>
        </w:rPr>
        <w:t>Pump</w:t>
      </w:r>
    </w:p>
    <w:p w14:paraId="568C6C46" w14:textId="0C07BA0B" w:rsidR="008302FE" w:rsidRDefault="008302FE" w:rsidP="00B53B04">
      <w:pPr>
        <w:spacing w:after="0"/>
        <w:rPr>
          <w:lang w:val="en-US"/>
        </w:rPr>
      </w:pPr>
      <w:r>
        <w:rPr>
          <w:lang w:val="en-US"/>
        </w:rPr>
        <w:t>Input &amp; output(sink)</w:t>
      </w:r>
    </w:p>
    <w:p w14:paraId="67B146D6" w14:textId="77777777" w:rsidR="00B53B04" w:rsidRDefault="00B53B04" w:rsidP="00B53B04">
      <w:pPr>
        <w:spacing w:after="0"/>
        <w:rPr>
          <w:lang w:val="en-US"/>
        </w:rPr>
      </w:pPr>
      <w:proofErr w:type="spellStart"/>
      <w:r>
        <w:rPr>
          <w:lang w:val="en-US"/>
        </w:rPr>
        <w:t>Namegivingconventions</w:t>
      </w:r>
      <w:proofErr w:type="spellEnd"/>
      <w:r>
        <w:rPr>
          <w:lang w:val="en-US"/>
        </w:rPr>
        <w:t xml:space="preserve"> ref. 1.1.8</w:t>
      </w:r>
    </w:p>
    <w:p w14:paraId="0CFF4A18" w14:textId="06697548" w:rsidR="009D5F79" w:rsidRDefault="00B53B04" w:rsidP="000957B2">
      <w:pPr>
        <w:spacing w:after="0"/>
        <w:rPr>
          <w:lang w:val="en-US"/>
        </w:rPr>
      </w:pPr>
      <w:r>
        <w:rPr>
          <w:lang w:val="en-US"/>
        </w:rPr>
        <w:t>Where to make new ref 1.1.6</w:t>
      </w:r>
    </w:p>
    <w:p w14:paraId="16C50BBF" w14:textId="77777777" w:rsidR="000957B2" w:rsidRDefault="000957B2" w:rsidP="000957B2">
      <w:pPr>
        <w:spacing w:after="0"/>
        <w:rPr>
          <w:lang w:val="en-US"/>
        </w:rPr>
      </w:pPr>
    </w:p>
    <w:p w14:paraId="37DB4804" w14:textId="1E4A6B5A" w:rsidR="009D5F79" w:rsidRPr="009D5F79" w:rsidRDefault="00430666" w:rsidP="00F12727">
      <w:pPr>
        <w:pStyle w:val="Heading3"/>
        <w:numPr>
          <w:ilvl w:val="2"/>
          <w:numId w:val="12"/>
        </w:numPr>
        <w:rPr>
          <w:lang w:val="en-US"/>
        </w:rPr>
      </w:pPr>
      <w:bookmarkStart w:id="499" w:name="_Toc64461672"/>
      <w:r w:rsidRPr="0692ECDB">
        <w:rPr>
          <w:lang w:val="en-US"/>
        </w:rPr>
        <w:t>Datasets</w:t>
      </w:r>
      <w:bookmarkEnd w:id="499"/>
    </w:p>
    <w:p w14:paraId="548FDCC6" w14:textId="65F5EB28" w:rsidR="00430666" w:rsidRPr="00254095" w:rsidRDefault="00430666" w:rsidP="00430666">
      <w:pPr>
        <w:spacing w:after="0"/>
        <w:rPr>
          <w:lang w:val="en-US"/>
        </w:rPr>
      </w:pPr>
      <w:r>
        <w:rPr>
          <w:lang w:val="en-US"/>
        </w:rPr>
        <w:t>Something more general about pipes maybe in context of systems and pipes</w:t>
      </w:r>
    </w:p>
    <w:p w14:paraId="0949F244" w14:textId="40281DFA" w:rsidR="00430666" w:rsidRDefault="00430666" w:rsidP="00430666">
      <w:pPr>
        <w:spacing w:after="0"/>
        <w:rPr>
          <w:lang w:val="en-US"/>
        </w:rPr>
      </w:pPr>
      <w:r>
        <w:rPr>
          <w:lang w:val="en-US"/>
        </w:rPr>
        <w:t xml:space="preserve">Very low level but enough to see </w:t>
      </w:r>
      <w:proofErr w:type="gramStart"/>
      <w:r>
        <w:rPr>
          <w:lang w:val="en-US"/>
        </w:rPr>
        <w:t>entities?</w:t>
      </w:r>
      <w:proofErr w:type="gramEnd"/>
    </w:p>
    <w:p w14:paraId="74DFD059" w14:textId="73BF87C8" w:rsidR="00430666" w:rsidRDefault="00430666" w:rsidP="00430666">
      <w:pPr>
        <w:spacing w:after="0"/>
        <w:rPr>
          <w:lang w:val="en-US"/>
        </w:rPr>
      </w:pPr>
      <w:r>
        <w:rPr>
          <w:lang w:val="en-US"/>
        </w:rPr>
        <w:t xml:space="preserve">and refer to </w:t>
      </w:r>
      <w:proofErr w:type="gramStart"/>
      <w:r>
        <w:rPr>
          <w:lang w:val="en-US"/>
        </w:rPr>
        <w:t>entities</w:t>
      </w:r>
      <w:proofErr w:type="gramEnd"/>
      <w:r>
        <w:rPr>
          <w:lang w:val="en-US"/>
        </w:rPr>
        <w:t xml:space="preserve"> subchapter ref. 1.1.12</w:t>
      </w:r>
    </w:p>
    <w:p w14:paraId="4948E8A2" w14:textId="34862D08" w:rsidR="00430666" w:rsidRDefault="00430666" w:rsidP="00430666">
      <w:pPr>
        <w:spacing w:after="0"/>
        <w:rPr>
          <w:lang w:val="en-US"/>
        </w:rPr>
      </w:pPr>
      <w:proofErr w:type="spellStart"/>
      <w:r>
        <w:rPr>
          <w:lang w:val="en-US"/>
        </w:rPr>
        <w:t>Nam</w:t>
      </w:r>
      <w:r w:rsidR="00F34F17">
        <w:rPr>
          <w:lang w:val="en-US"/>
        </w:rPr>
        <w:t>egiving</w:t>
      </w:r>
      <w:r>
        <w:rPr>
          <w:lang w:val="en-US"/>
        </w:rPr>
        <w:t>conventions</w:t>
      </w:r>
      <w:proofErr w:type="spellEnd"/>
      <w:r>
        <w:rPr>
          <w:lang w:val="en-US"/>
        </w:rPr>
        <w:t xml:space="preserve"> ref. 1.1.8</w:t>
      </w:r>
    </w:p>
    <w:p w14:paraId="0D1163E6" w14:textId="2902C316" w:rsidR="00430666" w:rsidRDefault="00430666" w:rsidP="00430666">
      <w:pPr>
        <w:spacing w:after="0"/>
        <w:rPr>
          <w:lang w:val="en-US"/>
        </w:rPr>
      </w:pPr>
      <w:r>
        <w:rPr>
          <w:lang w:val="en-US"/>
        </w:rPr>
        <w:t>Where to make new ref 1.1.6</w:t>
      </w:r>
    </w:p>
    <w:p w14:paraId="6A02FB8E" w14:textId="0F796B41" w:rsidR="00430666" w:rsidRDefault="00430666" w:rsidP="00430666">
      <w:pPr>
        <w:spacing w:after="0"/>
        <w:rPr>
          <w:lang w:val="en-US"/>
        </w:rPr>
      </w:pPr>
    </w:p>
    <w:p w14:paraId="401448F9" w14:textId="28052115" w:rsidR="00430666" w:rsidRDefault="00430666" w:rsidP="00F12727">
      <w:pPr>
        <w:pStyle w:val="Heading3"/>
        <w:numPr>
          <w:ilvl w:val="2"/>
          <w:numId w:val="12"/>
        </w:numPr>
        <w:rPr>
          <w:lang w:val="en-US"/>
        </w:rPr>
      </w:pPr>
      <w:bookmarkStart w:id="500" w:name="_Toc64461673"/>
      <w:r w:rsidRPr="0692ECDB">
        <w:rPr>
          <w:lang w:val="en-US"/>
        </w:rPr>
        <w:t>Datasets vs. tables</w:t>
      </w:r>
      <w:bookmarkEnd w:id="500"/>
    </w:p>
    <w:p w14:paraId="446DB782" w14:textId="0AD26F28" w:rsidR="00430666" w:rsidRPr="00430666" w:rsidRDefault="00430666" w:rsidP="00430666">
      <w:pPr>
        <w:rPr>
          <w:lang w:val="en-US"/>
        </w:rPr>
      </w:pPr>
      <w:r>
        <w:rPr>
          <w:lang w:val="en-US"/>
        </w:rPr>
        <w:t>Examples end ref to 1.1.13</w:t>
      </w:r>
    </w:p>
    <w:p w14:paraId="58056A5D" w14:textId="62CE65EC" w:rsidR="00430666" w:rsidRDefault="00430666" w:rsidP="00430666">
      <w:pPr>
        <w:spacing w:after="0"/>
        <w:rPr>
          <w:lang w:val="en-US"/>
        </w:rPr>
      </w:pPr>
    </w:p>
    <w:p w14:paraId="1471D94E" w14:textId="3A002DE1" w:rsidR="00430666" w:rsidRDefault="00430666" w:rsidP="00F12727">
      <w:pPr>
        <w:pStyle w:val="Heading3"/>
        <w:numPr>
          <w:ilvl w:val="2"/>
          <w:numId w:val="12"/>
        </w:numPr>
        <w:rPr>
          <w:rStyle w:val="normaltextrun"/>
          <w:lang w:val="en-US"/>
        </w:rPr>
      </w:pPr>
      <w:bookmarkStart w:id="501" w:name="_Toc64461674"/>
      <w:r w:rsidRPr="0692ECDB">
        <w:rPr>
          <w:rStyle w:val="spellingerror"/>
          <w:lang w:val="en-US"/>
        </w:rPr>
        <w:t>Entit</w:t>
      </w:r>
      <w:r w:rsidR="00F34F17" w:rsidRPr="0692ECDB">
        <w:rPr>
          <w:rStyle w:val="spellingerror"/>
          <w:lang w:val="en-US"/>
        </w:rPr>
        <w:t>ies</w:t>
      </w:r>
      <w:r w:rsidRPr="0692ECDB">
        <w:rPr>
          <w:rStyle w:val="normaltextrun"/>
          <w:lang w:val="en-US"/>
        </w:rPr>
        <w:t> / JSON (Key-value pairs)</w:t>
      </w:r>
      <w:bookmarkEnd w:id="501"/>
    </w:p>
    <w:p w14:paraId="33ECD706" w14:textId="77777777" w:rsidR="009D5F79" w:rsidRPr="009D5F79" w:rsidRDefault="009D5F79" w:rsidP="009D5F79">
      <w:pPr>
        <w:rPr>
          <w:lang w:val="en-US"/>
        </w:rPr>
      </w:pPr>
    </w:p>
    <w:p w14:paraId="14F0429D" w14:textId="1F91CE4B" w:rsidR="00430666" w:rsidRDefault="00430666" w:rsidP="00F12727">
      <w:pPr>
        <w:pStyle w:val="Heading3"/>
        <w:numPr>
          <w:ilvl w:val="2"/>
          <w:numId w:val="12"/>
        </w:numPr>
        <w:rPr>
          <w:lang w:val="en-US"/>
        </w:rPr>
      </w:pPr>
      <w:bookmarkStart w:id="502" w:name="_Toc64461675"/>
      <w:proofErr w:type="spellStart"/>
      <w:r w:rsidRPr="0692ECDB">
        <w:rPr>
          <w:lang w:val="en-US"/>
        </w:rPr>
        <w:t>Globals</w:t>
      </w:r>
      <w:proofErr w:type="spellEnd"/>
      <w:r w:rsidR="00B857D7" w:rsidRPr="0692ECDB">
        <w:rPr>
          <w:lang w:val="en-US"/>
        </w:rPr>
        <w:t xml:space="preserve"> as a concept</w:t>
      </w:r>
      <w:bookmarkEnd w:id="502"/>
    </w:p>
    <w:p w14:paraId="75B9AA28" w14:textId="73AEABC0" w:rsidR="00430666" w:rsidRDefault="00430666" w:rsidP="00430666">
      <w:pPr>
        <w:spacing w:after="0"/>
        <w:rPr>
          <w:lang w:val="en-US"/>
        </w:rPr>
      </w:pPr>
      <w:r>
        <w:rPr>
          <w:lang w:val="en-US"/>
        </w:rPr>
        <w:t xml:space="preserve">Why </w:t>
      </w:r>
      <w:proofErr w:type="spellStart"/>
      <w:r>
        <w:rPr>
          <w:lang w:val="en-US"/>
        </w:rPr>
        <w:t>globals</w:t>
      </w:r>
      <w:proofErr w:type="spellEnd"/>
    </w:p>
    <w:p w14:paraId="07D7B862" w14:textId="02C3B8A4" w:rsidR="009438E2" w:rsidRPr="001817D8" w:rsidRDefault="009438E2" w:rsidP="009438E2">
      <w:pPr>
        <w:pStyle w:val="paragraph"/>
        <w:spacing w:before="0" w:beforeAutospacing="0" w:after="0" w:afterAutospacing="0"/>
        <w:textAlignment w:val="baseline"/>
        <w:rPr>
          <w:rFonts w:ascii="Segoe UI" w:hAnsi="Segoe UI" w:cs="Segoe UI"/>
          <w:sz w:val="18"/>
          <w:szCs w:val="18"/>
        </w:rPr>
      </w:pPr>
      <w:r w:rsidRPr="001817D8">
        <w:rPr>
          <w:rStyle w:val="normaltextrun"/>
          <w:rFonts w:ascii="Calibri" w:eastAsiaTheme="majorEastAsia" w:hAnsi="Calibri" w:cs="Calibri"/>
          <w:sz w:val="22"/>
          <w:szCs w:val="22"/>
        </w:rPr>
        <w:t xml:space="preserve">Golden </w:t>
      </w:r>
      <w:proofErr w:type="spellStart"/>
      <w:r w:rsidRPr="001817D8">
        <w:rPr>
          <w:rStyle w:val="normaltextrun"/>
          <w:rFonts w:ascii="Calibri" w:eastAsiaTheme="majorEastAsia" w:hAnsi="Calibri" w:cs="Calibri"/>
          <w:sz w:val="22"/>
          <w:szCs w:val="22"/>
        </w:rPr>
        <w:t>records</w:t>
      </w:r>
      <w:proofErr w:type="spellEnd"/>
    </w:p>
    <w:p w14:paraId="0EFFE1E2" w14:textId="02E1AF56" w:rsidR="009438E2" w:rsidRPr="001817D8" w:rsidRDefault="009438E2" w:rsidP="009438E2">
      <w:pPr>
        <w:pStyle w:val="paragraph"/>
        <w:spacing w:before="0" w:beforeAutospacing="0" w:after="0" w:afterAutospacing="0"/>
        <w:textAlignment w:val="baseline"/>
        <w:rPr>
          <w:rFonts w:ascii="Segoe UI" w:hAnsi="Segoe UI" w:cs="Segoe UI"/>
          <w:sz w:val="18"/>
          <w:szCs w:val="18"/>
        </w:rPr>
      </w:pPr>
      <w:r w:rsidRPr="001817D8">
        <w:rPr>
          <w:rStyle w:val="spellingerror"/>
          <w:rFonts w:ascii="Calibri" w:hAnsi="Calibri" w:cs="Calibri"/>
          <w:sz w:val="22"/>
          <w:szCs w:val="22"/>
        </w:rPr>
        <w:t>Gjør</w:t>
      </w:r>
      <w:r w:rsidRPr="001817D8">
        <w:rPr>
          <w:rStyle w:val="normaltextrun"/>
          <w:rFonts w:ascii="Calibri" w:eastAsiaTheme="majorEastAsia" w:hAnsi="Calibri" w:cs="Calibri"/>
          <w:sz w:val="22"/>
          <w:szCs w:val="22"/>
        </w:rPr>
        <w:t> data </w:t>
      </w:r>
      <w:r w:rsidRPr="001817D8">
        <w:rPr>
          <w:rStyle w:val="spellingerror"/>
          <w:rFonts w:ascii="Calibri" w:hAnsi="Calibri" w:cs="Calibri"/>
          <w:sz w:val="22"/>
          <w:szCs w:val="22"/>
        </w:rPr>
        <w:t>tilgjengelig</w:t>
      </w:r>
    </w:p>
    <w:p w14:paraId="326335C8" w14:textId="6835A76B" w:rsidR="00430666" w:rsidRPr="001817D8" w:rsidRDefault="00430666" w:rsidP="00430666">
      <w:pPr>
        <w:spacing w:after="0"/>
      </w:pPr>
      <w:r w:rsidRPr="001817D8">
        <w:t xml:space="preserve">Ref. </w:t>
      </w:r>
      <w:r w:rsidRPr="001817D8" w:rsidDel="005E0E0B">
        <w:t>1.</w:t>
      </w:r>
      <w:r w:rsidR="00A20D48" w:rsidRPr="001817D8">
        <w:t>2.19</w:t>
      </w:r>
      <w:r w:rsidR="00183E61" w:rsidRPr="001817D8">
        <w:t>, 3.2.14</w:t>
      </w:r>
    </w:p>
    <w:p w14:paraId="503BBB3E" w14:textId="1E8B2233" w:rsidR="00430666" w:rsidRPr="001817D8" w:rsidRDefault="00430666" w:rsidP="00430666"/>
    <w:p w14:paraId="5AABCED9" w14:textId="67AB70A3" w:rsidR="00430666" w:rsidRDefault="00430666" w:rsidP="00F12727">
      <w:pPr>
        <w:pStyle w:val="Heading3"/>
        <w:numPr>
          <w:ilvl w:val="2"/>
          <w:numId w:val="12"/>
        </w:numPr>
        <w:rPr>
          <w:lang w:val="en-US"/>
        </w:rPr>
      </w:pPr>
      <w:bookmarkStart w:id="503" w:name="_Toc64461676"/>
      <w:r w:rsidRPr="0692ECDB">
        <w:rPr>
          <w:lang w:val="en-US"/>
        </w:rPr>
        <w:t xml:space="preserve">Special </w:t>
      </w:r>
      <w:proofErr w:type="spellStart"/>
      <w:r w:rsidRPr="0692ECDB">
        <w:rPr>
          <w:lang w:val="en-US"/>
        </w:rPr>
        <w:t>sesam</w:t>
      </w:r>
      <w:proofErr w:type="spellEnd"/>
      <w:r w:rsidRPr="0692ECDB">
        <w:rPr>
          <w:lang w:val="en-US"/>
        </w:rPr>
        <w:t xml:space="preserve"> attributes</w:t>
      </w:r>
      <w:bookmarkEnd w:id="503"/>
    </w:p>
    <w:p w14:paraId="7C074CEE" w14:textId="0263CD9D" w:rsidR="00430666" w:rsidRDefault="00430666" w:rsidP="00430666">
      <w:pPr>
        <w:spacing w:after="0"/>
        <w:rPr>
          <w:lang w:val="en-US"/>
        </w:rPr>
      </w:pPr>
      <w:r>
        <w:rPr>
          <w:lang w:val="en-US"/>
        </w:rPr>
        <w:t>Namespace</w:t>
      </w:r>
    </w:p>
    <w:p w14:paraId="5F457724" w14:textId="0EBCD342" w:rsidR="00430666" w:rsidRDefault="00430666" w:rsidP="00430666">
      <w:pPr>
        <w:spacing w:after="0"/>
        <w:rPr>
          <w:lang w:val="en-US"/>
        </w:rPr>
      </w:pPr>
      <w:proofErr w:type="spellStart"/>
      <w:proofErr w:type="gramStart"/>
      <w:r>
        <w:rPr>
          <w:lang w:val="en-US"/>
        </w:rPr>
        <w:t>Rdf:type</w:t>
      </w:r>
      <w:proofErr w:type="spellEnd"/>
      <w:proofErr w:type="gramEnd"/>
    </w:p>
    <w:p w14:paraId="7D01499D" w14:textId="5500641D" w:rsidR="00430666" w:rsidRDefault="00430666" w:rsidP="00430666">
      <w:pPr>
        <w:spacing w:after="0"/>
        <w:rPr>
          <w:lang w:val="en-US"/>
        </w:rPr>
      </w:pPr>
      <w:r>
        <w:rPr>
          <w:lang w:val="en-US"/>
        </w:rPr>
        <w:t>_id</w:t>
      </w:r>
    </w:p>
    <w:p w14:paraId="25005D08" w14:textId="6A570E32" w:rsidR="000D71F2" w:rsidRDefault="000D71F2" w:rsidP="00430666">
      <w:pPr>
        <w:spacing w:after="0"/>
        <w:rPr>
          <w:lang w:val="en-US"/>
        </w:rPr>
      </w:pPr>
    </w:p>
    <w:p w14:paraId="1160AF57" w14:textId="08B7DF81" w:rsidR="000A59D1" w:rsidRPr="000957B2" w:rsidRDefault="008F6E1B" w:rsidP="00AC1BCE">
      <w:pPr>
        <w:pStyle w:val="Heading3"/>
        <w:rPr>
          <w:lang w:val="en-US"/>
        </w:rPr>
      </w:pPr>
      <w:bookmarkStart w:id="504" w:name="_Toc64461677"/>
      <w:r>
        <w:rPr>
          <w:lang w:val="en-US"/>
        </w:rPr>
        <w:t xml:space="preserve">1.1 </w:t>
      </w:r>
      <w:r w:rsidR="000957B2">
        <w:rPr>
          <w:lang w:val="en-US"/>
        </w:rPr>
        <w:t xml:space="preserve">Tasks for </w:t>
      </w:r>
      <w:r w:rsidR="00BD517B">
        <w:rPr>
          <w:lang w:val="en-US"/>
        </w:rPr>
        <w:t>Architecture</w:t>
      </w:r>
      <w:r w:rsidR="000957B2" w:rsidRPr="005C1CB3">
        <w:rPr>
          <w:lang w:val="en-US"/>
        </w:rPr>
        <w:t xml:space="preserve"> and Concepts</w:t>
      </w:r>
      <w:r w:rsidR="000957B2">
        <w:rPr>
          <w:lang w:val="en-US"/>
        </w:rPr>
        <w:t>: Beginner</w:t>
      </w:r>
      <w:bookmarkEnd w:id="504"/>
    </w:p>
    <w:p w14:paraId="58ECF374" w14:textId="6C295C59" w:rsidR="00C6192D" w:rsidRPr="0006027E" w:rsidRDefault="0006027E" w:rsidP="00C6192D">
      <w:pPr>
        <w:rPr>
          <w:i/>
          <w:iCs/>
          <w:lang w:val="en-US"/>
        </w:rPr>
      </w:pPr>
      <w:r w:rsidRPr="00240C5D">
        <w:rPr>
          <w:lang w:val="en-US"/>
        </w:rPr>
        <w:t>1.</w:t>
      </w:r>
      <w:r>
        <w:rPr>
          <w:i/>
          <w:iCs/>
          <w:lang w:val="en-US"/>
        </w:rPr>
        <w:t xml:space="preserve"> </w:t>
      </w:r>
      <w:r w:rsidR="00363054">
        <w:rPr>
          <w:i/>
          <w:iCs/>
          <w:lang w:val="en-US"/>
        </w:rPr>
        <w:t>In what component</w:t>
      </w:r>
      <w:r w:rsidR="000B7CC4" w:rsidRPr="0006027E">
        <w:rPr>
          <w:i/>
          <w:iCs/>
          <w:lang w:val="en-US"/>
        </w:rPr>
        <w:t xml:space="preserve"> is data stored in </w:t>
      </w:r>
      <w:proofErr w:type="spellStart"/>
      <w:r w:rsidR="000B7CC4" w:rsidRPr="0006027E">
        <w:rPr>
          <w:i/>
          <w:iCs/>
          <w:lang w:val="en-US"/>
        </w:rPr>
        <w:t>Sesam</w:t>
      </w:r>
      <w:proofErr w:type="spellEnd"/>
      <w:r w:rsidR="000B7CC4" w:rsidRPr="0006027E">
        <w:rPr>
          <w:i/>
          <w:iCs/>
          <w:lang w:val="en-US"/>
        </w:rPr>
        <w:t>?</w:t>
      </w:r>
    </w:p>
    <w:p w14:paraId="3597ABA9" w14:textId="357BC0AC" w:rsidR="000B7CC4" w:rsidRDefault="0006027E" w:rsidP="00C6192D">
      <w:pPr>
        <w:rPr>
          <w:i/>
          <w:iCs/>
          <w:lang w:val="en-US"/>
        </w:rPr>
      </w:pPr>
      <w:r w:rsidRPr="00240C5D">
        <w:rPr>
          <w:lang w:val="en-US"/>
        </w:rPr>
        <w:t>2.</w:t>
      </w:r>
      <w:r>
        <w:rPr>
          <w:i/>
          <w:iCs/>
          <w:lang w:val="en-US"/>
        </w:rPr>
        <w:t xml:space="preserve"> </w:t>
      </w:r>
      <w:r w:rsidR="00E568CD">
        <w:rPr>
          <w:i/>
          <w:iCs/>
          <w:lang w:val="en-US"/>
        </w:rPr>
        <w:t>Which component moves data</w:t>
      </w:r>
      <w:r w:rsidR="000B7CC4" w:rsidRPr="0006027E">
        <w:rPr>
          <w:i/>
          <w:iCs/>
          <w:lang w:val="en-US"/>
        </w:rPr>
        <w:t xml:space="preserve"> in </w:t>
      </w:r>
      <w:proofErr w:type="spellStart"/>
      <w:r w:rsidR="000B7CC4" w:rsidRPr="0006027E">
        <w:rPr>
          <w:i/>
          <w:iCs/>
          <w:lang w:val="en-US"/>
        </w:rPr>
        <w:t>Sesam</w:t>
      </w:r>
      <w:proofErr w:type="spellEnd"/>
      <w:r w:rsidR="000B7CC4" w:rsidRPr="0006027E">
        <w:rPr>
          <w:i/>
          <w:iCs/>
          <w:lang w:val="en-US"/>
        </w:rPr>
        <w:t>?</w:t>
      </w:r>
    </w:p>
    <w:p w14:paraId="702E6955" w14:textId="776B7DA9" w:rsidR="00240C5D" w:rsidRPr="0006027E" w:rsidRDefault="00240C5D" w:rsidP="00C6192D">
      <w:pPr>
        <w:rPr>
          <w:i/>
          <w:iCs/>
          <w:lang w:val="en-US"/>
        </w:rPr>
      </w:pPr>
      <w:r w:rsidRPr="00240C5D">
        <w:rPr>
          <w:lang w:val="en-US"/>
        </w:rPr>
        <w:t>3.</w:t>
      </w:r>
      <w:r>
        <w:rPr>
          <w:i/>
          <w:iCs/>
          <w:lang w:val="en-US"/>
        </w:rPr>
        <w:t xml:space="preserve"> What moves through </w:t>
      </w:r>
      <w:proofErr w:type="spellStart"/>
      <w:r>
        <w:rPr>
          <w:i/>
          <w:iCs/>
          <w:lang w:val="en-US"/>
        </w:rPr>
        <w:t>Sesam</w:t>
      </w:r>
      <w:proofErr w:type="spellEnd"/>
      <w:r>
        <w:rPr>
          <w:i/>
          <w:iCs/>
          <w:lang w:val="en-US"/>
        </w:rPr>
        <w:t>?</w:t>
      </w:r>
    </w:p>
    <w:p w14:paraId="2BCB3A08" w14:textId="62A93AAD" w:rsidR="002A6D03" w:rsidRPr="002A6D03" w:rsidRDefault="002A6D03" w:rsidP="00C6192D">
      <w:pPr>
        <w:rPr>
          <w:i/>
          <w:iCs/>
          <w:lang w:val="en-US"/>
        </w:rPr>
      </w:pPr>
      <w:r>
        <w:rPr>
          <w:i/>
          <w:iCs/>
          <w:lang w:val="en-US"/>
        </w:rPr>
        <w:t>4</w:t>
      </w:r>
      <w:r w:rsidR="0006027E">
        <w:rPr>
          <w:i/>
          <w:iCs/>
          <w:lang w:val="en-US"/>
        </w:rPr>
        <w:t xml:space="preserve">. </w:t>
      </w:r>
      <w:r w:rsidR="006254A3" w:rsidRPr="0006027E">
        <w:rPr>
          <w:i/>
          <w:iCs/>
          <w:lang w:val="en-US"/>
        </w:rPr>
        <w:t>Name the input pipe for this system &amp; table:</w:t>
      </w:r>
      <w:r w:rsidR="006254A3">
        <w:rPr>
          <w:lang w:val="en-US"/>
        </w:rPr>
        <w:br/>
      </w:r>
      <w:r w:rsidR="006254A3" w:rsidRPr="00046494">
        <w:rPr>
          <w:i/>
          <w:iCs/>
          <w:lang w:val="en-US"/>
        </w:rPr>
        <w:t xml:space="preserve">System </w:t>
      </w:r>
      <w:proofErr w:type="gramStart"/>
      <w:r w:rsidR="006254A3" w:rsidRPr="00046494">
        <w:rPr>
          <w:i/>
          <w:iCs/>
          <w:lang w:val="en-US"/>
        </w:rPr>
        <w:t>name :</w:t>
      </w:r>
      <w:proofErr w:type="gramEnd"/>
      <w:r w:rsidR="006254A3" w:rsidRPr="00046494">
        <w:rPr>
          <w:i/>
          <w:iCs/>
          <w:lang w:val="en-US"/>
        </w:rPr>
        <w:t xml:space="preserve"> IFS</w:t>
      </w:r>
      <w:r w:rsidR="006254A3" w:rsidRPr="00046494">
        <w:rPr>
          <w:i/>
          <w:iCs/>
          <w:lang w:val="en-US"/>
        </w:rPr>
        <w:br/>
      </w:r>
      <w:r w:rsidR="006254A3" w:rsidRPr="00046494">
        <w:rPr>
          <w:i/>
          <w:iCs/>
          <w:lang w:val="en-US"/>
        </w:rPr>
        <w:lastRenderedPageBreak/>
        <w:t>Table name: workorder</w:t>
      </w:r>
      <w:r w:rsidR="006254A3" w:rsidRPr="00046494">
        <w:rPr>
          <w:i/>
          <w:iCs/>
          <w:lang w:val="en-US"/>
        </w:rPr>
        <w:br/>
        <w:t>Pipe name: ______</w:t>
      </w:r>
    </w:p>
    <w:p w14:paraId="598292FA" w14:textId="2E7E17DA" w:rsidR="00877021" w:rsidRDefault="002A6D03" w:rsidP="00C6192D">
      <w:pPr>
        <w:rPr>
          <w:lang w:val="en-US"/>
        </w:rPr>
      </w:pPr>
      <w:r>
        <w:rPr>
          <w:lang w:val="en-US"/>
        </w:rPr>
        <w:t>5</w:t>
      </w:r>
      <w:r w:rsidR="00346346" w:rsidRPr="00346346">
        <w:rPr>
          <w:lang w:val="en-US"/>
        </w:rPr>
        <w:t xml:space="preserve">. </w:t>
      </w:r>
      <w:r w:rsidR="00D01C92" w:rsidRPr="002A6D03">
        <w:rPr>
          <w:i/>
          <w:iCs/>
          <w:lang w:val="en-US"/>
        </w:rPr>
        <w:t xml:space="preserve">in an entity representing a row, how would </w:t>
      </w:r>
      <w:r w:rsidR="0022143F" w:rsidRPr="002A6D03">
        <w:rPr>
          <w:i/>
          <w:iCs/>
          <w:lang w:val="en-US"/>
        </w:rPr>
        <w:t xml:space="preserve">the </w:t>
      </w:r>
      <w:r w:rsidR="00764621" w:rsidRPr="002A6D03">
        <w:rPr>
          <w:i/>
          <w:iCs/>
          <w:lang w:val="en-US"/>
        </w:rPr>
        <w:t xml:space="preserve">column </w:t>
      </w:r>
      <w:r w:rsidR="005B498E" w:rsidRPr="002A6D03">
        <w:rPr>
          <w:i/>
          <w:iCs/>
          <w:lang w:val="en-US"/>
        </w:rPr>
        <w:t>“</w:t>
      </w:r>
      <w:proofErr w:type="spellStart"/>
      <w:r w:rsidR="005347EE" w:rsidRPr="002A6D03">
        <w:rPr>
          <w:i/>
          <w:iCs/>
          <w:lang w:val="en-US"/>
        </w:rPr>
        <w:t>personalid</w:t>
      </w:r>
      <w:proofErr w:type="spellEnd"/>
      <w:r w:rsidR="005347EE" w:rsidRPr="002A6D03">
        <w:rPr>
          <w:i/>
          <w:iCs/>
          <w:lang w:val="en-US"/>
        </w:rPr>
        <w:t xml:space="preserve">” </w:t>
      </w:r>
      <w:r w:rsidR="00764621" w:rsidRPr="002A6D03">
        <w:rPr>
          <w:i/>
          <w:iCs/>
          <w:lang w:val="en-US"/>
        </w:rPr>
        <w:t xml:space="preserve">with row value “123” </w:t>
      </w:r>
      <w:r w:rsidR="005347EE" w:rsidRPr="002A6D03">
        <w:rPr>
          <w:i/>
          <w:iCs/>
          <w:lang w:val="en-US"/>
        </w:rPr>
        <w:t xml:space="preserve">look </w:t>
      </w:r>
      <w:r w:rsidR="00764621" w:rsidRPr="002A6D03">
        <w:rPr>
          <w:i/>
          <w:iCs/>
          <w:lang w:val="en-US"/>
        </w:rPr>
        <w:t xml:space="preserve">after it is read by a pipe named </w:t>
      </w:r>
      <w:proofErr w:type="spellStart"/>
      <w:r w:rsidR="00764621" w:rsidRPr="002A6D03">
        <w:rPr>
          <w:i/>
          <w:iCs/>
          <w:lang w:val="en-US"/>
        </w:rPr>
        <w:t>crm</w:t>
      </w:r>
      <w:proofErr w:type="spellEnd"/>
      <w:r w:rsidR="00764621" w:rsidRPr="002A6D03">
        <w:rPr>
          <w:i/>
          <w:iCs/>
          <w:lang w:val="en-US"/>
        </w:rPr>
        <w:t>-person</w:t>
      </w:r>
      <w:r w:rsidR="00D01C92" w:rsidRPr="002A6D03">
        <w:rPr>
          <w:i/>
          <w:iCs/>
          <w:lang w:val="en-US"/>
        </w:rPr>
        <w:t xml:space="preserve"> and stored inside an entity of the output dataset</w:t>
      </w:r>
      <w:r w:rsidR="00764621" w:rsidRPr="002A6D03">
        <w:rPr>
          <w:i/>
          <w:iCs/>
          <w:lang w:val="en-US"/>
        </w:rPr>
        <w:t>?</w:t>
      </w:r>
    </w:p>
    <w:p w14:paraId="64295432" w14:textId="66C4A46F" w:rsidR="002B4724" w:rsidRPr="00346346" w:rsidRDefault="002A6D03" w:rsidP="00C6192D">
      <w:pPr>
        <w:rPr>
          <w:lang w:val="en-US"/>
        </w:rPr>
      </w:pPr>
      <w:r>
        <w:rPr>
          <w:lang w:val="en-US"/>
        </w:rPr>
        <w:t>6</w:t>
      </w:r>
      <w:r w:rsidR="000D4ECD">
        <w:rPr>
          <w:lang w:val="en-US"/>
        </w:rPr>
        <w:t xml:space="preserve">. </w:t>
      </w:r>
      <w:r w:rsidR="000D4ECD" w:rsidRPr="002A6D03">
        <w:rPr>
          <w:i/>
          <w:iCs/>
          <w:lang w:val="en-US"/>
        </w:rPr>
        <w:t xml:space="preserve">What is </w:t>
      </w:r>
      <w:r w:rsidR="006D36C5" w:rsidRPr="002A6D03">
        <w:rPr>
          <w:i/>
          <w:iCs/>
          <w:lang w:val="en-US"/>
        </w:rPr>
        <w:t xml:space="preserve">the difference </w:t>
      </w:r>
      <w:proofErr w:type="gramStart"/>
      <w:r w:rsidR="006D36C5" w:rsidRPr="002A6D03">
        <w:rPr>
          <w:i/>
          <w:iCs/>
          <w:lang w:val="en-US"/>
        </w:rPr>
        <w:t>between</w:t>
      </w:r>
      <w:proofErr w:type="gramEnd"/>
      <w:r w:rsidR="006D36C5" w:rsidRPr="002A6D03">
        <w:rPr>
          <w:i/>
          <w:iCs/>
          <w:lang w:val="en-US"/>
        </w:rPr>
        <w:t xml:space="preserve"> </w:t>
      </w:r>
      <w:r w:rsidR="002F7B73" w:rsidRPr="002A6D03">
        <w:rPr>
          <w:i/>
          <w:iCs/>
          <w:lang w:val="en-US"/>
        </w:rPr>
        <w:t xml:space="preserve">and entity stored as a row in a table vs in a </w:t>
      </w:r>
      <w:proofErr w:type="spellStart"/>
      <w:r w:rsidR="002F7B73" w:rsidRPr="002A6D03">
        <w:rPr>
          <w:i/>
          <w:iCs/>
          <w:lang w:val="en-US"/>
        </w:rPr>
        <w:t>Sesam</w:t>
      </w:r>
      <w:proofErr w:type="spellEnd"/>
      <w:r w:rsidR="002F7B73" w:rsidRPr="002A6D03">
        <w:rPr>
          <w:i/>
          <w:iCs/>
          <w:lang w:val="en-US"/>
        </w:rPr>
        <w:t xml:space="preserve"> Dataset?</w:t>
      </w:r>
    </w:p>
    <w:p w14:paraId="54F6B9C5" w14:textId="12A37F27" w:rsidR="003D1567" w:rsidRPr="00C02467" w:rsidRDefault="002A6D03" w:rsidP="00C6192D">
      <w:pPr>
        <w:rPr>
          <w:i/>
          <w:iCs/>
          <w:lang w:val="en-US"/>
        </w:rPr>
      </w:pPr>
      <w:r>
        <w:rPr>
          <w:lang w:val="en-US"/>
        </w:rPr>
        <w:t>7</w:t>
      </w:r>
      <w:r w:rsidR="003D1567">
        <w:rPr>
          <w:lang w:val="en-US"/>
        </w:rPr>
        <w:t>.</w:t>
      </w:r>
      <w:r w:rsidR="00255674">
        <w:rPr>
          <w:lang w:val="en-US"/>
        </w:rPr>
        <w:t xml:space="preserve"> </w:t>
      </w:r>
      <w:r w:rsidR="004A4399">
        <w:rPr>
          <w:i/>
          <w:iCs/>
          <w:lang w:val="en-US"/>
        </w:rPr>
        <w:t xml:space="preserve">What is the minimum </w:t>
      </w:r>
      <w:r w:rsidR="00AF745C">
        <w:rPr>
          <w:i/>
          <w:iCs/>
          <w:lang w:val="en-US"/>
        </w:rPr>
        <w:t xml:space="preserve">required to define </w:t>
      </w:r>
      <w:r w:rsidR="004A4399">
        <w:rPr>
          <w:i/>
          <w:iCs/>
          <w:lang w:val="en-US"/>
        </w:rPr>
        <w:t>an entity?</w:t>
      </w:r>
    </w:p>
    <w:p w14:paraId="35180BF8" w14:textId="20F176E6" w:rsidR="00A27025" w:rsidRDefault="000957B2" w:rsidP="00F12727">
      <w:pPr>
        <w:pStyle w:val="Heading2"/>
        <w:numPr>
          <w:ilvl w:val="1"/>
          <w:numId w:val="6"/>
        </w:numPr>
        <w:rPr>
          <w:lang w:val="en-US"/>
        </w:rPr>
      </w:pPr>
      <w:bookmarkStart w:id="505" w:name="_Toc64461678"/>
      <w:r w:rsidRPr="005C1CB3">
        <w:rPr>
          <w:lang w:val="en-US"/>
        </w:rPr>
        <w:t>Arc</w:t>
      </w:r>
      <w:r w:rsidR="008F6E1B">
        <w:rPr>
          <w:lang w:val="en-US"/>
        </w:rPr>
        <w:t>h</w:t>
      </w:r>
      <w:r w:rsidRPr="005C1CB3">
        <w:rPr>
          <w:lang w:val="en-US"/>
        </w:rPr>
        <w:t>itecture and Concepts</w:t>
      </w:r>
      <w:r>
        <w:rPr>
          <w:lang w:val="en-US"/>
        </w:rPr>
        <w:t>: Novice</w:t>
      </w:r>
      <w:bookmarkEnd w:id="505"/>
    </w:p>
    <w:p w14:paraId="6A6B08E1" w14:textId="77777777" w:rsidR="00741A71" w:rsidRPr="00741A71" w:rsidRDefault="00741A71" w:rsidP="00741A71">
      <w:pPr>
        <w:rPr>
          <w:lang w:val="en-US"/>
        </w:rPr>
      </w:pPr>
    </w:p>
    <w:p w14:paraId="38E4B31C" w14:textId="37D890D8" w:rsidR="00BA2E9B" w:rsidRPr="00BA2E9B" w:rsidRDefault="003E0FD7" w:rsidP="00F12727">
      <w:pPr>
        <w:pStyle w:val="Heading3"/>
        <w:numPr>
          <w:ilvl w:val="2"/>
          <w:numId w:val="6"/>
        </w:numPr>
        <w:rPr>
          <w:lang w:val="en-US"/>
        </w:rPr>
      </w:pPr>
      <w:bookmarkStart w:id="506" w:name="_Toc64461679"/>
      <w:r>
        <w:rPr>
          <w:lang w:val="en-US"/>
        </w:rPr>
        <w:t>Join</w:t>
      </w:r>
      <w:r w:rsidR="00C65FA1">
        <w:rPr>
          <w:lang w:val="en-US"/>
        </w:rPr>
        <w:t>ing Data</w:t>
      </w:r>
      <w:bookmarkEnd w:id="506"/>
    </w:p>
    <w:p w14:paraId="525A1C5B" w14:textId="135A5078" w:rsidR="006C78B8" w:rsidRPr="006C78B8" w:rsidRDefault="006C78B8" w:rsidP="006C78B8">
      <w:pPr>
        <w:rPr>
          <w:lang w:val="en-US"/>
        </w:rPr>
      </w:pPr>
      <w:r>
        <w:rPr>
          <w:lang w:val="en-US"/>
        </w:rPr>
        <w:t>The value of joining data</w:t>
      </w:r>
    </w:p>
    <w:p w14:paraId="282DD5CA" w14:textId="2F6FB120" w:rsidR="000F2E9C" w:rsidRDefault="008B3E4B" w:rsidP="000F2E9C">
      <w:pPr>
        <w:rPr>
          <w:lang w:val="en-US"/>
        </w:rPr>
      </w:pPr>
      <w:r>
        <w:rPr>
          <w:lang w:val="en-US"/>
        </w:rPr>
        <w:t xml:space="preserve">Short overview of </w:t>
      </w:r>
      <w:r w:rsidR="001879D3">
        <w:rPr>
          <w:lang w:val="en-US"/>
        </w:rPr>
        <w:t>what data joining is</w:t>
      </w:r>
    </w:p>
    <w:p w14:paraId="36ED8554" w14:textId="6D7DB9C9" w:rsidR="00741A71" w:rsidRDefault="00EE7269" w:rsidP="00741A71">
      <w:pPr>
        <w:rPr>
          <w:lang w:val="en-US"/>
        </w:rPr>
      </w:pPr>
      <w:r>
        <w:rPr>
          <w:lang w:val="en-US"/>
        </w:rPr>
        <w:t xml:space="preserve">1-1, 1-n, </w:t>
      </w:r>
      <w:r w:rsidR="00AC4E98">
        <w:rPr>
          <w:lang w:val="en-US"/>
        </w:rPr>
        <w:t>n-</w:t>
      </w:r>
      <w:r w:rsidR="00B609D1">
        <w:rPr>
          <w:lang w:val="en-US"/>
        </w:rPr>
        <w:t>m</w:t>
      </w:r>
    </w:p>
    <w:p w14:paraId="5699DA97" w14:textId="0EC925C1" w:rsidR="00AA2F51" w:rsidRPr="00741A71" w:rsidRDefault="644E52FD" w:rsidP="00F12727">
      <w:pPr>
        <w:pStyle w:val="Heading3"/>
        <w:numPr>
          <w:ilvl w:val="2"/>
          <w:numId w:val="6"/>
        </w:numPr>
        <w:rPr>
          <w:rFonts w:eastAsia="Times New Roman"/>
          <w:lang w:val="en-US"/>
        </w:rPr>
      </w:pPr>
      <w:bookmarkStart w:id="507" w:name="_Toc64461680"/>
      <w:r w:rsidRPr="4B3F0424">
        <w:rPr>
          <w:rFonts w:eastAsia="Times New Roman"/>
          <w:lang w:val="en-US"/>
        </w:rPr>
        <w:t>Make</w:t>
      </w:r>
      <w:r w:rsidR="42B1F2EA" w:rsidRPr="4B3F0424">
        <w:rPr>
          <w:rFonts w:eastAsia="Times New Roman"/>
          <w:lang w:val="en-US"/>
        </w:rPr>
        <w:t xml:space="preserve"> </w:t>
      </w:r>
      <w:proofErr w:type="spellStart"/>
      <w:r w:rsidRPr="4B3F0424">
        <w:rPr>
          <w:rFonts w:eastAsia="Times New Roman"/>
          <w:lang w:val="en-US"/>
        </w:rPr>
        <w:t>n</w:t>
      </w:r>
      <w:r w:rsidR="42B1F2EA" w:rsidRPr="4B3F0424">
        <w:rPr>
          <w:rFonts w:eastAsia="Times New Roman"/>
          <w:lang w:val="en-US"/>
        </w:rPr>
        <w:t>amespaced</w:t>
      </w:r>
      <w:proofErr w:type="spellEnd"/>
      <w:r w:rsidRPr="4B3F0424">
        <w:rPr>
          <w:rFonts w:eastAsia="Times New Roman"/>
          <w:lang w:val="en-US"/>
        </w:rPr>
        <w:t xml:space="preserve"> </w:t>
      </w:r>
      <w:del w:id="508" w:author="Geir Atle Hegsvold" w:date="2021-02-26T09:22:00Z">
        <w:r w:rsidRPr="4B3F0424" w:rsidDel="00AA2F51">
          <w:rPr>
            <w:rFonts w:eastAsia="Times New Roman"/>
            <w:lang w:val="en-US"/>
          </w:rPr>
          <w:delText>identifieries</w:delText>
        </w:r>
      </w:del>
      <w:r w:rsidR="42B1F2EA" w:rsidRPr="4B3F0424">
        <w:rPr>
          <w:rFonts w:eastAsia="Times New Roman"/>
          <w:lang w:val="en-US"/>
        </w:rPr>
        <w:t xml:space="preserve"> </w:t>
      </w:r>
      <w:r w:rsidRPr="4B3F0424">
        <w:rPr>
          <w:rFonts w:eastAsia="Times New Roman"/>
          <w:lang w:val="en-US"/>
        </w:rPr>
        <w:t>for foreign keys</w:t>
      </w:r>
      <w:r w:rsidR="42B1F2EA" w:rsidRPr="4B3F0424">
        <w:rPr>
          <w:rFonts w:eastAsia="Times New Roman"/>
          <w:lang w:val="en-US"/>
        </w:rPr>
        <w:t xml:space="preserve"> [</w:t>
      </w:r>
      <w:del w:id="509" w:author="Geir Atle Hegsvold" w:date="2021-02-26T09:23:00Z">
        <w:r w:rsidRPr="4B3F0424" w:rsidDel="00AA2F51">
          <w:rPr>
            <w:rFonts w:eastAsia="Times New Roman"/>
            <w:lang w:val="en-US"/>
          </w:rPr>
          <w:delText>M</w:delText>
        </w:r>
      </w:del>
      <w:ins w:id="510" w:author="Geir Atle Hegsvold" w:date="2021-02-26T09:23:00Z">
        <w:r w:rsidR="0346DEAE" w:rsidRPr="4B3F0424">
          <w:rPr>
            <w:rFonts w:eastAsia="Times New Roman"/>
            <w:lang w:val="en-US"/>
          </w:rPr>
          <w:t>m</w:t>
        </w:r>
      </w:ins>
      <w:r w:rsidR="42B1F2EA" w:rsidRPr="4B3F0424">
        <w:rPr>
          <w:rFonts w:eastAsia="Times New Roman"/>
          <w:lang w:val="en-US"/>
        </w:rPr>
        <w:t>ake-</w:t>
      </w:r>
      <w:proofErr w:type="spellStart"/>
      <w:r w:rsidR="42B1F2EA" w:rsidRPr="4B3F0424">
        <w:rPr>
          <w:rFonts w:eastAsia="Times New Roman"/>
          <w:lang w:val="en-US"/>
        </w:rPr>
        <w:t>ni</w:t>
      </w:r>
      <w:proofErr w:type="spellEnd"/>
      <w:r w:rsidR="42B1F2EA" w:rsidRPr="4B3F0424">
        <w:rPr>
          <w:rFonts w:eastAsia="Times New Roman"/>
          <w:lang w:val="en-US"/>
        </w:rPr>
        <w:t>]</w:t>
      </w:r>
      <w:bookmarkEnd w:id="507"/>
    </w:p>
    <w:p w14:paraId="50032C52" w14:textId="6763A50D" w:rsidR="001879D3" w:rsidRPr="00124DBF" w:rsidRDefault="001879D3" w:rsidP="00AA2F51">
      <w:pPr>
        <w:rPr>
          <w:lang w:val="en-US"/>
        </w:rPr>
      </w:pPr>
    </w:p>
    <w:p w14:paraId="6D3D28E8" w14:textId="21376CEB" w:rsidR="00F54BF2" w:rsidRDefault="00290E8D" w:rsidP="00F12727">
      <w:pPr>
        <w:pStyle w:val="Heading3"/>
        <w:numPr>
          <w:ilvl w:val="2"/>
          <w:numId w:val="6"/>
        </w:numPr>
        <w:rPr>
          <w:lang w:val="en-US"/>
        </w:rPr>
      </w:pPr>
      <w:bookmarkStart w:id="511" w:name="_Toc64461681"/>
      <w:r w:rsidRPr="00290E8D">
        <w:rPr>
          <w:lang w:val="en-US"/>
        </w:rPr>
        <w:t>Full Outer Join (Merge)</w:t>
      </w:r>
      <w:bookmarkEnd w:id="511"/>
    </w:p>
    <w:p w14:paraId="02CE9536" w14:textId="0826C430" w:rsidR="000368EA" w:rsidRDefault="00124DBF" w:rsidP="00F54BF2">
      <w:pPr>
        <w:rPr>
          <w:lang w:val="en-US"/>
        </w:rPr>
      </w:pPr>
      <w:r w:rsidRPr="00124DBF">
        <w:rPr>
          <w:lang w:val="en-US"/>
        </w:rPr>
        <w:t>All data from input ends up in output</w:t>
      </w:r>
    </w:p>
    <w:p w14:paraId="7D546F35" w14:textId="77777777" w:rsidR="001D7865" w:rsidRDefault="001D7865" w:rsidP="00721045">
      <w:pPr>
        <w:rPr>
          <w:lang w:val="en-US"/>
        </w:rPr>
      </w:pPr>
    </w:p>
    <w:p w14:paraId="480C05A3" w14:textId="2B7F60A8" w:rsidR="00290E8D" w:rsidRDefault="00290E8D" w:rsidP="00F12727">
      <w:pPr>
        <w:pStyle w:val="Heading3"/>
        <w:numPr>
          <w:ilvl w:val="2"/>
          <w:numId w:val="6"/>
        </w:numPr>
        <w:rPr>
          <w:lang w:val="en-US"/>
        </w:rPr>
      </w:pPr>
      <w:bookmarkStart w:id="512" w:name="_Toc64461682"/>
      <w:r>
        <w:rPr>
          <w:lang w:val="en-US"/>
        </w:rPr>
        <w:t>Left Join (Hops)</w:t>
      </w:r>
      <w:bookmarkEnd w:id="512"/>
    </w:p>
    <w:p w14:paraId="4269FF6C" w14:textId="2F108D22" w:rsidR="001D7865" w:rsidRDefault="00124DBF" w:rsidP="00F54BF2">
      <w:pPr>
        <w:rPr>
          <w:lang w:val="en-US"/>
        </w:rPr>
      </w:pPr>
      <w:r w:rsidRPr="00124DBF">
        <w:rPr>
          <w:lang w:val="en-US"/>
        </w:rPr>
        <w:t>Data is appended to the output</w:t>
      </w:r>
    </w:p>
    <w:p w14:paraId="54BBEB3F" w14:textId="77777777" w:rsidR="00183A06" w:rsidRDefault="00183A06" w:rsidP="00F54BF2">
      <w:pPr>
        <w:rPr>
          <w:lang w:val="en-US"/>
        </w:rPr>
      </w:pPr>
    </w:p>
    <w:p w14:paraId="2BA1F10A" w14:textId="50ABDE2E" w:rsidR="005A1113" w:rsidRPr="005A1113" w:rsidRDefault="005A1113" w:rsidP="00F12727">
      <w:pPr>
        <w:pStyle w:val="Heading3"/>
        <w:numPr>
          <w:ilvl w:val="2"/>
          <w:numId w:val="6"/>
        </w:numPr>
        <w:rPr>
          <w:lang w:val="en-US"/>
        </w:rPr>
      </w:pPr>
      <w:bookmarkStart w:id="513" w:name="_Toc64461683"/>
      <w:r w:rsidRPr="005A1113">
        <w:rPr>
          <w:lang w:val="en-US"/>
        </w:rPr>
        <w:t>Global</w:t>
      </w:r>
      <w:bookmarkEnd w:id="513"/>
    </w:p>
    <w:p w14:paraId="7EA8E160" w14:textId="585C2296" w:rsidR="005A1113" w:rsidRPr="005A1113" w:rsidRDefault="005A1113" w:rsidP="005A1113">
      <w:pPr>
        <w:rPr>
          <w:lang w:val="en-US"/>
        </w:rPr>
      </w:pPr>
      <w:r w:rsidRPr="005A1113">
        <w:rPr>
          <w:lang w:val="en-US"/>
        </w:rPr>
        <w:t>Golden</w:t>
      </w:r>
      <w:r w:rsidR="00446B7A">
        <w:rPr>
          <w:lang w:val="en-US"/>
        </w:rPr>
        <w:t xml:space="preserve"> </w:t>
      </w:r>
      <w:r w:rsidR="007C23BD">
        <w:rPr>
          <w:lang w:val="en-US"/>
        </w:rPr>
        <w:t>–</w:t>
      </w:r>
      <w:r w:rsidR="00446B7A">
        <w:rPr>
          <w:lang w:val="en-US"/>
        </w:rPr>
        <w:t xml:space="preserve"> </w:t>
      </w:r>
      <w:r w:rsidR="007C23BD">
        <w:rPr>
          <w:lang w:val="en-US"/>
        </w:rPr>
        <w:t xml:space="preserve">the best truth about common attributes of a concept </w:t>
      </w:r>
      <w:r w:rsidR="00E45651">
        <w:rPr>
          <w:lang w:val="en-US"/>
        </w:rPr>
        <w:t>collected from multiple sources</w:t>
      </w:r>
    </w:p>
    <w:p w14:paraId="2FDB0A6D" w14:textId="5E637E36" w:rsidR="005A1113" w:rsidRDefault="005A1113" w:rsidP="002C4640">
      <w:pPr>
        <w:ind w:firstLine="708"/>
        <w:rPr>
          <w:lang w:val="en-US"/>
        </w:rPr>
      </w:pPr>
      <w:r w:rsidRPr="005A1113">
        <w:rPr>
          <w:lang w:val="en-US"/>
        </w:rPr>
        <w:t xml:space="preserve">Coalesce, </w:t>
      </w:r>
      <w:r w:rsidR="002F114C">
        <w:rPr>
          <w:lang w:val="en-US"/>
        </w:rPr>
        <w:t>prioritization of source data (master data)</w:t>
      </w:r>
    </w:p>
    <w:p w14:paraId="175C8E45" w14:textId="77777777" w:rsidR="00D9196B" w:rsidRPr="005A1113" w:rsidRDefault="00D9196B" w:rsidP="002C4640">
      <w:pPr>
        <w:ind w:firstLine="708"/>
        <w:rPr>
          <w:lang w:val="en-US"/>
        </w:rPr>
      </w:pPr>
    </w:p>
    <w:p w14:paraId="76BCE994" w14:textId="6C7759AF" w:rsidR="001D7865" w:rsidRDefault="00F35B3C" w:rsidP="00F12727">
      <w:pPr>
        <w:pStyle w:val="Heading3"/>
        <w:numPr>
          <w:ilvl w:val="2"/>
          <w:numId w:val="6"/>
        </w:numPr>
        <w:rPr>
          <w:lang w:val="en-US"/>
        </w:rPr>
      </w:pPr>
      <w:bookmarkStart w:id="514" w:name="_Toc64461684"/>
      <w:r>
        <w:rPr>
          <w:lang w:val="en-US"/>
        </w:rPr>
        <w:t xml:space="preserve">Generic </w:t>
      </w:r>
      <w:r w:rsidR="005A1113" w:rsidRPr="005A1113">
        <w:rPr>
          <w:lang w:val="en-US"/>
        </w:rPr>
        <w:t>input pipes, custom output pipes</w:t>
      </w:r>
      <w:bookmarkEnd w:id="514"/>
    </w:p>
    <w:p w14:paraId="360E27BA" w14:textId="4A6FE9F5" w:rsidR="00B57B70" w:rsidRDefault="00D95844" w:rsidP="00B57B70">
      <w:pPr>
        <w:rPr>
          <w:lang w:val="en-US"/>
        </w:rPr>
      </w:pPr>
      <w:r w:rsidRPr="00D95844">
        <w:rPr>
          <w:lang w:val="en-US"/>
        </w:rPr>
        <w:t xml:space="preserve">Write about where </w:t>
      </w:r>
      <w:proofErr w:type="spellStart"/>
      <w:r w:rsidRPr="00D95844">
        <w:rPr>
          <w:lang w:val="en-US"/>
        </w:rPr>
        <w:t>globals</w:t>
      </w:r>
      <w:proofErr w:type="spellEnd"/>
      <w:r w:rsidRPr="00D95844">
        <w:rPr>
          <w:lang w:val="en-US"/>
        </w:rPr>
        <w:t xml:space="preserve"> fit i</w:t>
      </w:r>
      <w:r>
        <w:rPr>
          <w:lang w:val="en-US"/>
        </w:rPr>
        <w:t xml:space="preserve">nto the bigger picture of data flows, how do pipes going in look and how do pipes </w:t>
      </w:r>
      <w:proofErr w:type="gramStart"/>
      <w:r>
        <w:rPr>
          <w:lang w:val="en-US"/>
        </w:rPr>
        <w:t>going</w:t>
      </w:r>
      <w:proofErr w:type="gramEnd"/>
      <w:r>
        <w:rPr>
          <w:lang w:val="en-US"/>
        </w:rPr>
        <w:t xml:space="preserve"> out look?</w:t>
      </w:r>
    </w:p>
    <w:p w14:paraId="69459C93" w14:textId="77777777" w:rsidR="00D9196B" w:rsidRDefault="00D9196B" w:rsidP="00B57B70">
      <w:pPr>
        <w:rPr>
          <w:lang w:val="en-US"/>
        </w:rPr>
      </w:pPr>
    </w:p>
    <w:p w14:paraId="5C6D6F82" w14:textId="39B879A6" w:rsidR="006C0279" w:rsidRDefault="009B737A" w:rsidP="00F12727">
      <w:pPr>
        <w:pStyle w:val="Heading3"/>
        <w:numPr>
          <w:ilvl w:val="2"/>
          <w:numId w:val="6"/>
        </w:numPr>
        <w:rPr>
          <w:lang w:val="en-US"/>
        </w:rPr>
      </w:pPr>
      <w:bookmarkStart w:id="515" w:name="_Toc64461685"/>
      <w:r w:rsidRPr="002D1C64">
        <w:rPr>
          <w:lang w:val="en-US"/>
        </w:rPr>
        <w:t xml:space="preserve">Filter </w:t>
      </w:r>
      <w:r w:rsidR="00222F17" w:rsidRPr="002D1C64">
        <w:rPr>
          <w:lang w:val="en-US"/>
        </w:rPr>
        <w:t>entities</w:t>
      </w:r>
      <w:r w:rsidR="002D1C64" w:rsidRPr="002D1C64">
        <w:rPr>
          <w:lang w:val="en-US"/>
        </w:rPr>
        <w:t xml:space="preserve"> on t</w:t>
      </w:r>
      <w:r w:rsidR="002D1C64">
        <w:rPr>
          <w:lang w:val="en-US"/>
        </w:rPr>
        <w:t>he way out</w:t>
      </w:r>
      <w:bookmarkEnd w:id="515"/>
    </w:p>
    <w:p w14:paraId="186FEA5B" w14:textId="7BC6423B" w:rsidR="009C6237" w:rsidRDefault="009C6237" w:rsidP="00B04C58">
      <w:pPr>
        <w:rPr>
          <w:lang w:val="en-US"/>
        </w:rPr>
      </w:pPr>
      <w:r>
        <w:rPr>
          <w:lang w:val="en-US"/>
        </w:rPr>
        <w:t xml:space="preserve">Filter </w:t>
      </w:r>
      <w:r w:rsidR="00343CFE">
        <w:rPr>
          <w:lang w:val="en-US"/>
        </w:rPr>
        <w:t xml:space="preserve">gives the ability to stop </w:t>
      </w:r>
      <w:r w:rsidR="00F25544">
        <w:rPr>
          <w:lang w:val="en-US"/>
        </w:rPr>
        <w:t xml:space="preserve">entities </w:t>
      </w:r>
      <w:r w:rsidR="0051515F">
        <w:rPr>
          <w:lang w:val="en-US"/>
        </w:rPr>
        <w:t>from being sent by providing a logical gate.</w:t>
      </w:r>
      <w:r w:rsidR="00F25544">
        <w:rPr>
          <w:lang w:val="en-US"/>
        </w:rPr>
        <w:br/>
        <w:t>On the other hand, it can make sure you only send the entities you wish to receive in a</w:t>
      </w:r>
      <w:r w:rsidR="001F1789">
        <w:rPr>
          <w:lang w:val="en-US"/>
        </w:rPr>
        <w:t>n endpoint.</w:t>
      </w:r>
    </w:p>
    <w:p w14:paraId="1C449AC1" w14:textId="77777777" w:rsidR="00AC2B0D" w:rsidRDefault="00361389" w:rsidP="00B04C58">
      <w:pPr>
        <w:rPr>
          <w:lang w:val="en-US"/>
        </w:rPr>
      </w:pPr>
      <w:r w:rsidRPr="00361389">
        <w:rPr>
          <w:lang w:val="en-US"/>
        </w:rPr>
        <w:t>Makes sure t</w:t>
      </w:r>
      <w:r>
        <w:rPr>
          <w:lang w:val="en-US"/>
        </w:rPr>
        <w:t xml:space="preserve">he endpoint </w:t>
      </w:r>
      <w:r w:rsidR="00511C43">
        <w:rPr>
          <w:lang w:val="en-US"/>
        </w:rPr>
        <w:t xml:space="preserve">only </w:t>
      </w:r>
      <w:r>
        <w:rPr>
          <w:lang w:val="en-US"/>
        </w:rPr>
        <w:t xml:space="preserve">receives </w:t>
      </w:r>
      <w:r w:rsidR="00511C43">
        <w:rPr>
          <w:lang w:val="en-US"/>
        </w:rPr>
        <w:t xml:space="preserve">the </w:t>
      </w:r>
      <w:r w:rsidR="0095381C">
        <w:rPr>
          <w:lang w:val="en-US"/>
        </w:rPr>
        <w:t>entities</w:t>
      </w:r>
      <w:r w:rsidR="00511C43">
        <w:rPr>
          <w:lang w:val="en-US"/>
        </w:rPr>
        <w:t xml:space="preserve"> they want.</w:t>
      </w:r>
      <w:r w:rsidR="0095381C">
        <w:rPr>
          <w:lang w:val="en-US"/>
        </w:rPr>
        <w:br/>
        <w:t xml:space="preserve">Can stop </w:t>
      </w:r>
      <w:r w:rsidR="00DF184C">
        <w:rPr>
          <w:lang w:val="en-US"/>
        </w:rPr>
        <w:t xml:space="preserve">entities from triggering </w:t>
      </w:r>
      <w:r w:rsidR="008B2793">
        <w:rPr>
          <w:lang w:val="en-US"/>
        </w:rPr>
        <w:t>events they shouldn’t trigger.</w:t>
      </w:r>
    </w:p>
    <w:p w14:paraId="317B06CB" w14:textId="77777777" w:rsidR="00EF6722" w:rsidRDefault="00AC2B0D" w:rsidP="00B04C58">
      <w:pPr>
        <w:rPr>
          <w:lang w:val="en-US"/>
        </w:rPr>
      </w:pPr>
      <w:r>
        <w:rPr>
          <w:lang w:val="en-US"/>
        </w:rPr>
        <w:t xml:space="preserve"> + + many examples</w:t>
      </w:r>
      <w:r w:rsidR="00EE26FB">
        <w:rPr>
          <w:lang w:val="en-US"/>
        </w:rPr>
        <w:br/>
        <w:t>filtering on source data</w:t>
      </w:r>
      <w:r w:rsidR="00EE26FB">
        <w:rPr>
          <w:lang w:val="en-US"/>
        </w:rPr>
        <w:br/>
      </w:r>
      <w:r w:rsidR="00EE26FB">
        <w:rPr>
          <w:lang w:val="en-US"/>
        </w:rPr>
        <w:lastRenderedPageBreak/>
        <w:t xml:space="preserve">on target data (from hops </w:t>
      </w:r>
      <w:proofErr w:type="spellStart"/>
      <w:proofErr w:type="gramStart"/>
      <w:r w:rsidR="00EE26FB">
        <w:rPr>
          <w:lang w:val="en-US"/>
        </w:rPr>
        <w:t>f.ex</w:t>
      </w:r>
      <w:proofErr w:type="spellEnd"/>
      <w:proofErr w:type="gramEnd"/>
      <w:r w:rsidR="00EE26FB">
        <w:rPr>
          <w:lang w:val="en-US"/>
        </w:rPr>
        <w:t>) – typical example, hop to global-classification and map status, if cancelled then filter</w:t>
      </w:r>
    </w:p>
    <w:p w14:paraId="0A397489" w14:textId="77777777" w:rsidR="00EF6722" w:rsidRDefault="00EF6722" w:rsidP="00B04C58">
      <w:pPr>
        <w:rPr>
          <w:lang w:val="en-US"/>
        </w:rPr>
      </w:pPr>
    </w:p>
    <w:p w14:paraId="176BF1BC" w14:textId="23256F06" w:rsidR="00741A71" w:rsidRPr="00BE747D" w:rsidRDefault="00290598" w:rsidP="00F12727">
      <w:pPr>
        <w:pStyle w:val="Heading3"/>
        <w:numPr>
          <w:ilvl w:val="2"/>
          <w:numId w:val="6"/>
        </w:numPr>
        <w:rPr>
          <w:lang w:val="en-US"/>
        </w:rPr>
      </w:pPr>
      <w:bookmarkStart w:id="516" w:name="_Toc64461686"/>
      <w:r w:rsidRPr="00BE747D">
        <w:rPr>
          <w:rStyle w:val="Heading3Char"/>
          <w:lang w:val="en-US"/>
        </w:rPr>
        <w:t xml:space="preserve">Tag your entities - </w:t>
      </w:r>
      <w:r w:rsidR="00EF6722" w:rsidRPr="00BE747D">
        <w:rPr>
          <w:rStyle w:val="Heading3Char"/>
          <w:lang w:val="en-US"/>
        </w:rPr>
        <w:t xml:space="preserve">Categorization of </w:t>
      </w:r>
      <w:r w:rsidRPr="00BE747D">
        <w:rPr>
          <w:rStyle w:val="Heading3Char"/>
          <w:lang w:val="en-US"/>
        </w:rPr>
        <w:t>sub-concepts</w:t>
      </w:r>
      <w:bookmarkEnd w:id="516"/>
    </w:p>
    <w:p w14:paraId="194B2339" w14:textId="7EA19206" w:rsidR="00361389" w:rsidRPr="00741A71" w:rsidRDefault="00290598" w:rsidP="00741A71">
      <w:pPr>
        <w:rPr>
          <w:lang w:val="en-US"/>
        </w:rPr>
      </w:pPr>
      <w:proofErr w:type="spellStart"/>
      <w:proofErr w:type="gramStart"/>
      <w:r w:rsidRPr="00741A71">
        <w:rPr>
          <w:lang w:val="en-US"/>
        </w:rPr>
        <w:t>Extra:type</w:t>
      </w:r>
      <w:proofErr w:type="spellEnd"/>
      <w:proofErr w:type="gramEnd"/>
      <w:r w:rsidR="00E2502B" w:rsidRPr="00741A71">
        <w:rPr>
          <w:lang w:val="en-US"/>
        </w:rPr>
        <w:br/>
      </w:r>
    </w:p>
    <w:p w14:paraId="2FCE5764" w14:textId="5D6FCC91" w:rsidR="00510D55" w:rsidRDefault="00792DA7" w:rsidP="00F12727">
      <w:pPr>
        <w:pStyle w:val="Heading3"/>
        <w:numPr>
          <w:ilvl w:val="2"/>
          <w:numId w:val="6"/>
        </w:numPr>
        <w:rPr>
          <w:lang w:val="en-US"/>
        </w:rPr>
      </w:pPr>
      <w:bookmarkStart w:id="517" w:name="_Toc64461687"/>
      <w:r>
        <w:rPr>
          <w:lang w:val="en-US"/>
        </w:rPr>
        <w:t xml:space="preserve">Customize data structure </w:t>
      </w:r>
      <w:r w:rsidR="00DC1783">
        <w:rPr>
          <w:lang w:val="en-US"/>
        </w:rPr>
        <w:t>for endpoints</w:t>
      </w:r>
      <w:bookmarkEnd w:id="517"/>
    </w:p>
    <w:p w14:paraId="27759FEF" w14:textId="358E717E" w:rsidR="00B36212" w:rsidRDefault="00366032" w:rsidP="00B36212">
      <w:pPr>
        <w:rPr>
          <w:lang w:val="en-US"/>
        </w:rPr>
      </w:pPr>
      <w:proofErr w:type="spellStart"/>
      <w:r>
        <w:rPr>
          <w:lang w:val="en-US"/>
        </w:rPr>
        <w:t>Sesam</w:t>
      </w:r>
      <w:proofErr w:type="spellEnd"/>
      <w:r>
        <w:rPr>
          <w:lang w:val="en-US"/>
        </w:rPr>
        <w:t xml:space="preserve"> has transformative functions </w:t>
      </w:r>
      <w:r w:rsidR="0043592F">
        <w:rPr>
          <w:lang w:val="en-US"/>
        </w:rPr>
        <w:t xml:space="preserve">to </w:t>
      </w:r>
      <w:r w:rsidR="00E7255D">
        <w:rPr>
          <w:lang w:val="en-US"/>
        </w:rPr>
        <w:t xml:space="preserve">add, </w:t>
      </w:r>
      <w:proofErr w:type="spellStart"/>
      <w:proofErr w:type="gramStart"/>
      <w:r w:rsidR="00E7255D">
        <w:rPr>
          <w:lang w:val="en-US"/>
        </w:rPr>
        <w:t>remove,</w:t>
      </w:r>
      <w:r w:rsidR="00B36212">
        <w:rPr>
          <w:lang w:val="en-US"/>
        </w:rPr>
        <w:t>Copy</w:t>
      </w:r>
      <w:proofErr w:type="spellEnd"/>
      <w:proofErr w:type="gramEnd"/>
      <w:r w:rsidR="00B36212">
        <w:rPr>
          <w:lang w:val="en-US"/>
        </w:rPr>
        <w:t xml:space="preserve"> the attributes you want the end system to receive.</w:t>
      </w:r>
      <w:r w:rsidR="00B36212">
        <w:rPr>
          <w:lang w:val="en-US"/>
        </w:rPr>
        <w:br/>
        <w:t xml:space="preserve">All changes to attributes </w:t>
      </w:r>
      <w:r w:rsidR="00C64DEC">
        <w:rPr>
          <w:lang w:val="en-US"/>
        </w:rPr>
        <w:t xml:space="preserve">you add to the target </w:t>
      </w:r>
      <w:r w:rsidR="00B36212">
        <w:rPr>
          <w:lang w:val="en-US"/>
        </w:rPr>
        <w:t xml:space="preserve">will cause </w:t>
      </w:r>
      <w:r w:rsidR="00320807">
        <w:rPr>
          <w:lang w:val="en-US"/>
        </w:rPr>
        <w:t>an entity update.</w:t>
      </w:r>
    </w:p>
    <w:p w14:paraId="31D63384" w14:textId="2F3A8746" w:rsidR="00C64DEC" w:rsidRDefault="005443CB" w:rsidP="00B36212">
      <w:pPr>
        <w:rPr>
          <w:lang w:val="en-US"/>
        </w:rPr>
      </w:pPr>
      <w:r>
        <w:rPr>
          <w:lang w:val="en-US"/>
        </w:rPr>
        <w:t xml:space="preserve">Referring to namespace </w:t>
      </w:r>
      <w:r w:rsidR="004A07D3">
        <w:rPr>
          <w:lang w:val="en-US"/>
        </w:rPr>
        <w:t xml:space="preserve">1.1.15 </w:t>
      </w:r>
      <w:r>
        <w:rPr>
          <w:lang w:val="en-US"/>
        </w:rPr>
        <w:t>to know property origin</w:t>
      </w:r>
      <w:r w:rsidR="004A07D3">
        <w:rPr>
          <w:lang w:val="en-US"/>
        </w:rPr>
        <w:t>, rename, add, copy</w:t>
      </w:r>
    </w:p>
    <w:p w14:paraId="2D96BF4A" w14:textId="77777777" w:rsidR="00071DEB" w:rsidRDefault="00071DEB" w:rsidP="00B36212">
      <w:pPr>
        <w:rPr>
          <w:lang w:val="en-US"/>
        </w:rPr>
      </w:pPr>
    </w:p>
    <w:p w14:paraId="5B3DBC7D" w14:textId="2507AFEB" w:rsidR="00320807" w:rsidRDefault="00EB6FD4" w:rsidP="00F12727">
      <w:pPr>
        <w:pStyle w:val="Heading3"/>
        <w:numPr>
          <w:ilvl w:val="2"/>
          <w:numId w:val="6"/>
        </w:numPr>
        <w:rPr>
          <w:rFonts w:eastAsia="Times New Roman"/>
          <w:lang w:val="en-US"/>
        </w:rPr>
      </w:pPr>
      <w:bookmarkStart w:id="518" w:name="_Toc64461688"/>
      <w:r w:rsidRPr="005443CB">
        <w:rPr>
          <w:rFonts w:eastAsia="Times New Roman"/>
          <w:lang w:val="en-US"/>
        </w:rPr>
        <w:t>Change tracking</w:t>
      </w:r>
      <w:r w:rsidR="00EE3212">
        <w:rPr>
          <w:rFonts w:eastAsia="Times New Roman"/>
          <w:lang w:val="en-US"/>
        </w:rPr>
        <w:t xml:space="preserve"> &amp; data</w:t>
      </w:r>
      <w:r w:rsidR="00C85BB5">
        <w:rPr>
          <w:rFonts w:eastAsia="Times New Roman"/>
          <w:lang w:val="en-US"/>
        </w:rPr>
        <w:t xml:space="preserve"> delta</w:t>
      </w:r>
      <w:bookmarkEnd w:id="518"/>
    </w:p>
    <w:p w14:paraId="636A71F0" w14:textId="07CB82FB" w:rsidR="00602515" w:rsidRDefault="00B26207" w:rsidP="00F22922">
      <w:pPr>
        <w:rPr>
          <w:lang w:val="en-US"/>
        </w:rPr>
      </w:pPr>
      <w:r>
        <w:fldChar w:fldCharType="begin"/>
      </w:r>
      <w:r w:rsidRPr="00360ACB">
        <w:rPr>
          <w:lang w:val="en-US"/>
          <w:rPrChange w:id="519" w:author="Gabriell Constantin Vig" w:date="2021-02-24T13:03:00Z">
            <w:rPr/>
          </w:rPrChange>
        </w:rPr>
        <w:instrText xml:space="preserve"> HYPERLINK "https://docs.sesam.io/entitymodel.html?highlight=_hash" </w:instrText>
      </w:r>
      <w:r>
        <w:fldChar w:fldCharType="separate"/>
      </w:r>
      <w:r w:rsidR="00602515" w:rsidRPr="001625CF">
        <w:rPr>
          <w:rStyle w:val="Hyperlink"/>
          <w:lang w:val="en-US"/>
        </w:rPr>
        <w:t xml:space="preserve">All entities stored inside </w:t>
      </w:r>
      <w:proofErr w:type="spellStart"/>
      <w:r w:rsidR="00602515" w:rsidRPr="001625CF">
        <w:rPr>
          <w:rStyle w:val="Hyperlink"/>
          <w:lang w:val="en-US"/>
        </w:rPr>
        <w:t>sesam</w:t>
      </w:r>
      <w:proofErr w:type="spellEnd"/>
      <w:r w:rsidR="00602515" w:rsidRPr="001625CF">
        <w:rPr>
          <w:rStyle w:val="Hyperlink"/>
          <w:lang w:val="en-US"/>
        </w:rPr>
        <w:t xml:space="preserve"> have a _hash</w:t>
      </w:r>
      <w:r>
        <w:rPr>
          <w:rStyle w:val="Hyperlink"/>
          <w:lang w:val="en-US"/>
        </w:rPr>
        <w:fldChar w:fldCharType="end"/>
      </w:r>
      <w:r w:rsidR="00602515">
        <w:rPr>
          <w:lang w:val="en-US"/>
        </w:rPr>
        <w:t xml:space="preserve"> value. This is a quantification of an entity</w:t>
      </w:r>
      <w:r w:rsidR="009D675F">
        <w:rPr>
          <w:lang w:val="en-US"/>
        </w:rPr>
        <w:t xml:space="preserve"> and is calculated every time an entity is processed</w:t>
      </w:r>
      <w:r w:rsidR="006F3B7A">
        <w:rPr>
          <w:lang w:val="en-US"/>
        </w:rPr>
        <w:t xml:space="preserve"> by a pipe</w:t>
      </w:r>
      <w:r w:rsidR="00E1201E">
        <w:rPr>
          <w:lang w:val="en-US"/>
        </w:rPr>
        <w:t>. If the _hash value changes or is new, the entity will be stored as a new version in dataset.</w:t>
      </w:r>
      <w:r w:rsidR="00AC5EAC">
        <w:rPr>
          <w:lang w:val="en-US"/>
        </w:rPr>
        <w:t xml:space="preserve"> </w:t>
      </w:r>
      <w:r w:rsidR="00AE03E2">
        <w:rPr>
          <w:lang w:val="en-US"/>
        </w:rPr>
        <w:t>We call t</w:t>
      </w:r>
      <w:r w:rsidR="00AC5EAC">
        <w:rPr>
          <w:lang w:val="en-US"/>
        </w:rPr>
        <w:t xml:space="preserve">his change in _hash value </w:t>
      </w:r>
      <w:r w:rsidR="00AE03E2">
        <w:rPr>
          <w:lang w:val="en-US"/>
        </w:rPr>
        <w:t xml:space="preserve">a </w:t>
      </w:r>
      <w:r w:rsidR="00AC5EAC">
        <w:rPr>
          <w:lang w:val="en-US"/>
        </w:rPr>
        <w:t>data-delta</w:t>
      </w:r>
      <w:r w:rsidR="00AE03E2">
        <w:rPr>
          <w:lang w:val="en-US"/>
        </w:rPr>
        <w:t>.</w:t>
      </w:r>
    </w:p>
    <w:p w14:paraId="3DB16916" w14:textId="0692C163" w:rsidR="00A6724E" w:rsidRDefault="00AE03E2" w:rsidP="00310EC7">
      <w:pPr>
        <w:rPr>
          <w:lang w:val="en-US"/>
        </w:rPr>
      </w:pPr>
      <w:r>
        <w:rPr>
          <w:lang w:val="en-US"/>
        </w:rPr>
        <w:t xml:space="preserve">Any data-delta </w:t>
      </w:r>
      <w:r w:rsidR="007C2190">
        <w:rPr>
          <w:lang w:val="en-US"/>
        </w:rPr>
        <w:t xml:space="preserve">for an entity in a dataset causes downstream pipes </w:t>
      </w:r>
      <w:r w:rsidR="00E428AF">
        <w:rPr>
          <w:lang w:val="en-US"/>
        </w:rPr>
        <w:t>to see this as a new sequence number they haven’t yet read. This in turn makes the pipe process the entity.</w:t>
      </w:r>
      <w:r w:rsidR="00155F24">
        <w:rPr>
          <w:lang w:val="en-US"/>
        </w:rPr>
        <w:t xml:space="preserve"> If the processed entity does not exist </w:t>
      </w:r>
      <w:r w:rsidR="00270911">
        <w:rPr>
          <w:lang w:val="en-US"/>
        </w:rPr>
        <w:t xml:space="preserve">or </w:t>
      </w:r>
      <w:r w:rsidR="002B3084">
        <w:rPr>
          <w:lang w:val="en-US"/>
        </w:rPr>
        <w:t xml:space="preserve">gets a new _hash </w:t>
      </w:r>
      <w:r w:rsidR="00310EC7">
        <w:rPr>
          <w:lang w:val="en-US"/>
        </w:rPr>
        <w:t>in the output of the pipe, it will cause an update to the output dataset.</w:t>
      </w:r>
    </w:p>
    <w:p w14:paraId="34885346" w14:textId="1B6107A2" w:rsidR="005B7589" w:rsidRDefault="000C4179" w:rsidP="00F12727">
      <w:pPr>
        <w:pStyle w:val="Heading3"/>
        <w:numPr>
          <w:ilvl w:val="1"/>
          <w:numId w:val="13"/>
        </w:numPr>
        <w:rPr>
          <w:lang w:val="en-US"/>
        </w:rPr>
      </w:pPr>
      <w:bookmarkStart w:id="520" w:name="_Toc64461689"/>
      <w:r>
        <w:rPr>
          <w:lang w:val="en-US"/>
        </w:rPr>
        <w:t xml:space="preserve">Tasks for Architecture and Concepts: </w:t>
      </w:r>
      <w:r w:rsidR="00A44917">
        <w:rPr>
          <w:lang w:val="en-US"/>
        </w:rPr>
        <w:t>Novice</w:t>
      </w:r>
      <w:bookmarkEnd w:id="520"/>
    </w:p>
    <w:p w14:paraId="7462A9E4" w14:textId="77777777" w:rsidR="00AC1BCE" w:rsidRPr="00AC1BCE" w:rsidRDefault="00AC1BCE" w:rsidP="00AC1BCE">
      <w:pPr>
        <w:rPr>
          <w:lang w:val="en-US"/>
        </w:rPr>
      </w:pPr>
    </w:p>
    <w:p w14:paraId="2F998542" w14:textId="008C7A69" w:rsidR="0013575E" w:rsidRDefault="0013575E" w:rsidP="00F12727">
      <w:pPr>
        <w:pStyle w:val="Heading2"/>
        <w:numPr>
          <w:ilvl w:val="1"/>
          <w:numId w:val="13"/>
        </w:numPr>
        <w:rPr>
          <w:lang w:val="en-US"/>
        </w:rPr>
      </w:pPr>
      <w:bookmarkStart w:id="521" w:name="_Toc64461690"/>
      <w:r w:rsidRPr="005C1CB3">
        <w:rPr>
          <w:lang w:val="en-US"/>
        </w:rPr>
        <w:t>Arc</w:t>
      </w:r>
      <w:r>
        <w:rPr>
          <w:lang w:val="en-US"/>
        </w:rPr>
        <w:t>h</w:t>
      </w:r>
      <w:r w:rsidRPr="005C1CB3">
        <w:rPr>
          <w:lang w:val="en-US"/>
        </w:rPr>
        <w:t>itecture and Concepts</w:t>
      </w:r>
      <w:r>
        <w:rPr>
          <w:lang w:val="en-US"/>
        </w:rPr>
        <w:t>: Intermediate</w:t>
      </w:r>
      <w:bookmarkEnd w:id="521"/>
    </w:p>
    <w:p w14:paraId="31EA3598" w14:textId="3D103CB7" w:rsidR="0013575E" w:rsidRDefault="0013575E" w:rsidP="00310EC7">
      <w:pPr>
        <w:rPr>
          <w:lang w:val="en-US"/>
        </w:rPr>
      </w:pPr>
    </w:p>
    <w:p w14:paraId="1DD3B8F9" w14:textId="11F16BC7" w:rsidR="004078DC" w:rsidRPr="00E03628" w:rsidRDefault="00E03628" w:rsidP="00F12727">
      <w:pPr>
        <w:pStyle w:val="Heading3"/>
        <w:numPr>
          <w:ilvl w:val="2"/>
          <w:numId w:val="13"/>
        </w:numPr>
        <w:rPr>
          <w:lang w:val="en-US"/>
        </w:rPr>
      </w:pPr>
      <w:bookmarkStart w:id="522" w:name="_Toc64461691"/>
      <w:r>
        <w:rPr>
          <w:lang w:val="en-US"/>
        </w:rPr>
        <w:t>Hops</w:t>
      </w:r>
      <w:bookmarkEnd w:id="522"/>
    </w:p>
    <w:p w14:paraId="586E0D22" w14:textId="77777777" w:rsidR="002026CF" w:rsidRPr="002026CF" w:rsidRDefault="002026CF" w:rsidP="002026CF">
      <w:pPr>
        <w:spacing w:after="0" w:line="240" w:lineRule="auto"/>
        <w:textAlignment w:val="center"/>
        <w:rPr>
          <w:rFonts w:ascii="Calibri" w:eastAsia="Times New Roman" w:hAnsi="Calibri" w:cs="Calibri"/>
          <w:lang w:val="en-US"/>
        </w:rPr>
      </w:pPr>
      <w:r w:rsidRPr="002026CF">
        <w:rPr>
          <w:rFonts w:ascii="Calibri" w:eastAsia="Times New Roman" w:hAnsi="Calibri" w:cs="Calibri"/>
          <w:sz w:val="24"/>
          <w:szCs w:val="24"/>
          <w:lang w:val="en-US"/>
        </w:rPr>
        <w:t>Dependency tracking</w:t>
      </w:r>
    </w:p>
    <w:p w14:paraId="10FAB2B0" w14:textId="2CFBB70F" w:rsidR="002026CF" w:rsidRPr="00BE747D" w:rsidRDefault="002026CF" w:rsidP="002026CF">
      <w:pPr>
        <w:spacing w:after="0" w:line="240" w:lineRule="auto"/>
        <w:textAlignment w:val="center"/>
        <w:rPr>
          <w:rFonts w:ascii="Calibri" w:eastAsia="Times New Roman" w:hAnsi="Calibri" w:cs="Calibri"/>
        </w:rPr>
      </w:pPr>
      <w:proofErr w:type="spellStart"/>
      <w:r w:rsidRPr="00BE747D">
        <w:rPr>
          <w:rFonts w:ascii="Calibri" w:eastAsia="Times New Roman" w:hAnsi="Calibri" w:cs="Calibri"/>
          <w:sz w:val="24"/>
          <w:szCs w:val="24"/>
        </w:rPr>
        <w:t>Stacking</w:t>
      </w:r>
      <w:proofErr w:type="spellEnd"/>
      <w:r w:rsidRPr="00BE747D">
        <w:rPr>
          <w:rFonts w:ascii="Calibri" w:eastAsia="Times New Roman" w:hAnsi="Calibri" w:cs="Calibri"/>
          <w:sz w:val="24"/>
          <w:szCs w:val="24"/>
        </w:rPr>
        <w:t xml:space="preserve"> av hops</w:t>
      </w:r>
      <w:r w:rsidR="008B52B4" w:rsidRPr="00BE747D">
        <w:rPr>
          <w:rFonts w:ascii="Calibri" w:eastAsia="Times New Roman" w:hAnsi="Calibri" w:cs="Calibri"/>
          <w:sz w:val="24"/>
          <w:szCs w:val="24"/>
        </w:rPr>
        <w:t xml:space="preserve"> (</w:t>
      </w:r>
      <w:proofErr w:type="spellStart"/>
      <w:r w:rsidR="008B52B4" w:rsidRPr="00BE747D">
        <w:rPr>
          <w:rFonts w:ascii="Calibri" w:eastAsia="Times New Roman" w:hAnsi="Calibri" w:cs="Calibri"/>
          <w:sz w:val="24"/>
          <w:szCs w:val="24"/>
        </w:rPr>
        <w:t>dvs</w:t>
      </w:r>
      <w:proofErr w:type="spellEnd"/>
      <w:r w:rsidR="008B52B4" w:rsidRPr="00BE747D">
        <w:rPr>
          <w:rFonts w:ascii="Calibri" w:eastAsia="Times New Roman" w:hAnsi="Calibri" w:cs="Calibri"/>
          <w:sz w:val="24"/>
          <w:szCs w:val="24"/>
        </w:rPr>
        <w:t xml:space="preserve"> flere datasett)</w:t>
      </w:r>
    </w:p>
    <w:p w14:paraId="7CA5BB89" w14:textId="77777777" w:rsidR="002026CF" w:rsidRPr="002026CF" w:rsidRDefault="002026CF" w:rsidP="002026CF">
      <w:pPr>
        <w:spacing w:after="0" w:line="240" w:lineRule="auto"/>
        <w:textAlignment w:val="center"/>
        <w:rPr>
          <w:rFonts w:ascii="Calibri" w:eastAsia="Times New Roman" w:hAnsi="Calibri" w:cs="Calibri"/>
          <w:lang w:val="en-US"/>
        </w:rPr>
      </w:pPr>
      <w:proofErr w:type="spellStart"/>
      <w:r w:rsidRPr="002026CF">
        <w:rPr>
          <w:rFonts w:ascii="Calibri" w:eastAsia="Times New Roman" w:hAnsi="Calibri" w:cs="Calibri"/>
          <w:sz w:val="24"/>
          <w:szCs w:val="24"/>
          <w:lang w:val="en-US"/>
        </w:rPr>
        <w:t>Indeksering</w:t>
      </w:r>
      <w:proofErr w:type="spellEnd"/>
    </w:p>
    <w:p w14:paraId="32D64FE4" w14:textId="7D188069" w:rsidR="005B7589" w:rsidRDefault="005B7589" w:rsidP="00310EC7">
      <w:pPr>
        <w:rPr>
          <w:lang w:val="en-US"/>
        </w:rPr>
      </w:pPr>
    </w:p>
    <w:p w14:paraId="1DA3C8CD" w14:textId="7AB58F1F" w:rsidR="00364789" w:rsidRPr="00364789" w:rsidRDefault="00364789" w:rsidP="00F12727">
      <w:pPr>
        <w:pStyle w:val="Heading3"/>
        <w:numPr>
          <w:ilvl w:val="2"/>
          <w:numId w:val="13"/>
        </w:numPr>
        <w:rPr>
          <w:rFonts w:eastAsia="Times New Roman"/>
          <w:lang w:val="en-US"/>
        </w:rPr>
      </w:pPr>
      <w:bookmarkStart w:id="523" w:name="_Toc64461692"/>
      <w:r w:rsidRPr="00364789">
        <w:rPr>
          <w:rFonts w:eastAsia="Times New Roman"/>
          <w:lang w:val="en-US"/>
        </w:rPr>
        <w:t xml:space="preserve">Incremental </w:t>
      </w:r>
      <w:r w:rsidR="005C517C">
        <w:rPr>
          <w:rFonts w:eastAsia="Times New Roman"/>
          <w:lang w:val="en-US"/>
        </w:rPr>
        <w:t>System</w:t>
      </w:r>
      <w:r w:rsidRPr="00364789">
        <w:rPr>
          <w:rFonts w:eastAsia="Times New Roman"/>
          <w:lang w:val="en-US"/>
        </w:rPr>
        <w:t xml:space="preserve"> queries</w:t>
      </w:r>
      <w:bookmarkEnd w:id="523"/>
    </w:p>
    <w:p w14:paraId="2F5B19B8" w14:textId="77777777" w:rsidR="00364789" w:rsidRPr="00BE747D" w:rsidRDefault="00364789" w:rsidP="00364789">
      <w:pPr>
        <w:spacing w:after="0" w:line="240" w:lineRule="auto"/>
        <w:textAlignment w:val="center"/>
        <w:rPr>
          <w:rFonts w:ascii="Calibri" w:eastAsia="Times New Roman" w:hAnsi="Calibri" w:cs="Calibri"/>
          <w:sz w:val="24"/>
          <w:szCs w:val="24"/>
        </w:rPr>
      </w:pPr>
      <w:proofErr w:type="spellStart"/>
      <w:r w:rsidRPr="00BE747D">
        <w:rPr>
          <w:rFonts w:ascii="Calibri" w:eastAsia="Times New Roman" w:hAnsi="Calibri" w:cs="Calibri"/>
          <w:sz w:val="24"/>
          <w:szCs w:val="24"/>
        </w:rPr>
        <w:t>Dataset</w:t>
      </w:r>
      <w:proofErr w:type="spellEnd"/>
      <w:r w:rsidRPr="00BE747D">
        <w:rPr>
          <w:rFonts w:ascii="Calibri" w:eastAsia="Times New Roman" w:hAnsi="Calibri" w:cs="Calibri"/>
          <w:sz w:val="24"/>
          <w:szCs w:val="24"/>
        </w:rPr>
        <w:t xml:space="preserve"> </w:t>
      </w:r>
      <w:proofErr w:type="spellStart"/>
      <w:r w:rsidRPr="00BE747D">
        <w:rPr>
          <w:rFonts w:ascii="Calibri" w:eastAsia="Times New Roman" w:hAnsi="Calibri" w:cs="Calibri"/>
          <w:sz w:val="24"/>
          <w:szCs w:val="24"/>
        </w:rPr>
        <w:t>vs</w:t>
      </w:r>
      <w:proofErr w:type="spellEnd"/>
      <w:r w:rsidRPr="00BE747D">
        <w:rPr>
          <w:rFonts w:ascii="Calibri" w:eastAsia="Times New Roman" w:hAnsi="Calibri" w:cs="Calibri"/>
          <w:sz w:val="24"/>
          <w:szCs w:val="24"/>
        </w:rPr>
        <w:t xml:space="preserve"> database-tabell (oppdatere data)</w:t>
      </w:r>
    </w:p>
    <w:p w14:paraId="2F8BFE17" w14:textId="77777777" w:rsidR="00F817F0" w:rsidRPr="00BE747D" w:rsidRDefault="00F817F0" w:rsidP="00364789">
      <w:pPr>
        <w:spacing w:after="0" w:line="240" w:lineRule="auto"/>
        <w:textAlignment w:val="center"/>
        <w:rPr>
          <w:rFonts w:ascii="Calibri" w:eastAsia="Times New Roman" w:hAnsi="Calibri" w:cs="Calibri"/>
          <w:sz w:val="24"/>
          <w:szCs w:val="24"/>
        </w:rPr>
      </w:pPr>
    </w:p>
    <w:p w14:paraId="08124F61" w14:textId="32FC4971" w:rsidR="00F817F0" w:rsidRPr="00007CF5" w:rsidRDefault="00F817F0" w:rsidP="00F12727">
      <w:pPr>
        <w:pStyle w:val="Heading3"/>
        <w:numPr>
          <w:ilvl w:val="2"/>
          <w:numId w:val="13"/>
        </w:numPr>
        <w:rPr>
          <w:rFonts w:eastAsia="Times New Roman"/>
          <w:lang w:val="en-US"/>
        </w:rPr>
      </w:pPr>
      <w:bookmarkStart w:id="524" w:name="_Toc64461693"/>
      <w:r w:rsidRPr="00007CF5">
        <w:rPr>
          <w:rFonts w:eastAsia="Times New Roman"/>
          <w:lang w:val="en-US"/>
        </w:rPr>
        <w:t>Subset</w:t>
      </w:r>
      <w:bookmarkEnd w:id="524"/>
    </w:p>
    <w:p w14:paraId="2DA0C5D2" w14:textId="1524EE90" w:rsidR="00F817F0" w:rsidRDefault="00F817F0" w:rsidP="00F817F0">
      <w:pPr>
        <w:rPr>
          <w:lang w:val="en-US"/>
        </w:rPr>
      </w:pPr>
      <w:r w:rsidRPr="000E22E3">
        <w:rPr>
          <w:lang w:val="en-US"/>
        </w:rPr>
        <w:t xml:space="preserve">Grabbing the </w:t>
      </w:r>
      <w:proofErr w:type="spellStart"/>
      <w:proofErr w:type="gramStart"/>
      <w:r w:rsidRPr="000E22E3">
        <w:rPr>
          <w:lang w:val="en-US"/>
        </w:rPr>
        <w:t>rdf:type</w:t>
      </w:r>
      <w:proofErr w:type="spellEnd"/>
      <w:proofErr w:type="gramEnd"/>
      <w:r w:rsidRPr="000E22E3">
        <w:rPr>
          <w:lang w:val="en-US"/>
        </w:rPr>
        <w:t xml:space="preserve"> </w:t>
      </w:r>
      <w:r w:rsidR="000E22E3">
        <w:rPr>
          <w:lang w:val="en-US"/>
        </w:rPr>
        <w:t xml:space="preserve">or type of data </w:t>
      </w:r>
      <w:r w:rsidR="000E22E3" w:rsidRPr="000E22E3">
        <w:rPr>
          <w:lang w:val="en-US"/>
        </w:rPr>
        <w:t>y</w:t>
      </w:r>
      <w:r w:rsidR="000E22E3">
        <w:rPr>
          <w:lang w:val="en-US"/>
        </w:rPr>
        <w:t>ou need from a global</w:t>
      </w:r>
    </w:p>
    <w:p w14:paraId="2C1AEA84" w14:textId="77777777" w:rsidR="005A55AE" w:rsidRDefault="005A55AE" w:rsidP="00F817F0">
      <w:pPr>
        <w:rPr>
          <w:lang w:val="en-US"/>
        </w:rPr>
      </w:pPr>
    </w:p>
    <w:p w14:paraId="6D156892" w14:textId="1E7E411C" w:rsidR="005A55AE" w:rsidRDefault="001E1EAF" w:rsidP="00F12727">
      <w:pPr>
        <w:pStyle w:val="Heading3"/>
        <w:numPr>
          <w:ilvl w:val="2"/>
          <w:numId w:val="13"/>
        </w:numPr>
        <w:rPr>
          <w:lang w:val="en-US"/>
        </w:rPr>
      </w:pPr>
      <w:bookmarkStart w:id="525" w:name="_Toc64461694"/>
      <w:r>
        <w:rPr>
          <w:lang w:val="en-US"/>
        </w:rPr>
        <w:t>Dynamic, Static &amp; Timeseries Data</w:t>
      </w:r>
      <w:bookmarkEnd w:id="525"/>
    </w:p>
    <w:p w14:paraId="20D5AE66" w14:textId="0AF84E85" w:rsidR="00C67446" w:rsidRDefault="00785A59" w:rsidP="00C67446">
      <w:pPr>
        <w:rPr>
          <w:lang w:val="en-US"/>
        </w:rPr>
      </w:pPr>
      <w:r>
        <w:rPr>
          <w:lang w:val="en-US"/>
        </w:rPr>
        <w:t xml:space="preserve">Dynamic </w:t>
      </w:r>
      <w:r w:rsidR="00912C2C">
        <w:rPr>
          <w:lang w:val="en-US"/>
        </w:rPr>
        <w:t xml:space="preserve">data </w:t>
      </w:r>
      <w:r w:rsidR="000F401F">
        <w:rPr>
          <w:lang w:val="en-US"/>
        </w:rPr>
        <w:t>= frequent updates to the same object</w:t>
      </w:r>
      <w:r w:rsidR="00424399">
        <w:rPr>
          <w:lang w:val="en-US"/>
        </w:rPr>
        <w:br/>
      </w:r>
      <w:r w:rsidR="00C05EC9">
        <w:rPr>
          <w:lang w:val="en-US"/>
        </w:rPr>
        <w:t xml:space="preserve">Static data = </w:t>
      </w:r>
      <w:r w:rsidR="005A2783">
        <w:rPr>
          <w:lang w:val="en-US"/>
        </w:rPr>
        <w:t>rare/never update to the same object</w:t>
      </w:r>
      <w:r w:rsidR="005A2783">
        <w:rPr>
          <w:lang w:val="en-US"/>
        </w:rPr>
        <w:br/>
        <w:t xml:space="preserve">Timeseries = Frequent new </w:t>
      </w:r>
      <w:r w:rsidR="00B5387F">
        <w:rPr>
          <w:lang w:val="en-US"/>
        </w:rPr>
        <w:t>entities about the same object.</w:t>
      </w:r>
      <w:r w:rsidR="003E3715">
        <w:rPr>
          <w:lang w:val="en-US"/>
        </w:rPr>
        <w:t xml:space="preserve"> (</w:t>
      </w:r>
      <w:proofErr w:type="spellStart"/>
      <w:proofErr w:type="gramStart"/>
      <w:r w:rsidR="003E3715">
        <w:rPr>
          <w:lang w:val="en-US"/>
        </w:rPr>
        <w:t>f.ex</w:t>
      </w:r>
      <w:proofErr w:type="spellEnd"/>
      <w:proofErr w:type="gramEnd"/>
      <w:r w:rsidR="003E3715">
        <w:rPr>
          <w:lang w:val="en-US"/>
        </w:rPr>
        <w:t xml:space="preserve"> _id = </w:t>
      </w:r>
      <w:proofErr w:type="spellStart"/>
      <w:r w:rsidR="003E3715">
        <w:rPr>
          <w:lang w:val="en-US"/>
        </w:rPr>
        <w:t>meterpoint</w:t>
      </w:r>
      <w:proofErr w:type="spellEnd"/>
      <w:r w:rsidR="003E3715">
        <w:rPr>
          <w:lang w:val="en-US"/>
        </w:rPr>
        <w:t xml:space="preserve"> </w:t>
      </w:r>
      <w:r w:rsidR="005E5785">
        <w:rPr>
          <w:lang w:val="en-US"/>
        </w:rPr>
        <w:t>&amp; timestamp</w:t>
      </w:r>
      <w:r w:rsidR="00CE2029">
        <w:rPr>
          <w:lang w:val="en-US"/>
        </w:rPr>
        <w:t xml:space="preserve"> and attribute attached is reading the last hour)</w:t>
      </w:r>
    </w:p>
    <w:p w14:paraId="615D1285" w14:textId="77777777" w:rsidR="00AC11F1" w:rsidRDefault="00AC11F1" w:rsidP="00AC11F1">
      <w:pPr>
        <w:rPr>
          <w:lang w:val="en-US"/>
        </w:rPr>
      </w:pPr>
    </w:p>
    <w:p w14:paraId="4A9C63B0" w14:textId="3B47F477" w:rsidR="00AC11F1" w:rsidRDefault="00AC11F1" w:rsidP="00F12727">
      <w:pPr>
        <w:pStyle w:val="Heading3"/>
        <w:numPr>
          <w:ilvl w:val="2"/>
          <w:numId w:val="13"/>
        </w:numPr>
        <w:rPr>
          <w:lang w:val="en-US"/>
        </w:rPr>
      </w:pPr>
      <w:bookmarkStart w:id="526" w:name="_Toc64461695"/>
      <w:r>
        <w:rPr>
          <w:lang w:val="en-US"/>
        </w:rPr>
        <w:t>When to use a microservice</w:t>
      </w:r>
      <w:bookmarkEnd w:id="526"/>
    </w:p>
    <w:p w14:paraId="6CA93BF0" w14:textId="77777777" w:rsidR="00AC11F1" w:rsidRPr="00AA50FA" w:rsidRDefault="00AC11F1" w:rsidP="00AC11F1">
      <w:pPr>
        <w:rPr>
          <w:lang w:val="en-US"/>
        </w:rPr>
      </w:pPr>
      <w:r>
        <w:rPr>
          <w:lang w:val="en-US"/>
        </w:rPr>
        <w:t xml:space="preserve">For everything </w:t>
      </w:r>
      <w:proofErr w:type="spellStart"/>
      <w:r>
        <w:rPr>
          <w:lang w:val="en-US"/>
        </w:rPr>
        <w:t>Sesam</w:t>
      </w:r>
      <w:proofErr w:type="spellEnd"/>
      <w:r>
        <w:rPr>
          <w:lang w:val="en-US"/>
        </w:rPr>
        <w:t xml:space="preserve"> is bad at or can’t do.</w:t>
      </w:r>
    </w:p>
    <w:p w14:paraId="6BBC5985" w14:textId="64ABAE81" w:rsidR="00AC11F1" w:rsidRDefault="00AC11F1" w:rsidP="00C67446">
      <w:pPr>
        <w:rPr>
          <w:lang w:val="en-US"/>
        </w:rPr>
      </w:pPr>
    </w:p>
    <w:p w14:paraId="295288D2" w14:textId="527CB68D" w:rsidR="00E95E71" w:rsidRDefault="00E95E71" w:rsidP="00AC1BCE">
      <w:pPr>
        <w:pStyle w:val="Heading3"/>
        <w:rPr>
          <w:lang w:val="en-US"/>
        </w:rPr>
      </w:pPr>
      <w:bookmarkStart w:id="527" w:name="_Toc64461696"/>
      <w:r>
        <w:rPr>
          <w:lang w:val="en-US"/>
        </w:rPr>
        <w:t>1.3 Tasks for Architecture and Concepts: Intermediate</w:t>
      </w:r>
      <w:bookmarkEnd w:id="527"/>
    </w:p>
    <w:p w14:paraId="74294C32" w14:textId="32BAA3F6" w:rsidR="00555D6A" w:rsidRDefault="00555D6A" w:rsidP="00C67446">
      <w:pPr>
        <w:rPr>
          <w:lang w:val="en-US"/>
        </w:rPr>
      </w:pPr>
    </w:p>
    <w:p w14:paraId="3D30DD33" w14:textId="47D7BC05" w:rsidR="00B201D5" w:rsidRDefault="00B201D5" w:rsidP="0056492C">
      <w:pPr>
        <w:pStyle w:val="Heading2"/>
        <w:rPr>
          <w:lang w:val="en-US"/>
        </w:rPr>
      </w:pPr>
      <w:bookmarkStart w:id="528" w:name="_Toc64461697"/>
      <w:r>
        <w:rPr>
          <w:lang w:val="en-US"/>
        </w:rPr>
        <w:t>1.4 Architecture and Concepts: Advanced</w:t>
      </w:r>
      <w:bookmarkEnd w:id="528"/>
    </w:p>
    <w:p w14:paraId="311BEF83" w14:textId="6A16009F" w:rsidR="00E95E71" w:rsidRDefault="00E95E71" w:rsidP="00F12727">
      <w:pPr>
        <w:pStyle w:val="Heading3"/>
        <w:numPr>
          <w:ilvl w:val="2"/>
          <w:numId w:val="14"/>
        </w:numPr>
        <w:rPr>
          <w:lang w:val="en-GB"/>
        </w:rPr>
      </w:pPr>
      <w:bookmarkStart w:id="529" w:name="_Toc64461698"/>
      <w:r w:rsidRPr="00E95E71">
        <w:rPr>
          <w:lang w:val="en-GB"/>
        </w:rPr>
        <w:t>Choosing a source dataset for your pipe</w:t>
      </w:r>
      <w:bookmarkEnd w:id="529"/>
    </w:p>
    <w:p w14:paraId="775B85B6" w14:textId="77777777" w:rsidR="0056492C" w:rsidRPr="0056492C" w:rsidRDefault="0056492C" w:rsidP="0056492C">
      <w:pPr>
        <w:rPr>
          <w:lang w:val="en-US"/>
        </w:rPr>
      </w:pPr>
      <w:r w:rsidRPr="0056492C">
        <w:rPr>
          <w:lang w:val="en-US"/>
        </w:rPr>
        <w:t>Do not create children based on a hop, rather read from the dataset you hop to.</w:t>
      </w:r>
    </w:p>
    <w:p w14:paraId="6922CE91" w14:textId="77777777" w:rsidR="0056492C" w:rsidRPr="0056492C" w:rsidRDefault="0056492C" w:rsidP="0056492C">
      <w:pPr>
        <w:rPr>
          <w:lang w:val="en-US"/>
        </w:rPr>
      </w:pPr>
    </w:p>
    <w:p w14:paraId="6F146119" w14:textId="5A4556B3" w:rsidR="00E95E71" w:rsidRPr="00756FBB" w:rsidRDefault="00E95E71" w:rsidP="00F12727">
      <w:pPr>
        <w:pStyle w:val="Heading3"/>
        <w:numPr>
          <w:ilvl w:val="2"/>
          <w:numId w:val="14"/>
        </w:numPr>
        <w:rPr>
          <w:lang w:val="en-US"/>
        </w:rPr>
      </w:pPr>
      <w:bookmarkStart w:id="530" w:name="_Toc64461699"/>
      <w:r w:rsidRPr="00756FBB">
        <w:rPr>
          <w:lang w:val="en-US"/>
        </w:rPr>
        <w:t>Eventual Consistency</w:t>
      </w:r>
      <w:bookmarkEnd w:id="530"/>
    </w:p>
    <w:p w14:paraId="0D6CC557" w14:textId="3AEC784E" w:rsidR="00CB5032" w:rsidRDefault="00756FBB" w:rsidP="00CB5032">
      <w:pPr>
        <w:rPr>
          <w:lang w:val="en-US"/>
        </w:rPr>
      </w:pPr>
      <w:r w:rsidRPr="00756FBB">
        <w:rPr>
          <w:lang w:val="en-US"/>
        </w:rPr>
        <w:t>D</w:t>
      </w:r>
      <w:r>
        <w:rPr>
          <w:lang w:val="en-US"/>
        </w:rPr>
        <w:t>ependency tracking causes reprocessing of source entity in the pipe with the hops.</w:t>
      </w:r>
    </w:p>
    <w:p w14:paraId="1CD01776" w14:textId="22F32913" w:rsidR="001328E1" w:rsidRPr="00756FBB" w:rsidRDefault="001328E1" w:rsidP="00CB5032">
      <w:pPr>
        <w:rPr>
          <w:lang w:val="en-US"/>
        </w:rPr>
      </w:pPr>
      <w:r>
        <w:rPr>
          <w:lang w:val="en-US"/>
        </w:rPr>
        <w:t>Idempotency</w:t>
      </w:r>
    </w:p>
    <w:p w14:paraId="19C7DC5D" w14:textId="2BC650FE" w:rsidR="00CB5032" w:rsidRDefault="00CB5032" w:rsidP="00F12727">
      <w:pPr>
        <w:pStyle w:val="Heading3"/>
        <w:numPr>
          <w:ilvl w:val="2"/>
          <w:numId w:val="14"/>
        </w:numPr>
        <w:rPr>
          <w:lang w:val="en-US"/>
        </w:rPr>
      </w:pPr>
      <w:bookmarkStart w:id="531" w:name="_Toc64461700"/>
      <w:r w:rsidRPr="00756FBB">
        <w:rPr>
          <w:lang w:val="en-US"/>
        </w:rPr>
        <w:t xml:space="preserve">Create Child &amp; </w:t>
      </w:r>
      <w:r w:rsidR="00756FBB">
        <w:rPr>
          <w:lang w:val="en-US"/>
        </w:rPr>
        <w:t>Emit children</w:t>
      </w:r>
      <w:bookmarkEnd w:id="531"/>
    </w:p>
    <w:p w14:paraId="488D6D36" w14:textId="2186638E" w:rsidR="00AA50FA" w:rsidRDefault="00AA50FA" w:rsidP="00AC11F1">
      <w:pPr>
        <w:rPr>
          <w:lang w:val="en-US"/>
        </w:rPr>
      </w:pPr>
      <w:r>
        <w:rPr>
          <w:lang w:val="en-US"/>
        </w:rPr>
        <w:t>Change-tracking</w:t>
      </w:r>
    </w:p>
    <w:p w14:paraId="21D4B012" w14:textId="0FA79345" w:rsidR="00526F7A" w:rsidRDefault="00526F7A" w:rsidP="00AC11F1">
      <w:pPr>
        <w:rPr>
          <w:lang w:val="en-US"/>
        </w:rPr>
      </w:pPr>
    </w:p>
    <w:p w14:paraId="10574DAB" w14:textId="77777777" w:rsidR="0056492C" w:rsidRDefault="0056492C" w:rsidP="00AC1BCE">
      <w:pPr>
        <w:pStyle w:val="Heading3"/>
        <w:rPr>
          <w:lang w:val="en-US"/>
        </w:rPr>
      </w:pPr>
      <w:bookmarkStart w:id="532" w:name="_Toc64461701"/>
      <w:r>
        <w:rPr>
          <w:lang w:val="en-US"/>
        </w:rPr>
        <w:t>1.4 Tasks for Architecture and Concepts: Advanced</w:t>
      </w:r>
      <w:bookmarkEnd w:id="532"/>
    </w:p>
    <w:p w14:paraId="2AC98746" w14:textId="77777777" w:rsidR="0056492C" w:rsidRDefault="0056492C" w:rsidP="00AC11F1">
      <w:pPr>
        <w:rPr>
          <w:lang w:val="en-US"/>
        </w:rPr>
      </w:pPr>
    </w:p>
    <w:p w14:paraId="6E303543" w14:textId="7397B5C8" w:rsidR="00EE7D2E" w:rsidRDefault="00526F7A" w:rsidP="00470EF0">
      <w:pPr>
        <w:pStyle w:val="Heading2"/>
        <w:rPr>
          <w:lang w:val="en-US"/>
        </w:rPr>
      </w:pPr>
      <w:bookmarkStart w:id="533" w:name="_Toc64461702"/>
      <w:r w:rsidRPr="00EE7D2E">
        <w:rPr>
          <w:lang w:val="en-US"/>
        </w:rPr>
        <w:t>Epilogu</w:t>
      </w:r>
      <w:r w:rsidR="0056492C">
        <w:rPr>
          <w:lang w:val="en-US"/>
        </w:rPr>
        <w:t>e</w:t>
      </w:r>
      <w:bookmarkEnd w:id="533"/>
    </w:p>
    <w:p w14:paraId="47524B43" w14:textId="485212C9" w:rsidR="00470EF0" w:rsidRDefault="0062413E" w:rsidP="00EE7D2E">
      <w:pPr>
        <w:rPr>
          <w:lang w:val="en-US"/>
        </w:rPr>
      </w:pPr>
      <w:r>
        <w:rPr>
          <w:lang w:val="en-US"/>
        </w:rPr>
        <w:t>Congratulations on making your way through this treacherous territory and finding your way out. Let’s have a quick chat about the path you’ve walked before moving on to greener pastures.</w:t>
      </w:r>
    </w:p>
    <w:p w14:paraId="10FB8D92" w14:textId="77777777" w:rsidR="00470EF0" w:rsidRDefault="00470EF0" w:rsidP="00EE7D2E">
      <w:pPr>
        <w:rPr>
          <w:lang w:val="en-US"/>
        </w:rPr>
      </w:pPr>
    </w:p>
    <w:p w14:paraId="4C22D322" w14:textId="073E4D3B" w:rsidR="00004952" w:rsidRDefault="00004952" w:rsidP="00F12727">
      <w:pPr>
        <w:pStyle w:val="Heading1"/>
        <w:numPr>
          <w:ilvl w:val="0"/>
          <w:numId w:val="12"/>
        </w:numPr>
        <w:pBdr>
          <w:bottom w:val="single" w:sz="12" w:space="1" w:color="auto"/>
        </w:pBdr>
      </w:pPr>
      <w:bookmarkStart w:id="534" w:name="_Toc64461703"/>
      <w:r>
        <w:rPr>
          <w:lang w:val="en-US"/>
        </w:rPr>
        <w:t>System</w:t>
      </w:r>
      <w:r w:rsidR="008C648D">
        <w:rPr>
          <w:lang w:val="en-US"/>
        </w:rPr>
        <w:t>s</w:t>
      </w:r>
      <w:bookmarkEnd w:id="534"/>
    </w:p>
    <w:p w14:paraId="6F0AAB52" w14:textId="77777777" w:rsidR="00004952" w:rsidRDefault="00004952" w:rsidP="00004952"/>
    <w:p w14:paraId="075B5F2E" w14:textId="77777777" w:rsidR="00004952" w:rsidRDefault="00004952" w:rsidP="00470EF0">
      <w:pPr>
        <w:pStyle w:val="Heading2"/>
      </w:pPr>
      <w:bookmarkStart w:id="535" w:name="_Toc64461704"/>
      <w:proofErr w:type="spellStart"/>
      <w:r>
        <w:t>Introduction</w:t>
      </w:r>
      <w:bookmarkEnd w:id="535"/>
      <w:proofErr w:type="spellEnd"/>
    </w:p>
    <w:p w14:paraId="023BA15A" w14:textId="77777777" w:rsidR="00D720D9" w:rsidRDefault="00670A5A" w:rsidP="00004952">
      <w:pPr>
        <w:rPr>
          <w:lang w:val="en-US"/>
        </w:rPr>
      </w:pPr>
      <w:r>
        <w:rPr>
          <w:lang w:val="en-US"/>
        </w:rPr>
        <w:t xml:space="preserve">In this chapter you will learn about </w:t>
      </w:r>
      <w:r w:rsidR="00D01210">
        <w:rPr>
          <w:lang w:val="en-US"/>
        </w:rPr>
        <w:t>Systems</w:t>
      </w:r>
      <w:r>
        <w:rPr>
          <w:lang w:val="en-US"/>
        </w:rPr>
        <w:t xml:space="preserve">; the </w:t>
      </w:r>
      <w:r w:rsidR="00E72B35">
        <w:rPr>
          <w:lang w:val="en-US"/>
        </w:rPr>
        <w:t xml:space="preserve">component which connects </w:t>
      </w:r>
      <w:proofErr w:type="spellStart"/>
      <w:r w:rsidR="00E72B35">
        <w:rPr>
          <w:lang w:val="en-US"/>
        </w:rPr>
        <w:t>Sesam</w:t>
      </w:r>
      <w:proofErr w:type="spellEnd"/>
      <w:r w:rsidR="00E72B35">
        <w:rPr>
          <w:lang w:val="en-US"/>
        </w:rPr>
        <w:t xml:space="preserve"> to the external world. They </w:t>
      </w:r>
      <w:r w:rsidR="00D01210">
        <w:rPr>
          <w:lang w:val="en-US"/>
        </w:rPr>
        <w:t xml:space="preserve">are an integral component of </w:t>
      </w:r>
      <w:proofErr w:type="spellStart"/>
      <w:r w:rsidR="00D01210">
        <w:rPr>
          <w:lang w:val="en-US"/>
        </w:rPr>
        <w:t>Sesam</w:t>
      </w:r>
      <w:proofErr w:type="spellEnd"/>
      <w:r w:rsidR="00E72B35">
        <w:rPr>
          <w:lang w:val="en-US"/>
        </w:rPr>
        <w:t xml:space="preserve"> and have a wide array of uses</w:t>
      </w:r>
      <w:r w:rsidR="00D538E0">
        <w:rPr>
          <w:lang w:val="en-US"/>
        </w:rPr>
        <w:t xml:space="preserve">, so we will start off by introducing the general </w:t>
      </w:r>
      <w:r w:rsidR="006875AC">
        <w:rPr>
          <w:lang w:val="en-US"/>
        </w:rPr>
        <w:t>knowledge you should have at-hand while setting one up.</w:t>
      </w:r>
      <w:r w:rsidR="00D538E0">
        <w:rPr>
          <w:lang w:val="en-US"/>
        </w:rPr>
        <w:t xml:space="preserve"> </w:t>
      </w:r>
    </w:p>
    <w:p w14:paraId="575F1AE3" w14:textId="71ECCF3B" w:rsidR="00004952" w:rsidRDefault="006875AC" w:rsidP="00004952">
      <w:pPr>
        <w:rPr>
          <w:lang w:val="en-US"/>
        </w:rPr>
      </w:pPr>
      <w:r>
        <w:rPr>
          <w:lang w:val="en-US"/>
        </w:rPr>
        <w:t xml:space="preserve">Onwards </w:t>
      </w:r>
      <w:r w:rsidR="005A7835">
        <w:rPr>
          <w:lang w:val="en-US"/>
        </w:rPr>
        <w:t xml:space="preserve">you will learn how Systems interface with Pipes </w:t>
      </w:r>
      <w:r w:rsidR="00034049">
        <w:rPr>
          <w:lang w:val="en-US"/>
        </w:rPr>
        <w:t xml:space="preserve">and </w:t>
      </w:r>
      <w:r w:rsidR="00D720D9">
        <w:rPr>
          <w:lang w:val="en-US"/>
        </w:rPr>
        <w:t xml:space="preserve">how to use customized solutions when </w:t>
      </w:r>
      <w:proofErr w:type="spellStart"/>
      <w:r w:rsidR="00EF51A5">
        <w:rPr>
          <w:lang w:val="en-US"/>
        </w:rPr>
        <w:t>Sesams</w:t>
      </w:r>
      <w:proofErr w:type="spellEnd"/>
      <w:r w:rsidR="00EF51A5">
        <w:rPr>
          <w:lang w:val="en-US"/>
        </w:rPr>
        <w:t xml:space="preserve"> built-in systems </w:t>
      </w:r>
      <w:r w:rsidR="00D720D9">
        <w:rPr>
          <w:lang w:val="en-US"/>
        </w:rPr>
        <w:t>cannot</w:t>
      </w:r>
      <w:r w:rsidR="00EF51A5">
        <w:rPr>
          <w:lang w:val="en-US"/>
        </w:rPr>
        <w:t>.</w:t>
      </w:r>
    </w:p>
    <w:p w14:paraId="5B7EED61" w14:textId="3A2ECA3C" w:rsidR="00470EF0" w:rsidRDefault="00B51D15" w:rsidP="00A44917">
      <w:pPr>
        <w:pStyle w:val="Heading2"/>
        <w:numPr>
          <w:ilvl w:val="1"/>
          <w:numId w:val="12"/>
        </w:numPr>
        <w:rPr>
          <w:lang w:val="en-US"/>
        </w:rPr>
      </w:pPr>
      <w:bookmarkStart w:id="536" w:name="_Toc64461705"/>
      <w:r>
        <w:rPr>
          <w:lang w:val="en-US"/>
        </w:rPr>
        <w:t xml:space="preserve">Systems: </w:t>
      </w:r>
      <w:r w:rsidR="00A44917">
        <w:rPr>
          <w:lang w:val="en-US"/>
        </w:rPr>
        <w:t>Beginner</w:t>
      </w:r>
      <w:bookmarkEnd w:id="536"/>
    </w:p>
    <w:p w14:paraId="63A09993" w14:textId="24D70A7D" w:rsidR="00470EF0" w:rsidRDefault="00470EF0" w:rsidP="00F12727">
      <w:pPr>
        <w:pStyle w:val="Heading3"/>
        <w:numPr>
          <w:ilvl w:val="2"/>
          <w:numId w:val="12"/>
        </w:numPr>
        <w:rPr>
          <w:lang w:val="en-US"/>
        </w:rPr>
      </w:pPr>
      <w:bookmarkStart w:id="537" w:name="_Toc64461706"/>
      <w:r>
        <w:rPr>
          <w:lang w:val="en-US"/>
        </w:rPr>
        <w:t xml:space="preserve">What is a system in </w:t>
      </w:r>
      <w:proofErr w:type="spellStart"/>
      <w:r>
        <w:rPr>
          <w:lang w:val="en-US"/>
        </w:rPr>
        <w:t>Sesam</w:t>
      </w:r>
      <w:proofErr w:type="spellEnd"/>
      <w:r>
        <w:rPr>
          <w:lang w:val="en-US"/>
        </w:rPr>
        <w:t>?</w:t>
      </w:r>
      <w:bookmarkEnd w:id="537"/>
    </w:p>
    <w:p w14:paraId="4B4D85D1" w14:textId="1442DE44" w:rsidR="003E67B7" w:rsidRDefault="00470EF0" w:rsidP="00B51D15">
      <w:pPr>
        <w:rPr>
          <w:lang w:val="en-US"/>
        </w:rPr>
      </w:pPr>
      <w:r>
        <w:rPr>
          <w:lang w:val="en-US"/>
        </w:rPr>
        <w:t>Everything external to the node</w:t>
      </w:r>
    </w:p>
    <w:p w14:paraId="64559B1C" w14:textId="77777777" w:rsidR="00B51D15" w:rsidRDefault="00B51D15" w:rsidP="00B51D15">
      <w:pPr>
        <w:rPr>
          <w:lang w:val="en-US"/>
        </w:rPr>
      </w:pPr>
    </w:p>
    <w:p w14:paraId="663762BE" w14:textId="1515AC54" w:rsidR="00DD1121" w:rsidRPr="00DD1121" w:rsidRDefault="00DD1121" w:rsidP="00F12727">
      <w:pPr>
        <w:pStyle w:val="Heading3"/>
        <w:numPr>
          <w:ilvl w:val="2"/>
          <w:numId w:val="12"/>
        </w:numPr>
        <w:rPr>
          <w:lang w:val="en-US"/>
        </w:rPr>
      </w:pPr>
      <w:bookmarkStart w:id="538" w:name="_Toc64461707"/>
      <w:r>
        <w:rPr>
          <w:lang w:val="en-US"/>
        </w:rPr>
        <w:lastRenderedPageBreak/>
        <w:t>Introduction to SQL &amp; Json systems</w:t>
      </w:r>
      <w:bookmarkEnd w:id="538"/>
    </w:p>
    <w:p w14:paraId="1814EDF0" w14:textId="77777777" w:rsidR="00DD1121" w:rsidRPr="00DD1121" w:rsidRDefault="00DD1121" w:rsidP="00DD1121">
      <w:pPr>
        <w:rPr>
          <w:lang w:val="en-US"/>
        </w:rPr>
      </w:pPr>
    </w:p>
    <w:p w14:paraId="39A94430" w14:textId="7B80C1A4" w:rsidR="00470EF0" w:rsidRDefault="003E67B7" w:rsidP="00F12727">
      <w:pPr>
        <w:pStyle w:val="Heading3"/>
        <w:numPr>
          <w:ilvl w:val="2"/>
          <w:numId w:val="12"/>
        </w:numPr>
        <w:rPr>
          <w:lang w:val="en-US"/>
        </w:rPr>
      </w:pPr>
      <w:bookmarkStart w:id="539" w:name="_Toc64461708"/>
      <w:r>
        <w:rPr>
          <w:lang w:val="en-US"/>
        </w:rPr>
        <w:t>Pipe interaction with systems.</w:t>
      </w:r>
      <w:bookmarkEnd w:id="539"/>
    </w:p>
    <w:p w14:paraId="14A9AB71" w14:textId="4DB0B434" w:rsidR="00004952" w:rsidRDefault="00B740D2" w:rsidP="00EE7D2E">
      <w:pPr>
        <w:rPr>
          <w:lang w:val="en-US"/>
        </w:rPr>
      </w:pPr>
      <w:r>
        <w:rPr>
          <w:lang w:val="en-US"/>
        </w:rPr>
        <w:t>Input, output (mention transform?)</w:t>
      </w:r>
    </w:p>
    <w:p w14:paraId="4200C6D9" w14:textId="77777777" w:rsidR="00B740D2" w:rsidRDefault="00B740D2" w:rsidP="00EE7D2E">
      <w:pPr>
        <w:rPr>
          <w:lang w:val="en-US"/>
        </w:rPr>
      </w:pPr>
    </w:p>
    <w:p w14:paraId="04134C8B" w14:textId="336F5DCD" w:rsidR="00DF5F63" w:rsidRDefault="006E4341" w:rsidP="00F12727">
      <w:pPr>
        <w:pStyle w:val="Heading3"/>
        <w:numPr>
          <w:ilvl w:val="2"/>
          <w:numId w:val="12"/>
        </w:numPr>
        <w:rPr>
          <w:lang w:val="en-US"/>
        </w:rPr>
      </w:pPr>
      <w:bookmarkStart w:id="540" w:name="_Toc64461709"/>
      <w:r>
        <w:rPr>
          <w:lang w:val="en-US"/>
        </w:rPr>
        <w:t>How to c</w:t>
      </w:r>
      <w:r w:rsidR="00B740D2">
        <w:rPr>
          <w:lang w:val="en-US"/>
        </w:rPr>
        <w:t>reate a system with Templates</w:t>
      </w:r>
      <w:bookmarkEnd w:id="540"/>
    </w:p>
    <w:p w14:paraId="36E1B1A0" w14:textId="77777777" w:rsidR="00DD1121" w:rsidRDefault="00DD1121" w:rsidP="00DD1121">
      <w:pPr>
        <w:rPr>
          <w:lang w:val="en-US"/>
        </w:rPr>
      </w:pPr>
    </w:p>
    <w:p w14:paraId="35580ECF" w14:textId="526E59AA" w:rsidR="00DD1121" w:rsidRDefault="00047038" w:rsidP="00F12727">
      <w:pPr>
        <w:pStyle w:val="Heading3"/>
        <w:numPr>
          <w:ilvl w:val="2"/>
          <w:numId w:val="12"/>
        </w:numPr>
        <w:rPr>
          <w:lang w:val="en-US"/>
        </w:rPr>
      </w:pPr>
      <w:bookmarkStart w:id="541" w:name="_Toc64461710"/>
      <w:r>
        <w:rPr>
          <w:lang w:val="en-US"/>
        </w:rPr>
        <w:t>Environment variables &amp; Secrets</w:t>
      </w:r>
      <w:bookmarkEnd w:id="541"/>
    </w:p>
    <w:p w14:paraId="2448BF12" w14:textId="2AFDDA43" w:rsidR="00047038" w:rsidRDefault="008B018E" w:rsidP="00047038">
      <w:pPr>
        <w:rPr>
          <w:lang w:val="en-US"/>
        </w:rPr>
      </w:pPr>
      <w:r>
        <w:rPr>
          <w:lang w:val="en-US"/>
        </w:rPr>
        <w:t xml:space="preserve">How are secrets stored in the backend? </w:t>
      </w:r>
      <w:r w:rsidR="001C3D49">
        <w:rPr>
          <w:lang w:val="en-US"/>
        </w:rPr>
        <w:t>–</w:t>
      </w:r>
      <w:r>
        <w:rPr>
          <w:lang w:val="en-US"/>
        </w:rPr>
        <w:t xml:space="preserve"> </w:t>
      </w:r>
      <w:r w:rsidR="001C3D49">
        <w:rPr>
          <w:lang w:val="en-US"/>
        </w:rPr>
        <w:t>Discuss with product</w:t>
      </w:r>
    </w:p>
    <w:p w14:paraId="52F1FD79" w14:textId="61BAEDC1" w:rsidR="001C3D49" w:rsidRDefault="001C3D49" w:rsidP="00047038">
      <w:pPr>
        <w:rPr>
          <w:lang w:val="en-US"/>
        </w:rPr>
      </w:pPr>
      <w:r>
        <w:rPr>
          <w:lang w:val="en-US"/>
        </w:rPr>
        <w:t>How do systems read secrets? Encrypted and decrypted in transmission or passed as plain text?</w:t>
      </w:r>
    </w:p>
    <w:p w14:paraId="2562A3B8" w14:textId="4975A5DC" w:rsidR="001C3D49" w:rsidRDefault="001C3D49" w:rsidP="00047038">
      <w:pPr>
        <w:rPr>
          <w:lang w:val="en-US"/>
        </w:rPr>
      </w:pPr>
      <w:r>
        <w:rPr>
          <w:lang w:val="en-US"/>
        </w:rPr>
        <w:t>$SECRET</w:t>
      </w:r>
    </w:p>
    <w:p w14:paraId="6C0A18BE" w14:textId="7A434004" w:rsidR="001C3D49" w:rsidRDefault="001C3D49" w:rsidP="00047038">
      <w:pPr>
        <w:rPr>
          <w:lang w:val="en-US"/>
        </w:rPr>
      </w:pPr>
      <w:r>
        <w:rPr>
          <w:lang w:val="en-US"/>
        </w:rPr>
        <w:t>$ENV</w:t>
      </w:r>
    </w:p>
    <w:p w14:paraId="56C0D03C" w14:textId="77777777" w:rsidR="008B018E" w:rsidRDefault="008B018E" w:rsidP="00047038">
      <w:pPr>
        <w:rPr>
          <w:lang w:val="en-US"/>
        </w:rPr>
      </w:pPr>
    </w:p>
    <w:p w14:paraId="326AAB4C" w14:textId="640C9FC6" w:rsidR="00047038" w:rsidRDefault="00047038" w:rsidP="00F12727">
      <w:pPr>
        <w:pStyle w:val="Heading3"/>
        <w:numPr>
          <w:ilvl w:val="2"/>
          <w:numId w:val="12"/>
        </w:numPr>
        <w:rPr>
          <w:lang w:val="en-US"/>
        </w:rPr>
      </w:pPr>
      <w:bookmarkStart w:id="542" w:name="_Toc64461711"/>
      <w:r>
        <w:rPr>
          <w:lang w:val="en-US"/>
        </w:rPr>
        <w:t>JSON Push &amp; Pull protocol</w:t>
      </w:r>
      <w:bookmarkEnd w:id="542"/>
    </w:p>
    <w:p w14:paraId="4B33E4BA" w14:textId="535A68C3" w:rsidR="00047038" w:rsidRDefault="00047038" w:rsidP="00047038">
      <w:pPr>
        <w:rPr>
          <w:lang w:val="en-US"/>
        </w:rPr>
      </w:pPr>
      <w:r>
        <w:rPr>
          <w:lang w:val="en-US"/>
        </w:rPr>
        <w:t>Lots of info in docs.</w:t>
      </w:r>
    </w:p>
    <w:p w14:paraId="0699A841" w14:textId="696060FA" w:rsidR="00B51D15" w:rsidRDefault="00AC1BCE" w:rsidP="00D15460">
      <w:pPr>
        <w:pStyle w:val="Heading3"/>
        <w:numPr>
          <w:ilvl w:val="1"/>
          <w:numId w:val="20"/>
        </w:numPr>
        <w:rPr>
          <w:lang w:val="en-US"/>
        </w:rPr>
      </w:pPr>
      <w:bookmarkStart w:id="543" w:name="_Toc64461712"/>
      <w:r>
        <w:rPr>
          <w:lang w:val="en-US"/>
        </w:rPr>
        <w:t>T</w:t>
      </w:r>
      <w:r w:rsidR="00B51D15">
        <w:rPr>
          <w:lang w:val="en-US"/>
        </w:rPr>
        <w:t xml:space="preserve">asks for Systems: </w:t>
      </w:r>
      <w:r w:rsidR="00A44917">
        <w:rPr>
          <w:lang w:val="en-US"/>
        </w:rPr>
        <w:t>Beginner</w:t>
      </w:r>
      <w:bookmarkEnd w:id="543"/>
    </w:p>
    <w:p w14:paraId="591299EC" w14:textId="2B58CA14" w:rsidR="006145B0" w:rsidRDefault="006145B0" w:rsidP="006145B0">
      <w:pPr>
        <w:rPr>
          <w:lang w:val="en-US"/>
        </w:rPr>
      </w:pPr>
    </w:p>
    <w:p w14:paraId="084D3198" w14:textId="77777777" w:rsidR="006145B0" w:rsidRPr="006145B0" w:rsidRDefault="006145B0" w:rsidP="006145B0">
      <w:pPr>
        <w:rPr>
          <w:lang w:val="en-US"/>
        </w:rPr>
      </w:pPr>
    </w:p>
    <w:p w14:paraId="3148953E" w14:textId="284F573D" w:rsidR="0040728A" w:rsidRPr="006145B0" w:rsidRDefault="00B51D15" w:rsidP="00A44917">
      <w:pPr>
        <w:pStyle w:val="Heading2"/>
        <w:numPr>
          <w:ilvl w:val="1"/>
          <w:numId w:val="15"/>
        </w:numPr>
        <w:rPr>
          <w:lang w:val="en-US"/>
        </w:rPr>
      </w:pPr>
      <w:bookmarkStart w:id="544" w:name="_Toc64461713"/>
      <w:r>
        <w:rPr>
          <w:lang w:val="en-US"/>
        </w:rPr>
        <w:t xml:space="preserve">Systems: </w:t>
      </w:r>
      <w:r w:rsidR="00A44917">
        <w:rPr>
          <w:lang w:val="en-US"/>
        </w:rPr>
        <w:t>Novice</w:t>
      </w:r>
      <w:bookmarkEnd w:id="544"/>
    </w:p>
    <w:p w14:paraId="48922E0F" w14:textId="37AEF719" w:rsidR="0040728A" w:rsidRDefault="0040728A" w:rsidP="00F12727">
      <w:pPr>
        <w:pStyle w:val="Heading3"/>
        <w:numPr>
          <w:ilvl w:val="2"/>
          <w:numId w:val="15"/>
        </w:numPr>
        <w:rPr>
          <w:lang w:val="en-US"/>
        </w:rPr>
      </w:pPr>
      <w:bookmarkStart w:id="545" w:name="_Toc64461714"/>
      <w:r>
        <w:rPr>
          <w:lang w:val="en-US"/>
        </w:rPr>
        <w:t xml:space="preserve">What is a system in </w:t>
      </w:r>
      <w:proofErr w:type="spellStart"/>
      <w:r>
        <w:rPr>
          <w:lang w:val="en-US"/>
        </w:rPr>
        <w:t>Sesam</w:t>
      </w:r>
      <w:proofErr w:type="spellEnd"/>
      <w:r>
        <w:rPr>
          <w:lang w:val="en-US"/>
        </w:rPr>
        <w:t>?</w:t>
      </w:r>
      <w:bookmarkEnd w:id="545"/>
    </w:p>
    <w:p w14:paraId="33612802" w14:textId="3C2D4687" w:rsidR="0040728A" w:rsidRPr="00311CD3" w:rsidRDefault="006145B0" w:rsidP="00311CD3">
      <w:pPr>
        <w:rPr>
          <w:lang w:val="en-US"/>
        </w:rPr>
      </w:pPr>
      <w:r>
        <w:rPr>
          <w:lang w:val="en-US"/>
        </w:rPr>
        <w:t xml:space="preserve">General introduction to what systems </w:t>
      </w:r>
      <w:proofErr w:type="gramStart"/>
      <w:r>
        <w:rPr>
          <w:lang w:val="en-US"/>
        </w:rPr>
        <w:t>are</w:t>
      </w:r>
      <w:proofErr w:type="gramEnd"/>
      <w:r>
        <w:rPr>
          <w:lang w:val="en-US"/>
        </w:rPr>
        <w:t xml:space="preserve"> and what problems they solve.</w:t>
      </w:r>
      <w:r>
        <w:rPr>
          <w:lang w:val="en-US"/>
        </w:rPr>
        <w:br/>
      </w:r>
      <w:r w:rsidR="0040728A">
        <w:rPr>
          <w:lang w:val="en-US"/>
        </w:rPr>
        <w:t>Everything external to the node</w:t>
      </w:r>
    </w:p>
    <w:p w14:paraId="48070D5F" w14:textId="2FF78F52" w:rsidR="0040728A" w:rsidRPr="0040728A" w:rsidRDefault="009657D0" w:rsidP="00F12727">
      <w:pPr>
        <w:pStyle w:val="Heading3"/>
        <w:numPr>
          <w:ilvl w:val="2"/>
          <w:numId w:val="15"/>
        </w:numPr>
        <w:rPr>
          <w:lang w:val="en-US"/>
        </w:rPr>
      </w:pPr>
      <w:bookmarkStart w:id="546" w:name="_Toc64461715"/>
      <w:r>
        <w:rPr>
          <w:lang w:val="en-US"/>
        </w:rPr>
        <w:t>Systems as a pipe source</w:t>
      </w:r>
      <w:bookmarkEnd w:id="546"/>
    </w:p>
    <w:p w14:paraId="0DE3B3DD" w14:textId="0ADCA5A9" w:rsidR="00EF58E9" w:rsidRDefault="00871678" w:rsidP="00EF58E9">
      <w:pPr>
        <w:rPr>
          <w:lang w:val="en-US"/>
        </w:rPr>
      </w:pPr>
      <w:r>
        <w:rPr>
          <w:lang w:val="en-US"/>
        </w:rPr>
        <w:t xml:space="preserve">System configuration </w:t>
      </w:r>
      <w:r w:rsidR="002154DC">
        <w:rPr>
          <w:lang w:val="en-US"/>
        </w:rPr>
        <w:t xml:space="preserve">(mostly) </w:t>
      </w:r>
      <w:r>
        <w:rPr>
          <w:lang w:val="en-US"/>
        </w:rPr>
        <w:t>defines the possibilities pipes have to pull data</w:t>
      </w:r>
      <w:r w:rsidR="00B210B1">
        <w:rPr>
          <w:lang w:val="en-US"/>
        </w:rPr>
        <w:t>.</w:t>
      </w:r>
    </w:p>
    <w:p w14:paraId="62144035" w14:textId="01E573DE" w:rsidR="00B210B1" w:rsidRDefault="00B210B1" w:rsidP="00EF58E9">
      <w:pPr>
        <w:rPr>
          <w:lang w:val="en-US"/>
        </w:rPr>
      </w:pPr>
      <w:r>
        <w:rPr>
          <w:lang w:val="en-US"/>
        </w:rPr>
        <w:t>We need to write about what a system is in the context of a pipe source</w:t>
      </w:r>
      <w:r w:rsidR="002154DC">
        <w:rPr>
          <w:lang w:val="en-US"/>
        </w:rPr>
        <w:t>, with not only configs but explanations. Keep it simple don’t go into too many system types (json &amp; SQL?). Write more text than configurations, draw stuff. (1-N)</w:t>
      </w:r>
    </w:p>
    <w:p w14:paraId="3F9FDFAE" w14:textId="77777777" w:rsidR="002154DC" w:rsidRDefault="002154DC" w:rsidP="00EF58E9">
      <w:pPr>
        <w:rPr>
          <w:lang w:val="en-US"/>
        </w:rPr>
      </w:pPr>
    </w:p>
    <w:p w14:paraId="1E55DFB4" w14:textId="374F4E32" w:rsidR="002154DC" w:rsidRDefault="002154DC" w:rsidP="00F12727">
      <w:pPr>
        <w:pStyle w:val="Heading3"/>
        <w:numPr>
          <w:ilvl w:val="2"/>
          <w:numId w:val="15"/>
        </w:numPr>
        <w:rPr>
          <w:lang w:val="en-US"/>
        </w:rPr>
      </w:pPr>
      <w:bookmarkStart w:id="547" w:name="_Toc64461716"/>
      <w:r>
        <w:rPr>
          <w:lang w:val="en-US"/>
        </w:rPr>
        <w:t>Systems as a pipe sink</w:t>
      </w:r>
      <w:bookmarkEnd w:id="547"/>
    </w:p>
    <w:p w14:paraId="3B58783A" w14:textId="441B7940" w:rsidR="002154DC" w:rsidRDefault="002154DC" w:rsidP="00EF58E9">
      <w:pPr>
        <w:rPr>
          <w:lang w:val="en-US"/>
        </w:rPr>
      </w:pPr>
      <w:r>
        <w:rPr>
          <w:lang w:val="en-US"/>
        </w:rPr>
        <w:t>Same as above only with system as a sink. What is a system in the context of a sink? What does the pipe see? What does the system see? (1-N)</w:t>
      </w:r>
    </w:p>
    <w:p w14:paraId="4FD8D28B" w14:textId="77777777" w:rsidR="002154DC" w:rsidRDefault="002154DC" w:rsidP="00EF58E9">
      <w:pPr>
        <w:rPr>
          <w:lang w:val="en-US"/>
        </w:rPr>
      </w:pPr>
    </w:p>
    <w:p w14:paraId="6ADDB0FA" w14:textId="7877A037" w:rsidR="002154DC" w:rsidRDefault="00C07366" w:rsidP="00F12727">
      <w:pPr>
        <w:pStyle w:val="Heading3"/>
        <w:numPr>
          <w:ilvl w:val="2"/>
          <w:numId w:val="15"/>
        </w:numPr>
        <w:rPr>
          <w:lang w:val="en-US"/>
        </w:rPr>
      </w:pPr>
      <w:bookmarkStart w:id="548" w:name="_Toc64461717"/>
      <w:r>
        <w:rPr>
          <w:lang w:val="en-US"/>
        </w:rPr>
        <w:t xml:space="preserve">[System?] </w:t>
      </w:r>
      <w:r w:rsidR="00622160">
        <w:rPr>
          <w:lang w:val="en-US"/>
        </w:rPr>
        <w:t>Authentication</w:t>
      </w:r>
      <w:r>
        <w:rPr>
          <w:lang w:val="en-US"/>
        </w:rPr>
        <w:t xml:space="preserve"> methods</w:t>
      </w:r>
      <w:bookmarkEnd w:id="548"/>
      <w:r>
        <w:rPr>
          <w:lang w:val="en-US"/>
        </w:rPr>
        <w:t xml:space="preserve"> </w:t>
      </w:r>
    </w:p>
    <w:p w14:paraId="487467AF" w14:textId="131D37B0" w:rsidR="0045112D" w:rsidRDefault="00246974" w:rsidP="00C07366">
      <w:pPr>
        <w:rPr>
          <w:lang w:val="en-US"/>
        </w:rPr>
      </w:pPr>
      <w:r>
        <w:rPr>
          <w:lang w:val="en-US"/>
        </w:rPr>
        <w:t>Default authentication methods built in for systems handling URLS</w:t>
      </w:r>
      <w:r w:rsidR="00541C9D">
        <w:rPr>
          <w:lang w:val="en-US"/>
        </w:rPr>
        <w:t xml:space="preserve"> $</w:t>
      </w:r>
      <w:proofErr w:type="gramStart"/>
      <w:r w:rsidR="00541C9D">
        <w:rPr>
          <w:lang w:val="en-US"/>
        </w:rPr>
        <w:t>SECRET(</w:t>
      </w:r>
      <w:proofErr w:type="gramEnd"/>
      <w:r w:rsidR="00541C9D">
        <w:rPr>
          <w:lang w:val="en-US"/>
        </w:rPr>
        <w:t>)</w:t>
      </w:r>
      <w:r w:rsidR="00DC065D">
        <w:rPr>
          <w:lang w:val="en-US"/>
        </w:rPr>
        <w:br/>
        <w:t xml:space="preserve">Basic, </w:t>
      </w:r>
      <w:r w:rsidR="00C07366">
        <w:rPr>
          <w:lang w:val="en-US"/>
        </w:rPr>
        <w:t>Oauth2</w:t>
      </w:r>
      <w:r w:rsidR="00DC065D">
        <w:rPr>
          <w:lang w:val="en-US"/>
        </w:rPr>
        <w:t xml:space="preserve">, </w:t>
      </w:r>
      <w:r w:rsidR="00C07366">
        <w:rPr>
          <w:lang w:val="en-US"/>
        </w:rPr>
        <w:t>JWT</w:t>
      </w:r>
      <w:r w:rsidR="00B426A4">
        <w:rPr>
          <w:lang w:val="en-US"/>
        </w:rPr>
        <w:t>, microservices</w:t>
      </w:r>
    </w:p>
    <w:p w14:paraId="176591F5" w14:textId="131B32FA" w:rsidR="0045112D" w:rsidRDefault="00DC065D" w:rsidP="00C07366">
      <w:pPr>
        <w:rPr>
          <w:lang w:val="en-US"/>
        </w:rPr>
      </w:pPr>
      <w:r>
        <w:rPr>
          <w:lang w:val="en-US"/>
        </w:rPr>
        <w:lastRenderedPageBreak/>
        <w:t>Authentication methods for specific systems:</w:t>
      </w:r>
      <w:r w:rsidR="00D81861">
        <w:rPr>
          <w:lang w:val="en-US"/>
        </w:rPr>
        <w:t xml:space="preserve"> ?? worth mentioning</w:t>
      </w:r>
      <w:r>
        <w:rPr>
          <w:lang w:val="en-US"/>
        </w:rPr>
        <w:br/>
        <w:t>SQL</w:t>
      </w:r>
      <w:r w:rsidR="00D81861">
        <w:rPr>
          <w:lang w:val="en-US"/>
        </w:rPr>
        <w:t>, oracle</w:t>
      </w:r>
    </w:p>
    <w:p w14:paraId="070B4605" w14:textId="77777777" w:rsidR="00F91D15" w:rsidRDefault="00F91D15" w:rsidP="00C07366">
      <w:pPr>
        <w:rPr>
          <w:lang w:val="en-US"/>
        </w:rPr>
      </w:pPr>
    </w:p>
    <w:p w14:paraId="0800196D" w14:textId="7DB37B06" w:rsidR="00541C9D" w:rsidRDefault="00541C9D" w:rsidP="00F12727">
      <w:pPr>
        <w:pStyle w:val="Heading3"/>
        <w:numPr>
          <w:ilvl w:val="2"/>
          <w:numId w:val="15"/>
        </w:numPr>
        <w:rPr>
          <w:lang w:val="en-US"/>
        </w:rPr>
      </w:pPr>
      <w:bookmarkStart w:id="549" w:name="_Toc64461718"/>
      <w:r>
        <w:rPr>
          <w:lang w:val="en-US"/>
        </w:rPr>
        <w:t>System Types</w:t>
      </w:r>
      <w:bookmarkEnd w:id="549"/>
    </w:p>
    <w:p w14:paraId="6E7CF660" w14:textId="2B509EEB" w:rsidR="00541C9D" w:rsidRDefault="00541C9D" w:rsidP="00541C9D">
      <w:pPr>
        <w:rPr>
          <w:lang w:val="en-US"/>
        </w:rPr>
      </w:pPr>
      <w:r>
        <w:rPr>
          <w:lang w:val="en-US"/>
        </w:rPr>
        <w:t xml:space="preserve">Mention all built in system types, </w:t>
      </w:r>
      <w:r w:rsidR="007D7930">
        <w:rPr>
          <w:lang w:val="en-US"/>
        </w:rPr>
        <w:t>is there a common denominator?</w:t>
      </w:r>
      <w:r w:rsidR="007D7930">
        <w:rPr>
          <w:lang w:val="en-US"/>
        </w:rPr>
        <w:br/>
      </w:r>
      <w:r>
        <w:rPr>
          <w:lang w:val="en-US"/>
        </w:rPr>
        <w:t>refer to appendix</w:t>
      </w:r>
      <w:r w:rsidR="007D7930">
        <w:rPr>
          <w:lang w:val="en-US"/>
        </w:rPr>
        <w:t xml:space="preserve">/documentation </w:t>
      </w:r>
      <w:r>
        <w:rPr>
          <w:lang w:val="en-US"/>
        </w:rPr>
        <w:t>for more information</w:t>
      </w:r>
    </w:p>
    <w:p w14:paraId="040C466F" w14:textId="61FF59BD" w:rsidR="007D7930" w:rsidRDefault="00062557" w:rsidP="00541C9D">
      <w:pPr>
        <w:rPr>
          <w:lang w:val="en-US"/>
        </w:rPr>
      </w:pPr>
      <w:r>
        <w:rPr>
          <w:lang w:val="en-US"/>
        </w:rPr>
        <w:t>“</w:t>
      </w:r>
      <w:r w:rsidR="007D7930">
        <w:rPr>
          <w:lang w:val="en-US"/>
        </w:rPr>
        <w:t>Type</w:t>
      </w:r>
      <w:r>
        <w:rPr>
          <w:lang w:val="en-US"/>
        </w:rPr>
        <w:t>”</w:t>
      </w:r>
      <w:r w:rsidR="007D7930">
        <w:rPr>
          <w:lang w:val="en-US"/>
        </w:rPr>
        <w:t>:</w:t>
      </w:r>
      <w:r>
        <w:rPr>
          <w:lang w:val="en-US"/>
        </w:rPr>
        <w:t xml:space="preserve"> “</w:t>
      </w:r>
      <w:proofErr w:type="spellStart"/>
      <w:r w:rsidR="007D7930">
        <w:rPr>
          <w:lang w:val="en-US"/>
        </w:rPr>
        <w:t>system_XXXX</w:t>
      </w:r>
      <w:proofErr w:type="spellEnd"/>
      <w:r>
        <w:rPr>
          <w:lang w:val="en-US"/>
        </w:rPr>
        <w:t>”</w:t>
      </w:r>
    </w:p>
    <w:p w14:paraId="4D11D42B" w14:textId="58F37F84" w:rsidR="006145B0" w:rsidRDefault="006145B0" w:rsidP="00D15460">
      <w:pPr>
        <w:pStyle w:val="Heading3"/>
        <w:numPr>
          <w:ilvl w:val="1"/>
          <w:numId w:val="20"/>
        </w:numPr>
        <w:rPr>
          <w:lang w:val="en-US"/>
        </w:rPr>
      </w:pPr>
      <w:bookmarkStart w:id="550" w:name="_Toc64461719"/>
      <w:r>
        <w:rPr>
          <w:lang w:val="en-US"/>
        </w:rPr>
        <w:t xml:space="preserve">Tasks for Systems: </w:t>
      </w:r>
      <w:r w:rsidR="00A44917">
        <w:rPr>
          <w:lang w:val="en-US"/>
        </w:rPr>
        <w:t>Novice</w:t>
      </w:r>
      <w:bookmarkEnd w:id="550"/>
    </w:p>
    <w:p w14:paraId="672459F3" w14:textId="21D2445D" w:rsidR="00F91D15" w:rsidRDefault="00F91D15" w:rsidP="00541C9D">
      <w:pPr>
        <w:rPr>
          <w:lang w:val="en-US"/>
        </w:rPr>
      </w:pPr>
    </w:p>
    <w:p w14:paraId="29E4A487" w14:textId="64299EFF" w:rsidR="006145B0" w:rsidRDefault="006145B0" w:rsidP="00D15460">
      <w:pPr>
        <w:pStyle w:val="Heading2"/>
        <w:numPr>
          <w:ilvl w:val="1"/>
          <w:numId w:val="20"/>
        </w:numPr>
        <w:rPr>
          <w:lang w:val="en-US"/>
        </w:rPr>
      </w:pPr>
      <w:bookmarkStart w:id="551" w:name="_Toc64461720"/>
      <w:r>
        <w:rPr>
          <w:lang w:val="en-US"/>
        </w:rPr>
        <w:t>Systems: Intermediate</w:t>
      </w:r>
      <w:bookmarkEnd w:id="551"/>
    </w:p>
    <w:p w14:paraId="1307627D" w14:textId="77777777" w:rsidR="005A6559" w:rsidRPr="005A6559" w:rsidRDefault="005A6559" w:rsidP="005A6559">
      <w:pPr>
        <w:rPr>
          <w:lang w:val="en-US"/>
        </w:rPr>
      </w:pPr>
    </w:p>
    <w:p w14:paraId="69A5B076" w14:textId="7C28BC7A" w:rsidR="00062557" w:rsidRDefault="00453EAE" w:rsidP="00D15460">
      <w:pPr>
        <w:pStyle w:val="Heading3"/>
        <w:numPr>
          <w:ilvl w:val="2"/>
          <w:numId w:val="22"/>
        </w:numPr>
        <w:rPr>
          <w:lang w:val="en-US"/>
        </w:rPr>
      </w:pPr>
      <w:bookmarkStart w:id="552" w:name="_Toc64461721"/>
      <w:r>
        <w:rPr>
          <w:lang w:val="en-US"/>
        </w:rPr>
        <w:t>Microservice System</w:t>
      </w:r>
      <w:bookmarkEnd w:id="552"/>
    </w:p>
    <w:p w14:paraId="13EFE6BB" w14:textId="5B798797" w:rsidR="00453EAE" w:rsidRDefault="00453EAE" w:rsidP="00453EAE">
      <w:pPr>
        <w:rPr>
          <w:lang w:val="en-US"/>
        </w:rPr>
      </w:pPr>
      <w:r>
        <w:rPr>
          <w:lang w:val="en-US"/>
        </w:rPr>
        <w:t xml:space="preserve">How does </w:t>
      </w:r>
      <w:proofErr w:type="spellStart"/>
      <w:r>
        <w:rPr>
          <w:lang w:val="en-US"/>
        </w:rPr>
        <w:t>Sesam</w:t>
      </w:r>
      <w:proofErr w:type="spellEnd"/>
      <w:r>
        <w:rPr>
          <w:lang w:val="en-US"/>
        </w:rPr>
        <w:t xml:space="preserve"> look at microservices?</w:t>
      </w:r>
    </w:p>
    <w:p w14:paraId="018A14D4" w14:textId="000C85F3" w:rsidR="00453EAE" w:rsidRDefault="00453EAE" w:rsidP="00453EAE">
      <w:pPr>
        <w:rPr>
          <w:lang w:val="en-US"/>
        </w:rPr>
      </w:pPr>
      <w:r>
        <w:rPr>
          <w:lang w:val="en-US"/>
        </w:rPr>
        <w:t>What is a microservice?</w:t>
      </w:r>
    </w:p>
    <w:p w14:paraId="4B209F18" w14:textId="33E2BB69" w:rsidR="00453EAE" w:rsidRDefault="00453EAE" w:rsidP="00453EAE">
      <w:pPr>
        <w:rPr>
          <w:lang w:val="en-US"/>
        </w:rPr>
      </w:pPr>
      <w:r>
        <w:rPr>
          <w:lang w:val="en-US"/>
        </w:rPr>
        <w:t>How do I use one?</w:t>
      </w:r>
    </w:p>
    <w:p w14:paraId="55F7E98D" w14:textId="79582C01" w:rsidR="00453EAE" w:rsidRDefault="00453EAE" w:rsidP="00453EAE">
      <w:pPr>
        <w:rPr>
          <w:lang w:val="en-US"/>
        </w:rPr>
      </w:pPr>
      <w:r>
        <w:rPr>
          <w:lang w:val="en-US"/>
        </w:rPr>
        <w:t xml:space="preserve">Don’t go </w:t>
      </w:r>
      <w:r w:rsidR="00EC02A6">
        <w:rPr>
          <w:lang w:val="en-US"/>
        </w:rPr>
        <w:t xml:space="preserve">too </w:t>
      </w:r>
      <w:r>
        <w:rPr>
          <w:lang w:val="en-US"/>
        </w:rPr>
        <w:t>deep, we have a whole module for these.</w:t>
      </w:r>
    </w:p>
    <w:p w14:paraId="145B10FA" w14:textId="76E239BF" w:rsidR="00EC02A6" w:rsidRDefault="00EC02A6" w:rsidP="00453EAE">
      <w:pPr>
        <w:rPr>
          <w:lang w:val="en-US"/>
        </w:rPr>
      </w:pPr>
      <w:r>
        <w:rPr>
          <w:lang w:val="en-US"/>
        </w:rPr>
        <w:t xml:space="preserve">Probably want to wait with this </w:t>
      </w:r>
      <w:r w:rsidR="00A4375E">
        <w:rPr>
          <w:lang w:val="en-US"/>
        </w:rPr>
        <w:t xml:space="preserve">subchapter </w:t>
      </w:r>
      <w:r>
        <w:rPr>
          <w:lang w:val="en-US"/>
        </w:rPr>
        <w:t>until we’ve written the microservices module.</w:t>
      </w:r>
    </w:p>
    <w:p w14:paraId="2B15D257" w14:textId="77777777" w:rsidR="00F91D15" w:rsidRDefault="00F91D15" w:rsidP="00453EAE">
      <w:pPr>
        <w:rPr>
          <w:lang w:val="en-US"/>
        </w:rPr>
      </w:pPr>
    </w:p>
    <w:p w14:paraId="2AB23799" w14:textId="7248B2E3" w:rsidR="00E65D0E" w:rsidRDefault="00E65D0E" w:rsidP="00D15460">
      <w:pPr>
        <w:pStyle w:val="Heading3"/>
        <w:numPr>
          <w:ilvl w:val="2"/>
          <w:numId w:val="22"/>
        </w:numPr>
        <w:rPr>
          <w:lang w:val="en-US"/>
        </w:rPr>
      </w:pPr>
      <w:bookmarkStart w:id="553" w:name="_Toc64461722"/>
      <w:r>
        <w:rPr>
          <w:lang w:val="en-US"/>
        </w:rPr>
        <w:t>HTTP Transforms</w:t>
      </w:r>
      <w:bookmarkEnd w:id="553"/>
    </w:p>
    <w:p w14:paraId="09C5E4C9" w14:textId="69BB14D3" w:rsidR="004C434D" w:rsidRDefault="004C434D" w:rsidP="00E65D0E">
      <w:pPr>
        <w:rPr>
          <w:lang w:val="en-US"/>
        </w:rPr>
      </w:pPr>
      <w:r>
        <w:rPr>
          <w:lang w:val="en-US"/>
        </w:rPr>
        <w:t xml:space="preserve">When </w:t>
      </w:r>
      <w:r w:rsidR="003A0B4A">
        <w:rPr>
          <w:lang w:val="en-US"/>
        </w:rPr>
        <w:t xml:space="preserve">you need to transform or append information which </w:t>
      </w:r>
      <w:proofErr w:type="spellStart"/>
      <w:r w:rsidR="003A0B4A">
        <w:rPr>
          <w:lang w:val="en-US"/>
        </w:rPr>
        <w:t>Sesam</w:t>
      </w:r>
      <w:proofErr w:type="spellEnd"/>
      <w:r w:rsidR="003A0B4A">
        <w:rPr>
          <w:lang w:val="en-US"/>
        </w:rPr>
        <w:t xml:space="preserve"> isn’t good at handling, you’d use an </w:t>
      </w:r>
      <w:proofErr w:type="spellStart"/>
      <w:r w:rsidR="003A0B4A">
        <w:rPr>
          <w:lang w:val="en-US"/>
        </w:rPr>
        <w:t>http_transform</w:t>
      </w:r>
      <w:proofErr w:type="spellEnd"/>
      <w:r w:rsidR="003A0B4A">
        <w:rPr>
          <w:lang w:val="en-US"/>
        </w:rPr>
        <w:t>.</w:t>
      </w:r>
    </w:p>
    <w:p w14:paraId="46428B8E" w14:textId="577049A3" w:rsidR="00E65D0E" w:rsidRDefault="003C2303" w:rsidP="00E65D0E">
      <w:pPr>
        <w:rPr>
          <w:lang w:val="en-US"/>
        </w:rPr>
      </w:pPr>
      <w:r>
        <w:rPr>
          <w:lang w:val="en-US"/>
        </w:rPr>
        <w:t xml:space="preserve">When you don’t want all the data from a </w:t>
      </w:r>
      <w:proofErr w:type="gramStart"/>
      <w:r>
        <w:rPr>
          <w:lang w:val="en-US"/>
        </w:rPr>
        <w:t>system, but</w:t>
      </w:r>
      <w:proofErr w:type="gramEnd"/>
      <w:r>
        <w:rPr>
          <w:lang w:val="en-US"/>
        </w:rPr>
        <w:t xml:space="preserve"> need to append it to the data you’re processing, you’d typically do a </w:t>
      </w:r>
      <w:proofErr w:type="spellStart"/>
      <w:r>
        <w:rPr>
          <w:lang w:val="en-US"/>
        </w:rPr>
        <w:t>http_transform</w:t>
      </w:r>
      <w:proofErr w:type="spellEnd"/>
      <w:r>
        <w:rPr>
          <w:lang w:val="en-US"/>
        </w:rPr>
        <w:t>.</w:t>
      </w:r>
    </w:p>
    <w:p w14:paraId="07B20A77" w14:textId="6D5A7526" w:rsidR="003C2303" w:rsidRDefault="003C2303" w:rsidP="00E65D0E">
      <w:pPr>
        <w:rPr>
          <w:lang w:val="en-US"/>
        </w:rPr>
      </w:pPr>
      <w:r>
        <w:rPr>
          <w:lang w:val="en-US"/>
        </w:rPr>
        <w:t xml:space="preserve">Example: You want to get the current weather for a location, but you don’t want to read all the weather around the world constantly into </w:t>
      </w:r>
      <w:proofErr w:type="spellStart"/>
      <w:r>
        <w:rPr>
          <w:lang w:val="en-US"/>
        </w:rPr>
        <w:t>sesam</w:t>
      </w:r>
      <w:proofErr w:type="spellEnd"/>
      <w:r>
        <w:rPr>
          <w:lang w:val="en-US"/>
        </w:rPr>
        <w:t>.</w:t>
      </w:r>
      <w:r w:rsidR="00520209">
        <w:rPr>
          <w:lang w:val="en-US"/>
        </w:rPr>
        <w:t xml:space="preserve"> What you’re interested in is the weather for a location specified by an entity at runtime. You can get this by querying an API per entity being </w:t>
      </w:r>
      <w:proofErr w:type="spellStart"/>
      <w:r w:rsidR="00520209">
        <w:rPr>
          <w:lang w:val="en-US"/>
        </w:rPr>
        <w:t>processed.</w:t>
      </w:r>
      <w:r w:rsidR="000B3D68">
        <w:rPr>
          <w:lang w:val="en-US"/>
        </w:rPr>
        <w:t>vor</w:t>
      </w:r>
      <w:proofErr w:type="spellEnd"/>
    </w:p>
    <w:p w14:paraId="5E7FADDD" w14:textId="55E5440B" w:rsidR="004C434D" w:rsidRDefault="00520209" w:rsidP="00E65D0E">
      <w:pPr>
        <w:rPr>
          <w:lang w:val="en-US"/>
        </w:rPr>
      </w:pPr>
      <w:r>
        <w:rPr>
          <w:lang w:val="en-US"/>
        </w:rPr>
        <w:t xml:space="preserve">Example: You need to convert UTM to </w:t>
      </w:r>
      <w:proofErr w:type="spellStart"/>
      <w:r>
        <w:rPr>
          <w:lang w:val="en-US"/>
        </w:rPr>
        <w:t>LatLong</w:t>
      </w:r>
      <w:proofErr w:type="spellEnd"/>
      <w:r>
        <w:rPr>
          <w:lang w:val="en-US"/>
        </w:rPr>
        <w:t xml:space="preserve"> coordinates. </w:t>
      </w:r>
      <w:proofErr w:type="spellStart"/>
      <w:r>
        <w:rPr>
          <w:lang w:val="en-US"/>
        </w:rPr>
        <w:t>Sesam</w:t>
      </w:r>
      <w:proofErr w:type="spellEnd"/>
      <w:r>
        <w:rPr>
          <w:lang w:val="en-US"/>
        </w:rPr>
        <w:t xml:space="preserve"> doesn’t have a function to do this built in, so you make a microservice to do the </w:t>
      </w:r>
      <w:r w:rsidR="004C434D">
        <w:rPr>
          <w:lang w:val="en-US"/>
        </w:rPr>
        <w:t xml:space="preserve">conversion and call this with an </w:t>
      </w:r>
      <w:proofErr w:type="spellStart"/>
      <w:r w:rsidR="004C434D">
        <w:rPr>
          <w:lang w:val="en-US"/>
        </w:rPr>
        <w:t>http_transform</w:t>
      </w:r>
      <w:proofErr w:type="spellEnd"/>
      <w:r w:rsidR="004C434D">
        <w:rPr>
          <w:lang w:val="en-US"/>
        </w:rPr>
        <w:t>.</w:t>
      </w:r>
    </w:p>
    <w:p w14:paraId="245BC150" w14:textId="7CFBF883" w:rsidR="003A0B4A" w:rsidRDefault="003A0B4A" w:rsidP="00E65D0E">
      <w:pPr>
        <w:rPr>
          <w:lang w:val="en-US"/>
        </w:rPr>
      </w:pPr>
      <w:r>
        <w:rPr>
          <w:lang w:val="en-US"/>
        </w:rPr>
        <w:t xml:space="preserve">General Example: </w:t>
      </w:r>
      <w:r w:rsidR="0020163A">
        <w:rPr>
          <w:lang w:val="en-US"/>
        </w:rPr>
        <w:t xml:space="preserve">appending </w:t>
      </w:r>
      <w:r w:rsidR="000835F5">
        <w:rPr>
          <w:lang w:val="en-US"/>
        </w:rPr>
        <w:t xml:space="preserve">time-dependent </w:t>
      </w:r>
      <w:r>
        <w:rPr>
          <w:lang w:val="en-US"/>
        </w:rPr>
        <w:t>data</w:t>
      </w:r>
      <w:r w:rsidR="000835F5">
        <w:rPr>
          <w:lang w:val="en-US"/>
        </w:rPr>
        <w:t>points</w:t>
      </w:r>
      <w:r>
        <w:rPr>
          <w:lang w:val="en-US"/>
        </w:rPr>
        <w:t xml:space="preserve"> </w:t>
      </w:r>
      <w:r w:rsidR="0020163A">
        <w:rPr>
          <w:lang w:val="en-US"/>
        </w:rPr>
        <w:t xml:space="preserve">to your output </w:t>
      </w:r>
      <w:r w:rsidR="000835F5">
        <w:rPr>
          <w:lang w:val="en-US"/>
        </w:rPr>
        <w:t>without reading absolutely all of the time-</w:t>
      </w:r>
      <w:proofErr w:type="spellStart"/>
      <w:r w:rsidR="000835F5">
        <w:rPr>
          <w:lang w:val="en-US"/>
        </w:rPr>
        <w:t>dependented</w:t>
      </w:r>
      <w:proofErr w:type="spellEnd"/>
      <w:r w:rsidR="000835F5">
        <w:rPr>
          <w:lang w:val="en-US"/>
        </w:rPr>
        <w:t xml:space="preserve"> data.</w:t>
      </w:r>
    </w:p>
    <w:p w14:paraId="3D79AB76" w14:textId="77777777" w:rsidR="00F91D15" w:rsidRDefault="00F91D15" w:rsidP="00E65D0E">
      <w:pPr>
        <w:rPr>
          <w:lang w:val="en-US"/>
        </w:rPr>
      </w:pPr>
    </w:p>
    <w:p w14:paraId="54E40FB8" w14:textId="5022462F" w:rsidR="00463C4F" w:rsidRDefault="0045412E" w:rsidP="00D15460">
      <w:pPr>
        <w:pStyle w:val="Heading3"/>
        <w:numPr>
          <w:ilvl w:val="2"/>
          <w:numId w:val="22"/>
        </w:numPr>
        <w:rPr>
          <w:lang w:val="en-US"/>
        </w:rPr>
      </w:pPr>
      <w:bookmarkStart w:id="554" w:name="_Toc64461723"/>
      <w:r>
        <w:rPr>
          <w:lang w:val="en-US"/>
        </w:rPr>
        <w:t>Chaining of Systems</w:t>
      </w:r>
      <w:bookmarkEnd w:id="554"/>
    </w:p>
    <w:p w14:paraId="4C1179FC" w14:textId="1D3FC216" w:rsidR="0045412E" w:rsidRDefault="00C60EE4" w:rsidP="0045412E">
      <w:pPr>
        <w:rPr>
          <w:lang w:val="en-US"/>
        </w:rPr>
      </w:pPr>
      <w:r>
        <w:rPr>
          <w:lang w:val="en-US"/>
        </w:rPr>
        <w:t>Microservices are easily re-used if they do generic stuff</w:t>
      </w:r>
      <w:r w:rsidR="00A02EB0">
        <w:rPr>
          <w:lang w:val="en-US"/>
        </w:rPr>
        <w:t xml:space="preserve">. </w:t>
      </w:r>
    </w:p>
    <w:p w14:paraId="17CC99DD" w14:textId="5DEFE158" w:rsidR="00A02EB0" w:rsidRDefault="00A02EB0" w:rsidP="0045412E">
      <w:pPr>
        <w:rPr>
          <w:lang w:val="en-US"/>
        </w:rPr>
      </w:pPr>
      <w:r>
        <w:rPr>
          <w:lang w:val="en-US"/>
        </w:rPr>
        <w:t>The point of chaining microservices or API’s is to use multiple generic, simple services</w:t>
      </w:r>
      <w:r w:rsidR="007605B9">
        <w:rPr>
          <w:lang w:val="en-US"/>
        </w:rPr>
        <w:t xml:space="preserve"> to solve a bigger complex problem.</w:t>
      </w:r>
    </w:p>
    <w:p w14:paraId="0A4C264C" w14:textId="493D0376" w:rsidR="007605B9" w:rsidRDefault="007605B9" w:rsidP="0045412E">
      <w:pPr>
        <w:rPr>
          <w:lang w:val="en-US"/>
        </w:rPr>
      </w:pPr>
      <w:r>
        <w:rPr>
          <w:lang w:val="en-US"/>
        </w:rPr>
        <w:lastRenderedPageBreak/>
        <w:t xml:space="preserve">Pros: </w:t>
      </w:r>
      <w:r w:rsidR="005F5682">
        <w:rPr>
          <w:lang w:val="en-US"/>
        </w:rPr>
        <w:t>Usually re-use of microservices makes development time shorter</w:t>
      </w:r>
    </w:p>
    <w:p w14:paraId="0DA292E0" w14:textId="77CC6CD9" w:rsidR="005F5682" w:rsidRDefault="005F5682" w:rsidP="0045412E">
      <w:pPr>
        <w:rPr>
          <w:lang w:val="en-US"/>
        </w:rPr>
      </w:pPr>
      <w:r>
        <w:rPr>
          <w:lang w:val="en-US"/>
        </w:rPr>
        <w:t xml:space="preserve">Cons: Debugging can be complex and unforeseen issues hard to find &amp; pinpoint. Can’t see it in the graph, need to search the whole </w:t>
      </w:r>
      <w:r w:rsidR="008C104E">
        <w:rPr>
          <w:lang w:val="en-US"/>
        </w:rPr>
        <w:t>node configuration to find the systems.</w:t>
      </w:r>
    </w:p>
    <w:p w14:paraId="7878AC6D" w14:textId="77777777" w:rsidR="005A6559" w:rsidRDefault="005A6559" w:rsidP="0045412E">
      <w:pPr>
        <w:rPr>
          <w:lang w:val="en-US"/>
        </w:rPr>
      </w:pPr>
    </w:p>
    <w:p w14:paraId="56A51A84" w14:textId="06B20DEA" w:rsidR="005A6559" w:rsidRDefault="005A6559" w:rsidP="00AC1BCE">
      <w:pPr>
        <w:pStyle w:val="Heading3"/>
        <w:rPr>
          <w:lang w:val="en-US"/>
        </w:rPr>
      </w:pPr>
      <w:bookmarkStart w:id="555" w:name="_Toc64461724"/>
      <w:r>
        <w:rPr>
          <w:lang w:val="en-US"/>
        </w:rPr>
        <w:t>2.3 Tasks for Systems: Intermediate</w:t>
      </w:r>
      <w:bookmarkEnd w:id="555"/>
    </w:p>
    <w:p w14:paraId="72A4DA18" w14:textId="77777777" w:rsidR="00483B7C" w:rsidRDefault="00483B7C" w:rsidP="0045412E">
      <w:pPr>
        <w:rPr>
          <w:lang w:val="en-US"/>
        </w:rPr>
      </w:pPr>
    </w:p>
    <w:p w14:paraId="7929F4B8" w14:textId="487BCB81" w:rsidR="00906B94" w:rsidRDefault="00906B94" w:rsidP="00906B94">
      <w:pPr>
        <w:rPr>
          <w:lang w:val="en-US"/>
        </w:rPr>
      </w:pPr>
    </w:p>
    <w:p w14:paraId="153C6E33" w14:textId="4A5C5C17" w:rsidR="00E454AE" w:rsidRDefault="00E454AE" w:rsidP="00E454AE">
      <w:pPr>
        <w:pStyle w:val="Heading2"/>
        <w:rPr>
          <w:lang w:val="en-US"/>
        </w:rPr>
      </w:pPr>
      <w:bookmarkStart w:id="556" w:name="_Toc64461725"/>
      <w:r w:rsidRPr="00EE7D2E">
        <w:rPr>
          <w:lang w:val="en-US"/>
        </w:rPr>
        <w:t>Epilogu</w:t>
      </w:r>
      <w:r>
        <w:rPr>
          <w:lang w:val="en-US"/>
        </w:rPr>
        <w:t>e</w:t>
      </w:r>
      <w:bookmarkEnd w:id="556"/>
    </w:p>
    <w:p w14:paraId="5445B5B9" w14:textId="32E54ED2" w:rsidR="00E454AE" w:rsidRDefault="00E454AE" w:rsidP="00E454AE">
      <w:pPr>
        <w:rPr>
          <w:lang w:val="en-US"/>
        </w:rPr>
      </w:pPr>
      <w:r>
        <w:rPr>
          <w:lang w:val="en-US"/>
        </w:rPr>
        <w:t>Summarize the topics the reader has gone through on a very high level.</w:t>
      </w:r>
    </w:p>
    <w:p w14:paraId="220D9672" w14:textId="6377D2E7" w:rsidR="00E454AE" w:rsidRPr="00E454AE" w:rsidRDefault="00E454AE" w:rsidP="00E454AE">
      <w:pPr>
        <w:rPr>
          <w:lang w:val="en-US"/>
        </w:rPr>
      </w:pPr>
      <w:r>
        <w:rPr>
          <w:lang w:val="en-US"/>
        </w:rPr>
        <w:t>In relation to the introduction, tell them what they’ve learned</w:t>
      </w:r>
      <w:r w:rsidR="00AC1BCE">
        <w:rPr>
          <w:lang w:val="en-US"/>
        </w:rPr>
        <w:t xml:space="preserve"> and what they should be capable of using this knowledge to do.</w:t>
      </w:r>
    </w:p>
    <w:p w14:paraId="503B0215" w14:textId="02CBC0E4" w:rsidR="005A6559" w:rsidRDefault="005A6559" w:rsidP="00906B94">
      <w:pPr>
        <w:rPr>
          <w:lang w:val="en-US"/>
        </w:rPr>
      </w:pPr>
    </w:p>
    <w:p w14:paraId="5DB39576" w14:textId="1EEBC37F" w:rsidR="005A6559" w:rsidRDefault="005A6559" w:rsidP="00906B94">
      <w:pPr>
        <w:rPr>
          <w:lang w:val="en-US"/>
        </w:rPr>
      </w:pPr>
    </w:p>
    <w:p w14:paraId="55B7A545" w14:textId="55EEC328" w:rsidR="005A6559" w:rsidRDefault="005A6559" w:rsidP="00906B94">
      <w:pPr>
        <w:rPr>
          <w:lang w:val="en-US"/>
        </w:rPr>
      </w:pPr>
    </w:p>
    <w:p w14:paraId="43C1B238" w14:textId="7698C83C" w:rsidR="005A6559" w:rsidRDefault="005A6559" w:rsidP="00906B94">
      <w:pPr>
        <w:rPr>
          <w:lang w:val="en-US"/>
        </w:rPr>
      </w:pPr>
    </w:p>
    <w:p w14:paraId="5E468C26" w14:textId="77777777" w:rsidR="005A6559" w:rsidRDefault="005A6559" w:rsidP="00906B94">
      <w:pPr>
        <w:rPr>
          <w:lang w:val="en-US"/>
        </w:rPr>
      </w:pPr>
    </w:p>
    <w:p w14:paraId="599E3DDD" w14:textId="7759211F" w:rsidR="00906B94" w:rsidRPr="000371D9" w:rsidRDefault="00906B94" w:rsidP="00D15460">
      <w:pPr>
        <w:pStyle w:val="Heading1"/>
        <w:numPr>
          <w:ilvl w:val="0"/>
          <w:numId w:val="22"/>
        </w:numPr>
        <w:pBdr>
          <w:bottom w:val="single" w:sz="12" w:space="1" w:color="auto"/>
        </w:pBdr>
        <w:rPr>
          <w:lang w:val="en-US"/>
        </w:rPr>
      </w:pPr>
      <w:bookmarkStart w:id="557" w:name="_Toc64461726"/>
      <w:r>
        <w:rPr>
          <w:lang w:val="en-US"/>
        </w:rPr>
        <w:t>DTL – The language of Pipes</w:t>
      </w:r>
      <w:bookmarkEnd w:id="557"/>
    </w:p>
    <w:p w14:paraId="26B82D6A" w14:textId="77777777" w:rsidR="00906B94" w:rsidRPr="000371D9" w:rsidRDefault="00906B94" w:rsidP="00906B94">
      <w:pPr>
        <w:rPr>
          <w:lang w:val="en-US"/>
        </w:rPr>
      </w:pPr>
    </w:p>
    <w:p w14:paraId="02B30517" w14:textId="77777777" w:rsidR="00906B94" w:rsidRDefault="00906B94" w:rsidP="00906B94">
      <w:pPr>
        <w:pStyle w:val="Heading2"/>
      </w:pPr>
      <w:bookmarkStart w:id="558" w:name="_Toc64461727"/>
      <w:proofErr w:type="spellStart"/>
      <w:r>
        <w:t>Introduction</w:t>
      </w:r>
      <w:bookmarkEnd w:id="558"/>
      <w:proofErr w:type="spellEnd"/>
    </w:p>
    <w:p w14:paraId="6E266FC0" w14:textId="1BF3376E" w:rsidR="00906B94" w:rsidRDefault="00906B94" w:rsidP="00A524AC">
      <w:pPr>
        <w:pStyle w:val="Heading3"/>
        <w:rPr>
          <w:lang w:val="en-US"/>
        </w:rPr>
      </w:pPr>
      <w:bookmarkStart w:id="559" w:name="_Toc64461728"/>
      <w:r>
        <w:rPr>
          <w:lang w:val="en-US"/>
        </w:rPr>
        <w:t>What is DTL?</w:t>
      </w:r>
      <w:bookmarkEnd w:id="559"/>
    </w:p>
    <w:p w14:paraId="5CA236CC" w14:textId="53C6C8A4" w:rsidR="005A6559" w:rsidRPr="005A6559" w:rsidRDefault="007C63C6" w:rsidP="005A6559">
      <w:pPr>
        <w:rPr>
          <w:lang w:val="en-US"/>
        </w:rPr>
      </w:pPr>
      <w:r>
        <w:rPr>
          <w:lang w:val="en-US"/>
        </w:rPr>
        <w:t xml:space="preserve">Data transformation language - </w:t>
      </w:r>
      <w:r w:rsidR="005A6559">
        <w:rPr>
          <w:lang w:val="en-US"/>
        </w:rPr>
        <w:t xml:space="preserve">Programming language, mix of JSON &amp; </w:t>
      </w:r>
      <w:proofErr w:type="spellStart"/>
      <w:r w:rsidR="005A6559">
        <w:rPr>
          <w:lang w:val="en-US"/>
        </w:rPr>
        <w:t>func_programming</w:t>
      </w:r>
      <w:proofErr w:type="spellEnd"/>
      <w:r w:rsidR="005A6559">
        <w:rPr>
          <w:lang w:val="en-US"/>
        </w:rPr>
        <w:t xml:space="preserve"> </w:t>
      </w:r>
      <w:proofErr w:type="spellStart"/>
      <w:r w:rsidR="005A6559">
        <w:rPr>
          <w:lang w:val="en-US"/>
        </w:rPr>
        <w:t>etc</w:t>
      </w:r>
      <w:proofErr w:type="spellEnd"/>
    </w:p>
    <w:p w14:paraId="2C8951BF" w14:textId="2126B5B3" w:rsidR="00A524AC" w:rsidRDefault="00A524AC" w:rsidP="00A524AC">
      <w:pPr>
        <w:pStyle w:val="Heading3"/>
        <w:rPr>
          <w:lang w:val="en-US"/>
        </w:rPr>
      </w:pPr>
      <w:bookmarkStart w:id="560" w:name="_Toc64461729"/>
      <w:r>
        <w:rPr>
          <w:lang w:val="en-US"/>
        </w:rPr>
        <w:t>Why DTL?</w:t>
      </w:r>
      <w:bookmarkEnd w:id="560"/>
    </w:p>
    <w:p w14:paraId="65156420" w14:textId="22254DB8" w:rsidR="005A6559" w:rsidRPr="005A6559" w:rsidRDefault="005A6559" w:rsidP="005A6559">
      <w:pPr>
        <w:rPr>
          <w:lang w:val="en-US"/>
        </w:rPr>
      </w:pPr>
      <w:r>
        <w:rPr>
          <w:lang w:val="en-US"/>
        </w:rPr>
        <w:t xml:space="preserve">What problems does it solve? Why did we need to make a </w:t>
      </w:r>
      <w:r w:rsidR="00D41619">
        <w:rPr>
          <w:lang w:val="en-US"/>
        </w:rPr>
        <w:t>new programming language?</w:t>
      </w:r>
    </w:p>
    <w:p w14:paraId="6B5306C6" w14:textId="334A1B7A" w:rsidR="00906B94" w:rsidRDefault="00906B94" w:rsidP="00A524AC">
      <w:pPr>
        <w:pStyle w:val="Heading3"/>
        <w:rPr>
          <w:lang w:val="en-US"/>
        </w:rPr>
      </w:pPr>
      <w:bookmarkStart w:id="561" w:name="_Toc64461730"/>
      <w:r>
        <w:rPr>
          <w:lang w:val="en-US"/>
        </w:rPr>
        <w:t>Where is DTL used?</w:t>
      </w:r>
      <w:r w:rsidR="004F1E78">
        <w:rPr>
          <w:lang w:val="en-US"/>
        </w:rPr>
        <w:t xml:space="preserve"> – Can fit into 3.1.1 probably.</w:t>
      </w:r>
      <w:bookmarkEnd w:id="561"/>
    </w:p>
    <w:p w14:paraId="6DD1628D" w14:textId="55558533" w:rsidR="001D686A" w:rsidRDefault="00D41619" w:rsidP="001D686A">
      <w:pPr>
        <w:rPr>
          <w:lang w:val="en-US"/>
        </w:rPr>
      </w:pPr>
      <w:r>
        <w:rPr>
          <w:lang w:val="en-US"/>
        </w:rPr>
        <w:t>Where do you write it? Why only in pipes?</w:t>
      </w:r>
      <w:r w:rsidR="007C63C6">
        <w:rPr>
          <w:lang w:val="en-US"/>
        </w:rPr>
        <w:t xml:space="preserve"> </w:t>
      </w:r>
    </w:p>
    <w:p w14:paraId="4963E54B" w14:textId="548FABC7" w:rsidR="004A1636" w:rsidRDefault="00915491" w:rsidP="00D15460">
      <w:pPr>
        <w:pStyle w:val="Heading2"/>
        <w:numPr>
          <w:ilvl w:val="1"/>
          <w:numId w:val="16"/>
        </w:numPr>
        <w:rPr>
          <w:lang w:val="en-US"/>
        </w:rPr>
      </w:pPr>
      <w:bookmarkStart w:id="562" w:name="_Toc64461731"/>
      <w:r>
        <w:rPr>
          <w:lang w:val="en-US"/>
        </w:rPr>
        <w:t xml:space="preserve">DTL: </w:t>
      </w:r>
      <w:r w:rsidR="00A44917">
        <w:rPr>
          <w:lang w:val="en-US"/>
        </w:rPr>
        <w:t>Beginner</w:t>
      </w:r>
      <w:bookmarkEnd w:id="562"/>
    </w:p>
    <w:p w14:paraId="1125F264" w14:textId="62A0E402" w:rsidR="00FA6365" w:rsidRPr="00FA6365" w:rsidRDefault="002B07FB" w:rsidP="00D15460">
      <w:pPr>
        <w:pStyle w:val="Heading3"/>
        <w:numPr>
          <w:ilvl w:val="2"/>
          <w:numId w:val="16"/>
        </w:numPr>
        <w:rPr>
          <w:lang w:val="en-US"/>
        </w:rPr>
      </w:pPr>
      <w:bookmarkStart w:id="563" w:name="_Toc64461732"/>
      <w:r>
        <w:rPr>
          <w:lang w:val="en-US"/>
        </w:rPr>
        <w:t>Pipes</w:t>
      </w:r>
      <w:r w:rsidR="007008CA">
        <w:rPr>
          <w:lang w:val="en-US"/>
        </w:rPr>
        <w:t>, where DTL executes</w:t>
      </w:r>
      <w:bookmarkEnd w:id="563"/>
      <w:ins w:id="564" w:author="Gabriell Constantin Vig" w:date="2021-02-24T16:05:00Z">
        <w:r w:rsidR="00FB0FA0">
          <w:rPr>
            <w:lang w:val="en-US"/>
          </w:rPr>
          <w:t xml:space="preserve"> @Morten</w:t>
        </w:r>
      </w:ins>
    </w:p>
    <w:p w14:paraId="48118B37" w14:textId="77777777" w:rsidR="007008CA" w:rsidRPr="00FA6365" w:rsidRDefault="002B07FB" w:rsidP="00FA6365">
      <w:pPr>
        <w:rPr>
          <w:lang w:val="en-US"/>
        </w:rPr>
      </w:pPr>
      <w:r w:rsidRPr="00FA6365">
        <w:rPr>
          <w:lang w:val="en-US"/>
        </w:rPr>
        <w:t>What happens when a pipe runs?</w:t>
      </w:r>
    </w:p>
    <w:p w14:paraId="5BFF6163" w14:textId="09197BE0" w:rsidR="007008CA" w:rsidRPr="00FA6365" w:rsidRDefault="007008CA" w:rsidP="00FA6365">
      <w:pPr>
        <w:rPr>
          <w:lang w:val="en-US"/>
        </w:rPr>
      </w:pPr>
      <w:r w:rsidRPr="00FA6365">
        <w:rPr>
          <w:lang w:val="en-US"/>
        </w:rPr>
        <w:t>What is the relationship of pipes and DTL?</w:t>
      </w:r>
    </w:p>
    <w:p w14:paraId="1EE19FE5" w14:textId="0CA00086" w:rsidR="007008CA" w:rsidRDefault="00293D96" w:rsidP="00D15460">
      <w:pPr>
        <w:pStyle w:val="Heading3"/>
        <w:numPr>
          <w:ilvl w:val="2"/>
          <w:numId w:val="16"/>
        </w:numPr>
        <w:rPr>
          <w:lang w:val="en-US"/>
        </w:rPr>
      </w:pPr>
      <w:bookmarkStart w:id="565" w:name="_Toc64461733"/>
      <w:r>
        <w:rPr>
          <w:lang w:val="en-US"/>
        </w:rPr>
        <w:t>Entities, pipes and _id</w:t>
      </w:r>
      <w:bookmarkEnd w:id="565"/>
      <w:ins w:id="566" w:author="Gabriell Constantin Vig" w:date="2021-02-24T16:09:00Z">
        <w:r w:rsidR="00D83163">
          <w:rPr>
            <w:lang w:val="en-US"/>
          </w:rPr>
          <w:t xml:space="preserve"> @G</w:t>
        </w:r>
      </w:ins>
      <w:ins w:id="567" w:author="Gabriell Constantin Vig" w:date="2021-02-24T16:12:00Z">
        <w:r w:rsidR="00B26207">
          <w:rPr>
            <w:lang w:val="en-US"/>
          </w:rPr>
          <w:t xml:space="preserve">eir </w:t>
        </w:r>
        <w:proofErr w:type="spellStart"/>
        <w:r w:rsidR="00B26207">
          <w:rPr>
            <w:lang w:val="en-US"/>
          </w:rPr>
          <w:t>Atle</w:t>
        </w:r>
      </w:ins>
      <w:proofErr w:type="spellEnd"/>
    </w:p>
    <w:p w14:paraId="2CF08FCF" w14:textId="280FAEB7" w:rsidR="00293D96" w:rsidRDefault="00293D96" w:rsidP="4B3F0424">
      <w:pPr>
        <w:rPr>
          <w:ins w:id="568" w:author="Geir Atle Hegsvold" w:date="2021-03-01T11:49:00Z"/>
          <w:rFonts w:ascii="Calibri" w:eastAsia="Calibri" w:hAnsi="Calibri" w:cs="Calibri"/>
          <w:color w:val="000000" w:themeColor="text1"/>
          <w:lang w:val="en-US"/>
        </w:rPr>
      </w:pPr>
      <w:del w:id="569" w:author="Geir Atle Hegsvold" w:date="2021-03-01T11:50:00Z">
        <w:r w:rsidRPr="4B3F0424" w:rsidDel="00293D96">
          <w:rPr>
            <w:lang w:val="en-US"/>
          </w:rPr>
          <w:delText>What is an _id? Why do we need it? Is it used for the same thing always?</w:delText>
        </w:r>
      </w:del>
      <w:ins w:id="570" w:author="Geir Atle Hegsvold" w:date="2021-03-01T11:49:00Z">
        <w:r w:rsidR="63F92F4E" w:rsidRPr="4B3F0424">
          <w:rPr>
            <w:rFonts w:ascii="Calibri" w:eastAsia="Calibri" w:hAnsi="Calibri" w:cs="Calibri"/>
            <w:color w:val="000000" w:themeColor="text1"/>
            <w:lang w:val="en-US"/>
          </w:rPr>
          <w:t xml:space="preserve">What is an _id? Why do we need it? Is it used for the same thing always? What is it good for? </w:t>
        </w:r>
        <w:r w:rsidR="63F92F4E" w:rsidRPr="4B3F0424">
          <w:rPr>
            <w:rFonts w:ascii="Calibri" w:eastAsia="Calibri" w:hAnsi="Calibri" w:cs="Calibri"/>
            <w:strike/>
            <w:color w:val="000000" w:themeColor="text1"/>
            <w:lang w:val="en-US"/>
          </w:rPr>
          <w:t>Absolutely nothing</w:t>
        </w:r>
        <w:r w:rsidR="63F92F4E" w:rsidRPr="4B3F0424">
          <w:rPr>
            <w:rFonts w:ascii="Calibri" w:eastAsia="Calibri" w:hAnsi="Calibri" w:cs="Calibri"/>
            <w:color w:val="000000" w:themeColor="text1"/>
            <w:lang w:val="en-US"/>
          </w:rPr>
          <w:t xml:space="preserve"> </w:t>
        </w:r>
        <w:proofErr w:type="gramStart"/>
        <w:r w:rsidR="63F92F4E" w:rsidRPr="4B3F0424">
          <w:rPr>
            <w:rFonts w:ascii="Calibri" w:eastAsia="Calibri" w:hAnsi="Calibri" w:cs="Calibri"/>
            <w:color w:val="000000" w:themeColor="text1"/>
            <w:lang w:val="en-US"/>
          </w:rPr>
          <w:t>quite</w:t>
        </w:r>
        <w:proofErr w:type="gramEnd"/>
        <w:r w:rsidR="63F92F4E" w:rsidRPr="4B3F0424">
          <w:rPr>
            <w:rFonts w:ascii="Calibri" w:eastAsia="Calibri" w:hAnsi="Calibri" w:cs="Calibri"/>
            <w:color w:val="000000" w:themeColor="text1"/>
            <w:lang w:val="en-US"/>
          </w:rPr>
          <w:t xml:space="preserve"> a bit!</w:t>
        </w:r>
      </w:ins>
    </w:p>
    <w:p w14:paraId="32F85856" w14:textId="052A8A40" w:rsidR="63F92F4E" w:rsidRDefault="63F92F4E">
      <w:pPr>
        <w:pStyle w:val="Heading4"/>
        <w:rPr>
          <w:ins w:id="571" w:author="Geir Atle Hegsvold" w:date="2021-03-01T11:49:00Z"/>
          <w:rFonts w:ascii="Consolas" w:eastAsia="Consolas" w:hAnsi="Consolas" w:cs="Consolas"/>
          <w:lang w:val="en-US"/>
        </w:rPr>
        <w:pPrChange w:id="572" w:author="Geir Atle Hegsvold" w:date="2021-03-01T11:49:00Z">
          <w:pPr/>
        </w:pPrChange>
      </w:pPr>
      <w:ins w:id="573" w:author="Geir Atle Hegsvold" w:date="2021-03-01T11:49:00Z">
        <w:r w:rsidRPr="4B3F0424">
          <w:rPr>
            <w:rFonts w:ascii="Calibri Light" w:eastAsia="Calibri Light" w:hAnsi="Calibri Light" w:cs="Calibri Light"/>
            <w:lang w:val="en-US"/>
          </w:rPr>
          <w:t xml:space="preserve">The reserved property </w:t>
        </w:r>
        <w:r w:rsidRPr="4B3F0424">
          <w:rPr>
            <w:rFonts w:ascii="Consolas" w:eastAsia="Consolas" w:hAnsi="Consolas" w:cs="Consolas"/>
            <w:lang w:val="en-US"/>
          </w:rPr>
          <w:t>_id</w:t>
        </w:r>
      </w:ins>
    </w:p>
    <w:p w14:paraId="34ABC028" w14:textId="0E01112F" w:rsidR="63F92F4E" w:rsidRDefault="63F92F4E" w:rsidP="4B3F0424">
      <w:pPr>
        <w:rPr>
          <w:ins w:id="574" w:author="Geir Atle Hegsvold" w:date="2021-03-01T11:49:00Z"/>
          <w:rFonts w:ascii="Calibri" w:eastAsia="Calibri" w:hAnsi="Calibri" w:cs="Calibri"/>
          <w:color w:val="000000" w:themeColor="text1"/>
          <w:lang w:val="en-US"/>
        </w:rPr>
      </w:pPr>
      <w:ins w:id="575" w:author="Geir Atle Hegsvold" w:date="2021-03-01T11:49:00Z">
        <w:r w:rsidRPr="4B3F0424">
          <w:rPr>
            <w:rFonts w:ascii="Calibri" w:eastAsia="Calibri" w:hAnsi="Calibri" w:cs="Calibri"/>
            <w:color w:val="000000" w:themeColor="text1"/>
            <w:lang w:val="en-US"/>
          </w:rPr>
          <w:t xml:space="preserve">Everything in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 xml:space="preserve"> must have a unique identity, whether it is a system configuration, a pipe configuration, a dataset, an entity within a dataset, etc.</w:t>
        </w:r>
      </w:ins>
    </w:p>
    <w:p w14:paraId="7CB14460" w14:textId="70917B44" w:rsidR="63F92F4E" w:rsidRDefault="63F92F4E" w:rsidP="4B3F0424">
      <w:pPr>
        <w:rPr>
          <w:ins w:id="576" w:author="Geir Atle Hegsvold" w:date="2021-03-01T11:49:00Z"/>
          <w:rFonts w:ascii="Calibri" w:eastAsia="Calibri" w:hAnsi="Calibri" w:cs="Calibri"/>
          <w:color w:val="000000" w:themeColor="text1"/>
          <w:lang w:val="en-US"/>
        </w:rPr>
      </w:pPr>
      <w:ins w:id="577" w:author="Geir Atle Hegsvold" w:date="2021-03-01T11:49:00Z">
        <w:r w:rsidRPr="4B3F0424">
          <w:rPr>
            <w:rFonts w:ascii="Calibri" w:eastAsia="Calibri" w:hAnsi="Calibri" w:cs="Calibri"/>
            <w:color w:val="000000" w:themeColor="text1"/>
            <w:lang w:val="en-US"/>
          </w:rPr>
          <w:lastRenderedPageBreak/>
          <w:t xml:space="preserve">The reserved property named </w:t>
        </w:r>
        <w:r w:rsidRPr="4B3F0424">
          <w:rPr>
            <w:rFonts w:ascii="Consolas" w:eastAsia="Consolas" w:hAnsi="Consolas" w:cs="Consolas"/>
            <w:color w:val="000000" w:themeColor="text1"/>
            <w:lang w:val="en-US"/>
          </w:rPr>
          <w:t>_id</w:t>
        </w:r>
        <w:r w:rsidRPr="4B3F0424">
          <w:rPr>
            <w:rFonts w:ascii="Calibri" w:eastAsia="Calibri" w:hAnsi="Calibri" w:cs="Calibri"/>
            <w:color w:val="000000" w:themeColor="text1"/>
            <w:lang w:val="en-US"/>
          </w:rPr>
          <w:t xml:space="preserve"> is used as unique identity for components in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w:t>
        </w:r>
      </w:ins>
    </w:p>
    <w:p w14:paraId="0112FDF4" w14:textId="210597AB" w:rsidR="63F92F4E" w:rsidRDefault="63F92F4E" w:rsidP="4B3F0424">
      <w:pPr>
        <w:rPr>
          <w:ins w:id="578" w:author="Geir Atle Hegsvold" w:date="2021-03-01T11:49:00Z"/>
          <w:rFonts w:ascii="Calibri" w:eastAsia="Calibri" w:hAnsi="Calibri" w:cs="Calibri"/>
          <w:color w:val="000000" w:themeColor="text1"/>
          <w:lang w:val="en-US"/>
        </w:rPr>
      </w:pPr>
      <w:ins w:id="579" w:author="Geir Atle Hegsvold" w:date="2021-03-01T11:49:00Z">
        <w:r w:rsidRPr="4B3F0424">
          <w:rPr>
            <w:rFonts w:ascii="Calibri" w:eastAsia="Calibri" w:hAnsi="Calibri" w:cs="Calibri"/>
            <w:color w:val="000000" w:themeColor="text1"/>
            <w:lang w:val="en-US"/>
          </w:rPr>
          <w:t>This unique identity allows for precise references between configurations and precise connections between data entities.</w:t>
        </w:r>
      </w:ins>
    </w:p>
    <w:p w14:paraId="1440C85A" w14:textId="350C7839" w:rsidR="63F92F4E" w:rsidRDefault="63F92F4E" w:rsidP="4B3F0424">
      <w:pPr>
        <w:rPr>
          <w:ins w:id="580" w:author="Geir Atle Hegsvold" w:date="2021-03-01T11:49:00Z"/>
          <w:rFonts w:ascii="Calibri" w:eastAsia="Calibri" w:hAnsi="Calibri" w:cs="Calibri"/>
          <w:color w:val="000000" w:themeColor="text1"/>
          <w:lang w:val="en-US"/>
        </w:rPr>
      </w:pPr>
      <w:ins w:id="581" w:author="Geir Atle Hegsvold" w:date="2021-03-01T11:49:00Z">
        <w:r w:rsidRPr="4B3F0424">
          <w:rPr>
            <w:rFonts w:ascii="Calibri" w:eastAsia="Calibri" w:hAnsi="Calibri" w:cs="Calibri"/>
            <w:color w:val="000000" w:themeColor="text1"/>
            <w:lang w:val="en-US"/>
          </w:rPr>
          <w:t>See &lt;ref to _id restrictions&gt; for more information on how to create valid identifiers.</w:t>
        </w:r>
      </w:ins>
    </w:p>
    <w:p w14:paraId="4FB5B7F6" w14:textId="75270E2E" w:rsidR="63F92F4E" w:rsidRDefault="63F92F4E">
      <w:pPr>
        <w:pStyle w:val="Heading4"/>
        <w:rPr>
          <w:ins w:id="582" w:author="Geir Atle Hegsvold" w:date="2021-03-01T11:49:00Z"/>
          <w:rFonts w:ascii="Consolas" w:eastAsia="Consolas" w:hAnsi="Consolas" w:cs="Consolas"/>
          <w:lang w:val="en-US"/>
        </w:rPr>
        <w:pPrChange w:id="583" w:author="Geir Atle Hegsvold" w:date="2021-03-01T11:49:00Z">
          <w:pPr/>
        </w:pPrChange>
      </w:pPr>
      <w:ins w:id="584" w:author="Geir Atle Hegsvold" w:date="2021-03-01T11:49:00Z">
        <w:r w:rsidRPr="4B3F0424">
          <w:rPr>
            <w:rFonts w:ascii="Calibri Light" w:eastAsia="Calibri Light" w:hAnsi="Calibri Light" w:cs="Calibri Light"/>
            <w:lang w:val="en-US"/>
          </w:rPr>
          <w:t xml:space="preserve">System </w:t>
        </w:r>
        <w:r w:rsidRPr="4B3F0424">
          <w:rPr>
            <w:rFonts w:ascii="Consolas" w:eastAsia="Consolas" w:hAnsi="Consolas" w:cs="Consolas"/>
            <w:lang w:val="en-US"/>
          </w:rPr>
          <w:t>_id</w:t>
        </w:r>
      </w:ins>
    </w:p>
    <w:p w14:paraId="50A41458" w14:textId="13E7C690" w:rsidR="63F92F4E" w:rsidRDefault="63F92F4E" w:rsidP="4B3F0424">
      <w:pPr>
        <w:rPr>
          <w:ins w:id="585" w:author="Geir Atle Hegsvold" w:date="2021-03-01T11:49:00Z"/>
          <w:rFonts w:ascii="Calibri" w:eastAsia="Calibri" w:hAnsi="Calibri" w:cs="Calibri"/>
          <w:color w:val="000000" w:themeColor="text1"/>
          <w:lang w:val="en-US"/>
        </w:rPr>
      </w:pPr>
      <w:ins w:id="586" w:author="Geir Atle Hegsvold" w:date="2021-03-01T11:49:00Z">
        <w:r w:rsidRPr="4B3F0424">
          <w:rPr>
            <w:rFonts w:ascii="Calibri" w:eastAsia="Calibri" w:hAnsi="Calibri" w:cs="Calibri"/>
            <w:color w:val="000000" w:themeColor="text1"/>
            <w:lang w:val="en-US"/>
          </w:rPr>
          <w:t>The identity (</w:t>
        </w:r>
        <w:r w:rsidRPr="4B3F0424">
          <w:rPr>
            <w:rFonts w:ascii="Consolas" w:eastAsia="Consolas" w:hAnsi="Consolas" w:cs="Consolas"/>
            <w:color w:val="000000" w:themeColor="text1"/>
            <w:lang w:val="en-US"/>
          </w:rPr>
          <w:t>_id</w:t>
        </w:r>
        <w:r w:rsidRPr="4B3F0424">
          <w:rPr>
            <w:rFonts w:ascii="Calibri" w:eastAsia="Calibri" w:hAnsi="Calibri" w:cs="Calibri"/>
            <w:color w:val="000000" w:themeColor="text1"/>
            <w:lang w:val="en-US"/>
          </w:rPr>
          <w:t xml:space="preserve">) of a system must be unique within a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 xml:space="preserve"> node instance.</w:t>
        </w:r>
      </w:ins>
    </w:p>
    <w:p w14:paraId="3F6FC6AE" w14:textId="5AB72FD2" w:rsidR="63F92F4E" w:rsidRDefault="63F92F4E" w:rsidP="4B3F0424">
      <w:pPr>
        <w:rPr>
          <w:ins w:id="587" w:author="Geir Atle Hegsvold" w:date="2021-03-01T11:49:00Z"/>
          <w:rFonts w:ascii="Calibri" w:eastAsia="Calibri" w:hAnsi="Calibri" w:cs="Calibri"/>
          <w:color w:val="000000" w:themeColor="text1"/>
          <w:lang w:val="en-US"/>
        </w:rPr>
      </w:pPr>
      <w:ins w:id="588" w:author="Geir Atle Hegsvold" w:date="2021-03-01T11:49:00Z">
        <w:r w:rsidRPr="4B3F0424">
          <w:rPr>
            <w:rFonts w:ascii="Calibri" w:eastAsia="Calibri" w:hAnsi="Calibri" w:cs="Calibri"/>
            <w:color w:val="000000" w:themeColor="text1"/>
            <w:lang w:val="en-US"/>
          </w:rPr>
          <w:t>Once a system configuration is saved, its identity cannot be changed. If you need to change a system’s identity, you can Duplicate the system configuration, save the duplicated configuration with the desired identity, and then delete the original configuration.</w:t>
        </w:r>
      </w:ins>
    </w:p>
    <w:p w14:paraId="0D7A8C26" w14:textId="39E059F2" w:rsidR="63F92F4E" w:rsidRDefault="63F92F4E" w:rsidP="4B3F0424">
      <w:pPr>
        <w:rPr>
          <w:ins w:id="589" w:author="Geir Atle Hegsvold" w:date="2021-03-01T11:49:00Z"/>
          <w:rFonts w:ascii="Calibri" w:eastAsia="Calibri" w:hAnsi="Calibri" w:cs="Calibri"/>
          <w:color w:val="000000" w:themeColor="text1"/>
          <w:lang w:val="en-US"/>
        </w:rPr>
      </w:pPr>
      <w:ins w:id="590" w:author="Geir Atle Hegsvold" w:date="2021-03-01T11:49:00Z">
        <w:r w:rsidRPr="4B3F0424">
          <w:rPr>
            <w:rFonts w:ascii="Calibri" w:eastAsia="Calibri" w:hAnsi="Calibri" w:cs="Calibri"/>
            <w:color w:val="000000" w:themeColor="text1"/>
            <w:lang w:val="en-US"/>
          </w:rPr>
          <w:t>Remember to also update any other configurations that were referencing the original system to reference the new identity.</w:t>
        </w:r>
      </w:ins>
    </w:p>
    <w:p w14:paraId="1FEED292" w14:textId="35A33040" w:rsidR="63F92F4E" w:rsidRDefault="63F92F4E" w:rsidP="4B3F0424">
      <w:pPr>
        <w:rPr>
          <w:ins w:id="591" w:author="Geir Atle Hegsvold" w:date="2021-03-01T11:49:00Z"/>
          <w:rFonts w:ascii="Calibri" w:eastAsia="Calibri" w:hAnsi="Calibri" w:cs="Calibri"/>
          <w:color w:val="000000" w:themeColor="text1"/>
          <w:lang w:val="en-US"/>
        </w:rPr>
      </w:pPr>
      <w:ins w:id="592" w:author="Geir Atle Hegsvold" w:date="2021-03-01T11:49:00Z">
        <w:r w:rsidRPr="4B3F0424">
          <w:rPr>
            <w:rFonts w:ascii="Calibri" w:eastAsia="Calibri" w:hAnsi="Calibri" w:cs="Calibri"/>
            <w:color w:val="000000" w:themeColor="text1"/>
            <w:lang w:val="en-US"/>
          </w:rPr>
          <w:t xml:space="preserve">In the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 xml:space="preserve"> Management Studio, when you view the list of all systems in the Systems menu, the System column will by default show you the identity of all the defined systems in that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 xml:space="preserve"> node.</w:t>
        </w:r>
      </w:ins>
    </w:p>
    <w:p w14:paraId="5213A58C" w14:textId="0CCFF134" w:rsidR="63F92F4E" w:rsidRDefault="63F92F4E" w:rsidP="4B3F0424">
      <w:pPr>
        <w:rPr>
          <w:ins w:id="593" w:author="Geir Atle Hegsvold" w:date="2021-03-01T11:49:00Z"/>
          <w:rFonts w:ascii="Calibri" w:eastAsia="Calibri" w:hAnsi="Calibri" w:cs="Calibri"/>
          <w:color w:val="000000" w:themeColor="text1"/>
          <w:lang w:val="en-US"/>
        </w:rPr>
      </w:pPr>
      <w:ins w:id="594" w:author="Geir Atle Hegsvold" w:date="2021-03-01T11:49:00Z">
        <w:r w:rsidRPr="4B3F0424">
          <w:rPr>
            <w:rFonts w:ascii="Calibri" w:eastAsia="Calibri" w:hAnsi="Calibri" w:cs="Calibri"/>
            <w:color w:val="000000" w:themeColor="text1"/>
            <w:lang w:val="en-US"/>
          </w:rPr>
          <w:t xml:space="preserve">If the </w:t>
        </w:r>
        <w:r w:rsidRPr="4B3F0424">
          <w:rPr>
            <w:rFonts w:ascii="Consolas" w:eastAsia="Consolas" w:hAnsi="Consolas" w:cs="Consolas"/>
            <w:color w:val="000000" w:themeColor="text1"/>
            <w:lang w:val="en-US"/>
          </w:rPr>
          <w:t>name</w:t>
        </w:r>
        <w:r w:rsidRPr="4B3F0424">
          <w:rPr>
            <w:rFonts w:ascii="Calibri" w:eastAsia="Calibri" w:hAnsi="Calibri" w:cs="Calibri"/>
            <w:color w:val="000000" w:themeColor="text1"/>
            <w:lang w:val="en-US"/>
          </w:rPr>
          <w:t xml:space="preserve"> property is also defined for a system configuration, then the System column will show that value instead of the identity.</w:t>
        </w:r>
      </w:ins>
    </w:p>
    <w:p w14:paraId="605C82CB" w14:textId="401CCDF3" w:rsidR="63F92F4E" w:rsidRDefault="63F92F4E" w:rsidP="4B3F0424">
      <w:pPr>
        <w:rPr>
          <w:ins w:id="595" w:author="Geir Atle Hegsvold" w:date="2021-03-01T11:49:00Z"/>
          <w:rFonts w:ascii="Calibri" w:eastAsia="Calibri" w:hAnsi="Calibri" w:cs="Calibri"/>
          <w:color w:val="000000" w:themeColor="text1"/>
          <w:lang w:val="en-US"/>
        </w:rPr>
      </w:pPr>
      <w:ins w:id="596" w:author="Geir Atle Hegsvold" w:date="2021-03-01T11:49:00Z">
        <w:r w:rsidRPr="4B3F0424">
          <w:rPr>
            <w:rFonts w:ascii="Calibri" w:eastAsia="Calibri" w:hAnsi="Calibri" w:cs="Calibri"/>
            <w:color w:val="000000" w:themeColor="text1"/>
            <w:lang w:val="en-US"/>
          </w:rPr>
          <w:t xml:space="preserve">Regardless, if you need to reference a system configuration from another configuration in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 you reference the system’s identity.</w:t>
        </w:r>
      </w:ins>
    </w:p>
    <w:p w14:paraId="415B9E60" w14:textId="054A75A7" w:rsidR="63F92F4E" w:rsidRDefault="63F92F4E" w:rsidP="4B3F0424">
      <w:pPr>
        <w:rPr>
          <w:ins w:id="597" w:author="Geir Atle Hegsvold" w:date="2021-03-01T11:49:00Z"/>
          <w:rFonts w:ascii="Calibri" w:eastAsia="Calibri" w:hAnsi="Calibri" w:cs="Calibri"/>
          <w:color w:val="000000" w:themeColor="text1"/>
          <w:lang w:val="en-US"/>
        </w:rPr>
      </w:pPr>
      <w:ins w:id="598" w:author="Geir Atle Hegsvold" w:date="2021-03-01T11:49:00Z">
        <w:r w:rsidRPr="4B3F0424">
          <w:rPr>
            <w:rFonts w:ascii="Calibri" w:eastAsia="Calibri" w:hAnsi="Calibri" w:cs="Calibri"/>
            <w:color w:val="000000" w:themeColor="text1"/>
            <w:lang w:val="en-US"/>
          </w:rPr>
          <w:t>See &lt;ref to naming conventions&gt; for more information on system naming conventions.</w:t>
        </w:r>
      </w:ins>
    </w:p>
    <w:p w14:paraId="63DE8AA5" w14:textId="38D09EFF" w:rsidR="63F92F4E" w:rsidRDefault="63F92F4E" w:rsidP="4B3F0424">
      <w:pPr>
        <w:rPr>
          <w:ins w:id="599" w:author="Geir Atle Hegsvold" w:date="2021-03-01T11:49:00Z"/>
          <w:rFonts w:ascii="Calibri" w:eastAsia="Calibri" w:hAnsi="Calibri" w:cs="Calibri"/>
          <w:color w:val="000000" w:themeColor="text1"/>
          <w:lang w:val="en-US"/>
        </w:rPr>
      </w:pPr>
      <w:ins w:id="600" w:author="Geir Atle Hegsvold" w:date="2021-03-01T11:49:00Z">
        <w:r w:rsidRPr="4B3F0424">
          <w:rPr>
            <w:rFonts w:ascii="Calibri" w:eastAsia="Calibri" w:hAnsi="Calibri" w:cs="Calibri"/>
            <w:color w:val="000000" w:themeColor="text1"/>
            <w:lang w:val="en-US"/>
          </w:rPr>
          <w:t xml:space="preserve">See &lt;ref to system config&gt; for more information on how to define systems in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w:t>
        </w:r>
      </w:ins>
    </w:p>
    <w:p w14:paraId="797B1B3B" w14:textId="7661D4C2" w:rsidR="63F92F4E" w:rsidRDefault="63F92F4E">
      <w:pPr>
        <w:pStyle w:val="Heading4"/>
        <w:rPr>
          <w:ins w:id="601" w:author="Geir Atle Hegsvold" w:date="2021-03-01T11:49:00Z"/>
          <w:rFonts w:ascii="Consolas" w:eastAsia="Consolas" w:hAnsi="Consolas" w:cs="Consolas"/>
          <w:lang w:val="en-US"/>
        </w:rPr>
        <w:pPrChange w:id="602" w:author="Geir Atle Hegsvold" w:date="2021-03-01T11:49:00Z">
          <w:pPr/>
        </w:pPrChange>
      </w:pPr>
      <w:ins w:id="603" w:author="Geir Atle Hegsvold" w:date="2021-03-01T11:49:00Z">
        <w:r w:rsidRPr="4B3F0424">
          <w:rPr>
            <w:rFonts w:ascii="Calibri Light" w:eastAsia="Calibri Light" w:hAnsi="Calibri Light" w:cs="Calibri Light"/>
            <w:lang w:val="en-US"/>
          </w:rPr>
          <w:t xml:space="preserve">Pipe </w:t>
        </w:r>
        <w:r w:rsidRPr="4B3F0424">
          <w:rPr>
            <w:rFonts w:ascii="Consolas" w:eastAsia="Consolas" w:hAnsi="Consolas" w:cs="Consolas"/>
            <w:lang w:val="en-US"/>
          </w:rPr>
          <w:t>_id</w:t>
        </w:r>
      </w:ins>
    </w:p>
    <w:p w14:paraId="04FF1FF9" w14:textId="02103B10" w:rsidR="63F92F4E" w:rsidRDefault="63F92F4E" w:rsidP="4B3F0424">
      <w:pPr>
        <w:rPr>
          <w:ins w:id="604" w:author="Geir Atle Hegsvold" w:date="2021-03-01T11:49:00Z"/>
          <w:rFonts w:ascii="Calibri" w:eastAsia="Calibri" w:hAnsi="Calibri" w:cs="Calibri"/>
          <w:color w:val="000000" w:themeColor="text1"/>
          <w:lang w:val="en-US"/>
        </w:rPr>
      </w:pPr>
      <w:ins w:id="605" w:author="Geir Atle Hegsvold" w:date="2021-03-01T11:49:00Z">
        <w:r w:rsidRPr="4B3F0424">
          <w:rPr>
            <w:rFonts w:ascii="Calibri" w:eastAsia="Calibri" w:hAnsi="Calibri" w:cs="Calibri"/>
            <w:color w:val="000000" w:themeColor="text1"/>
            <w:lang w:val="en-US"/>
          </w:rPr>
          <w:t>The identity (</w:t>
        </w:r>
        <w:r w:rsidRPr="4B3F0424">
          <w:rPr>
            <w:rFonts w:ascii="Consolas" w:eastAsia="Consolas" w:hAnsi="Consolas" w:cs="Consolas"/>
            <w:color w:val="000000" w:themeColor="text1"/>
            <w:lang w:val="en-US"/>
          </w:rPr>
          <w:t>_id</w:t>
        </w:r>
        <w:r w:rsidRPr="4B3F0424">
          <w:rPr>
            <w:rFonts w:ascii="Calibri" w:eastAsia="Calibri" w:hAnsi="Calibri" w:cs="Calibri"/>
            <w:color w:val="000000" w:themeColor="text1"/>
            <w:lang w:val="en-US"/>
          </w:rPr>
          <w:t xml:space="preserve">) of a pipe must be unique within a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 xml:space="preserve"> node instance.</w:t>
        </w:r>
      </w:ins>
    </w:p>
    <w:p w14:paraId="1E3375A9" w14:textId="2D457EA6" w:rsidR="63F92F4E" w:rsidRDefault="63F92F4E" w:rsidP="4B3F0424">
      <w:pPr>
        <w:rPr>
          <w:ins w:id="606" w:author="Geir Atle Hegsvold" w:date="2021-03-01T11:49:00Z"/>
          <w:rFonts w:ascii="Calibri" w:eastAsia="Calibri" w:hAnsi="Calibri" w:cs="Calibri"/>
          <w:color w:val="000000" w:themeColor="text1"/>
          <w:lang w:val="en-US"/>
        </w:rPr>
      </w:pPr>
      <w:ins w:id="607" w:author="Geir Atle Hegsvold" w:date="2021-03-01T11:49:00Z">
        <w:r w:rsidRPr="4B3F0424">
          <w:rPr>
            <w:rFonts w:ascii="Calibri" w:eastAsia="Calibri" w:hAnsi="Calibri" w:cs="Calibri"/>
            <w:color w:val="000000" w:themeColor="text1"/>
            <w:lang w:val="en-US"/>
          </w:rPr>
          <w:t>Once a pipe configuration is saved, its identity cannot be changed. If you need to change a pipe’s identity, you can Duplicate the pipe configuration, save the duplicated configuration with the desired identity, and then delete the original configuration.</w:t>
        </w:r>
      </w:ins>
    </w:p>
    <w:p w14:paraId="1576F857" w14:textId="2C23FAB7" w:rsidR="63F92F4E" w:rsidRDefault="63F92F4E" w:rsidP="4B3F0424">
      <w:pPr>
        <w:rPr>
          <w:ins w:id="608" w:author="Geir Atle Hegsvold" w:date="2021-03-01T11:49:00Z"/>
          <w:rFonts w:ascii="Calibri" w:eastAsia="Calibri" w:hAnsi="Calibri" w:cs="Calibri"/>
          <w:color w:val="000000" w:themeColor="text1"/>
          <w:lang w:val="en-US"/>
        </w:rPr>
      </w:pPr>
      <w:ins w:id="609" w:author="Geir Atle Hegsvold" w:date="2021-03-01T11:49:00Z">
        <w:r w:rsidRPr="4B3F0424">
          <w:rPr>
            <w:rFonts w:ascii="Calibri" w:eastAsia="Calibri" w:hAnsi="Calibri" w:cs="Calibri"/>
            <w:color w:val="000000" w:themeColor="text1"/>
            <w:lang w:val="en-US"/>
          </w:rPr>
          <w:t xml:space="preserve">In the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 xml:space="preserve"> Management Studio, when you view the list of all pipes in the Pipes menu, the Pipe column will by default show you the identity of all the defined pipes in that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 xml:space="preserve"> node.</w:t>
        </w:r>
      </w:ins>
    </w:p>
    <w:p w14:paraId="15948738" w14:textId="4B415883" w:rsidR="63F92F4E" w:rsidRDefault="63F92F4E" w:rsidP="4B3F0424">
      <w:pPr>
        <w:rPr>
          <w:ins w:id="610" w:author="Geir Atle Hegsvold" w:date="2021-03-01T11:49:00Z"/>
          <w:rFonts w:ascii="Calibri" w:eastAsia="Calibri" w:hAnsi="Calibri" w:cs="Calibri"/>
          <w:color w:val="000000" w:themeColor="text1"/>
          <w:lang w:val="en-US"/>
        </w:rPr>
      </w:pPr>
      <w:ins w:id="611" w:author="Geir Atle Hegsvold" w:date="2021-03-01T11:49:00Z">
        <w:r w:rsidRPr="4B3F0424">
          <w:rPr>
            <w:rFonts w:ascii="Calibri" w:eastAsia="Calibri" w:hAnsi="Calibri" w:cs="Calibri"/>
            <w:color w:val="000000" w:themeColor="text1"/>
            <w:lang w:val="en-US"/>
          </w:rPr>
          <w:t xml:space="preserve">If the </w:t>
        </w:r>
        <w:r w:rsidRPr="4B3F0424">
          <w:rPr>
            <w:rFonts w:ascii="Consolas" w:eastAsia="Consolas" w:hAnsi="Consolas" w:cs="Consolas"/>
            <w:color w:val="000000" w:themeColor="text1"/>
            <w:lang w:val="en-US"/>
          </w:rPr>
          <w:t>name</w:t>
        </w:r>
        <w:r w:rsidRPr="4B3F0424">
          <w:rPr>
            <w:rFonts w:ascii="Calibri" w:eastAsia="Calibri" w:hAnsi="Calibri" w:cs="Calibri"/>
            <w:color w:val="000000" w:themeColor="text1"/>
            <w:lang w:val="en-US"/>
          </w:rPr>
          <w:t xml:space="preserve"> property is also defined for a pipe configuration, then the Pipe column will show that value instead of the identity.</w:t>
        </w:r>
      </w:ins>
    </w:p>
    <w:p w14:paraId="73C1729A" w14:textId="433005C8" w:rsidR="63F92F4E" w:rsidRDefault="63F92F4E" w:rsidP="4B3F0424">
      <w:pPr>
        <w:rPr>
          <w:ins w:id="612" w:author="Geir Atle Hegsvold" w:date="2021-03-01T11:49:00Z"/>
          <w:rFonts w:ascii="Calibri" w:eastAsia="Calibri" w:hAnsi="Calibri" w:cs="Calibri"/>
          <w:color w:val="000000" w:themeColor="text1"/>
          <w:lang w:val="en-US"/>
        </w:rPr>
      </w:pPr>
      <w:ins w:id="613" w:author="Geir Atle Hegsvold" w:date="2021-03-01T11:49:00Z">
        <w:r w:rsidRPr="4B3F0424">
          <w:rPr>
            <w:rFonts w:ascii="Calibri" w:eastAsia="Calibri" w:hAnsi="Calibri" w:cs="Calibri"/>
            <w:color w:val="000000" w:themeColor="text1"/>
            <w:lang w:val="en-US"/>
          </w:rPr>
          <w:t xml:space="preserve">Regardless, if you need to reference a pipe configuration from another configuration in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 you reference the pipe’s identity.</w:t>
        </w:r>
      </w:ins>
    </w:p>
    <w:p w14:paraId="05707D8D" w14:textId="443591FA" w:rsidR="63F92F4E" w:rsidRDefault="63F92F4E" w:rsidP="4B3F0424">
      <w:pPr>
        <w:rPr>
          <w:ins w:id="614" w:author="Geir Atle Hegsvold" w:date="2021-03-01T11:49:00Z"/>
          <w:rFonts w:ascii="Calibri" w:eastAsia="Calibri" w:hAnsi="Calibri" w:cs="Calibri"/>
          <w:color w:val="000000" w:themeColor="text1"/>
          <w:lang w:val="en-US"/>
        </w:rPr>
      </w:pPr>
      <w:ins w:id="615" w:author="Geir Atle Hegsvold" w:date="2021-03-01T11:49:00Z">
        <w:r w:rsidRPr="4B3F0424">
          <w:rPr>
            <w:rFonts w:ascii="Calibri" w:eastAsia="Calibri" w:hAnsi="Calibri" w:cs="Calibri"/>
            <w:color w:val="000000" w:themeColor="text1"/>
            <w:lang w:val="en-US"/>
          </w:rPr>
          <w:t>See &lt;ref to naming conventions&gt; for more information on pipe naming conventions.</w:t>
        </w:r>
      </w:ins>
    </w:p>
    <w:p w14:paraId="2D316E3E" w14:textId="288C51C5" w:rsidR="63F92F4E" w:rsidRDefault="63F92F4E" w:rsidP="4B3F0424">
      <w:pPr>
        <w:rPr>
          <w:ins w:id="616" w:author="Geir Atle Hegsvold" w:date="2021-03-01T11:49:00Z"/>
          <w:rFonts w:ascii="Calibri" w:eastAsia="Calibri" w:hAnsi="Calibri" w:cs="Calibri"/>
          <w:color w:val="000000" w:themeColor="text1"/>
          <w:lang w:val="en-US"/>
        </w:rPr>
      </w:pPr>
      <w:ins w:id="617" w:author="Geir Atle Hegsvold" w:date="2021-03-01T11:49:00Z">
        <w:r w:rsidRPr="4B3F0424">
          <w:rPr>
            <w:rFonts w:ascii="Calibri" w:eastAsia="Calibri" w:hAnsi="Calibri" w:cs="Calibri"/>
            <w:color w:val="000000" w:themeColor="text1"/>
            <w:lang w:val="en-US"/>
          </w:rPr>
          <w:t xml:space="preserve">See &lt;ref to system config&gt; for more information on how to define pipes in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w:t>
        </w:r>
      </w:ins>
    </w:p>
    <w:p w14:paraId="4B9A899B" w14:textId="2C211161" w:rsidR="63F92F4E" w:rsidRDefault="63F92F4E">
      <w:pPr>
        <w:pStyle w:val="Heading4"/>
        <w:rPr>
          <w:ins w:id="618" w:author="Geir Atle Hegsvold" w:date="2021-03-01T11:49:00Z"/>
          <w:rFonts w:ascii="Consolas" w:eastAsia="Consolas" w:hAnsi="Consolas" w:cs="Consolas"/>
          <w:lang w:val="en-US"/>
        </w:rPr>
        <w:pPrChange w:id="619" w:author="Geir Atle Hegsvold" w:date="2021-03-01T11:49:00Z">
          <w:pPr/>
        </w:pPrChange>
      </w:pPr>
      <w:ins w:id="620" w:author="Geir Atle Hegsvold" w:date="2021-03-01T11:49:00Z">
        <w:r w:rsidRPr="4B3F0424">
          <w:rPr>
            <w:rFonts w:ascii="Calibri Light" w:eastAsia="Calibri Light" w:hAnsi="Calibri Light" w:cs="Calibri Light"/>
            <w:lang w:val="en-US"/>
          </w:rPr>
          <w:t xml:space="preserve">Dataset </w:t>
        </w:r>
        <w:r w:rsidRPr="4B3F0424">
          <w:rPr>
            <w:rFonts w:ascii="Consolas" w:eastAsia="Consolas" w:hAnsi="Consolas" w:cs="Consolas"/>
            <w:lang w:val="en-US"/>
          </w:rPr>
          <w:t>_id</w:t>
        </w:r>
      </w:ins>
    </w:p>
    <w:p w14:paraId="783D111D" w14:textId="71A887FB" w:rsidR="63F92F4E" w:rsidRDefault="63F92F4E" w:rsidP="4B3F0424">
      <w:pPr>
        <w:rPr>
          <w:ins w:id="621" w:author="Geir Atle Hegsvold" w:date="2021-03-01T11:49:00Z"/>
          <w:rFonts w:ascii="Calibri" w:eastAsia="Calibri" w:hAnsi="Calibri" w:cs="Calibri"/>
          <w:color w:val="000000" w:themeColor="text1"/>
          <w:lang w:val="en-US"/>
        </w:rPr>
      </w:pPr>
      <w:ins w:id="622" w:author="Geir Atle Hegsvold" w:date="2021-03-01T11:49:00Z">
        <w:r w:rsidRPr="4B3F0424">
          <w:rPr>
            <w:rFonts w:ascii="Calibri" w:eastAsia="Calibri" w:hAnsi="Calibri" w:cs="Calibri"/>
            <w:color w:val="000000" w:themeColor="text1"/>
            <w:lang w:val="en-US"/>
          </w:rPr>
          <w:t>The identity (</w:t>
        </w:r>
        <w:r w:rsidRPr="4B3F0424">
          <w:rPr>
            <w:rFonts w:ascii="Consolas" w:eastAsia="Consolas" w:hAnsi="Consolas" w:cs="Consolas"/>
            <w:color w:val="000000" w:themeColor="text1"/>
            <w:lang w:val="en-US"/>
          </w:rPr>
          <w:t>_id</w:t>
        </w:r>
        <w:r w:rsidRPr="4B3F0424">
          <w:rPr>
            <w:rFonts w:ascii="Calibri" w:eastAsia="Calibri" w:hAnsi="Calibri" w:cs="Calibri"/>
            <w:color w:val="000000" w:themeColor="text1"/>
            <w:lang w:val="en-US"/>
          </w:rPr>
          <w:t xml:space="preserve">) of a dataset must be unique within a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 xml:space="preserve"> node instance.</w:t>
        </w:r>
      </w:ins>
    </w:p>
    <w:p w14:paraId="727EA0A6" w14:textId="7517A150" w:rsidR="63F92F4E" w:rsidRDefault="63F92F4E" w:rsidP="4B3F0424">
      <w:pPr>
        <w:rPr>
          <w:ins w:id="623" w:author="Geir Atle Hegsvold" w:date="2021-03-01T11:49:00Z"/>
          <w:rFonts w:ascii="Calibri" w:eastAsia="Calibri" w:hAnsi="Calibri" w:cs="Calibri"/>
          <w:color w:val="000000" w:themeColor="text1"/>
          <w:lang w:val="en-US"/>
        </w:rPr>
      </w:pPr>
      <w:ins w:id="624" w:author="Geir Atle Hegsvold" w:date="2021-03-01T11:49:00Z">
        <w:r w:rsidRPr="4B3F0424">
          <w:rPr>
            <w:rFonts w:ascii="Calibri" w:eastAsia="Calibri" w:hAnsi="Calibri" w:cs="Calibri"/>
            <w:color w:val="000000" w:themeColor="text1"/>
            <w:lang w:val="en-US"/>
          </w:rPr>
          <w:t>By default, a dataset will have the same identity as the pipe it is generated from.</w:t>
        </w:r>
      </w:ins>
    </w:p>
    <w:p w14:paraId="5B7F1DFD" w14:textId="59E93280" w:rsidR="63F92F4E" w:rsidRDefault="63F92F4E" w:rsidP="4B3F0424">
      <w:pPr>
        <w:rPr>
          <w:ins w:id="625" w:author="Geir Atle Hegsvold" w:date="2021-03-01T11:49:00Z"/>
          <w:rFonts w:ascii="Calibri" w:eastAsia="Calibri" w:hAnsi="Calibri" w:cs="Calibri"/>
          <w:color w:val="000000" w:themeColor="text1"/>
          <w:lang w:val="en-US"/>
        </w:rPr>
      </w:pPr>
      <w:ins w:id="626" w:author="Geir Atle Hegsvold" w:date="2021-03-01T11:49:00Z">
        <w:r w:rsidRPr="4B3F0424">
          <w:rPr>
            <w:rFonts w:ascii="Calibri" w:eastAsia="Calibri" w:hAnsi="Calibri" w:cs="Calibri"/>
            <w:color w:val="000000" w:themeColor="text1"/>
            <w:lang w:val="en-US"/>
          </w:rPr>
          <w:t xml:space="preserve">You can override the default dataset identity by defining the </w:t>
        </w:r>
        <w:r w:rsidRPr="4B3F0424">
          <w:rPr>
            <w:rFonts w:ascii="Consolas" w:eastAsia="Consolas" w:hAnsi="Consolas" w:cs="Consolas"/>
            <w:color w:val="000000" w:themeColor="text1"/>
            <w:lang w:val="en-US"/>
          </w:rPr>
          <w:t>dataset</w:t>
        </w:r>
        <w:r w:rsidRPr="4B3F0424">
          <w:rPr>
            <w:rFonts w:ascii="Calibri" w:eastAsia="Calibri" w:hAnsi="Calibri" w:cs="Calibri"/>
            <w:color w:val="000000" w:themeColor="text1"/>
            <w:lang w:val="en-US"/>
          </w:rPr>
          <w:t xml:space="preserve"> property in the pipe’s sink configuration. (reference to sink config).</w:t>
        </w:r>
      </w:ins>
    </w:p>
    <w:p w14:paraId="5BD97951" w14:textId="6997414E" w:rsidR="63F92F4E" w:rsidRDefault="63F92F4E" w:rsidP="4B3F0424">
      <w:pPr>
        <w:rPr>
          <w:ins w:id="627" w:author="Geir Atle Hegsvold" w:date="2021-03-01T11:49:00Z"/>
          <w:rFonts w:ascii="Calibri" w:eastAsia="Calibri" w:hAnsi="Calibri" w:cs="Calibri"/>
          <w:color w:val="000000" w:themeColor="text1"/>
          <w:lang w:val="en-US"/>
        </w:rPr>
      </w:pPr>
      <w:ins w:id="628" w:author="Geir Atle Hegsvold" w:date="2021-03-01T11:49:00Z">
        <w:r w:rsidRPr="4B3F0424">
          <w:rPr>
            <w:rFonts w:ascii="Calibri" w:eastAsia="Calibri" w:hAnsi="Calibri" w:cs="Calibri"/>
            <w:color w:val="000000" w:themeColor="text1"/>
            <w:lang w:val="en-US"/>
          </w:rPr>
          <w:lastRenderedPageBreak/>
          <w:t xml:space="preserve">Once a dataset is generated, its identity cannot be changed. If you need to change a dataset’s identity, you can edit the </w:t>
        </w:r>
        <w:r w:rsidRPr="4B3F0424">
          <w:rPr>
            <w:rFonts w:ascii="Consolas" w:eastAsia="Consolas" w:hAnsi="Consolas" w:cs="Consolas"/>
            <w:color w:val="000000" w:themeColor="text1"/>
            <w:lang w:val="en-US"/>
          </w:rPr>
          <w:t>dataset</w:t>
        </w:r>
        <w:r w:rsidRPr="4B3F0424">
          <w:rPr>
            <w:rFonts w:ascii="Calibri" w:eastAsia="Calibri" w:hAnsi="Calibri" w:cs="Calibri"/>
            <w:color w:val="000000" w:themeColor="text1"/>
            <w:lang w:val="en-US"/>
          </w:rPr>
          <w:t xml:space="preserve"> property in the pipe’s sink configuration, delete the sink dataset, and restart the pipe. This will generate a new dataset with the new identity.</w:t>
        </w:r>
      </w:ins>
    </w:p>
    <w:p w14:paraId="0E715D02" w14:textId="2EA20950" w:rsidR="63F92F4E" w:rsidRDefault="63F92F4E" w:rsidP="4B3F0424">
      <w:pPr>
        <w:rPr>
          <w:ins w:id="629" w:author="Geir Atle Hegsvold" w:date="2021-03-01T11:49:00Z"/>
          <w:rFonts w:ascii="Calibri" w:eastAsia="Calibri" w:hAnsi="Calibri" w:cs="Calibri"/>
          <w:color w:val="000000" w:themeColor="text1"/>
          <w:lang w:val="en-US"/>
        </w:rPr>
      </w:pPr>
      <w:ins w:id="630" w:author="Geir Atle Hegsvold" w:date="2021-03-01T11:49:00Z">
        <w:r w:rsidRPr="4B3F0424">
          <w:rPr>
            <w:rFonts w:ascii="Calibri" w:eastAsia="Calibri" w:hAnsi="Calibri" w:cs="Calibri"/>
            <w:color w:val="000000" w:themeColor="text1"/>
            <w:lang w:val="en-US"/>
          </w:rPr>
          <w:t>Remember to also update any other configurations that were referencing the original dataset to reference the new identity.</w:t>
        </w:r>
      </w:ins>
    </w:p>
    <w:p w14:paraId="116D1B71" w14:textId="6632757B" w:rsidR="63F92F4E" w:rsidRDefault="63F92F4E" w:rsidP="4B3F0424">
      <w:pPr>
        <w:rPr>
          <w:ins w:id="631" w:author="Geir Atle Hegsvold" w:date="2021-03-01T11:49:00Z"/>
          <w:rFonts w:ascii="Calibri" w:eastAsia="Calibri" w:hAnsi="Calibri" w:cs="Calibri"/>
          <w:color w:val="000000" w:themeColor="text1"/>
          <w:lang w:val="en-US"/>
        </w:rPr>
      </w:pPr>
      <w:ins w:id="632" w:author="Geir Atle Hegsvold" w:date="2021-03-01T11:49:00Z">
        <w:r w:rsidRPr="4B3F0424">
          <w:rPr>
            <w:rFonts w:ascii="Calibri" w:eastAsia="Calibri" w:hAnsi="Calibri" w:cs="Calibri"/>
            <w:color w:val="000000" w:themeColor="text1"/>
            <w:lang w:val="en-US"/>
          </w:rPr>
          <w:t xml:space="preserve">In the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 xml:space="preserve"> Management Studio, when you view the list of all datasets in the Datasets menu, the Dataset column will show you the identity of all the datasets in that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 xml:space="preserve"> node.</w:t>
        </w:r>
      </w:ins>
    </w:p>
    <w:p w14:paraId="7A7310FD" w14:textId="678B001A" w:rsidR="63F92F4E" w:rsidRDefault="63F92F4E" w:rsidP="4B3F0424">
      <w:pPr>
        <w:rPr>
          <w:ins w:id="633" w:author="Geir Atle Hegsvold" w:date="2021-03-01T11:49:00Z"/>
          <w:rFonts w:ascii="Calibri" w:eastAsia="Calibri" w:hAnsi="Calibri" w:cs="Calibri"/>
          <w:color w:val="000000" w:themeColor="text1"/>
          <w:lang w:val="en-US"/>
        </w:rPr>
      </w:pPr>
      <w:ins w:id="634" w:author="Geir Atle Hegsvold" w:date="2021-03-01T11:49:00Z">
        <w:r w:rsidRPr="4B3F0424">
          <w:rPr>
            <w:rFonts w:ascii="Calibri" w:eastAsia="Calibri" w:hAnsi="Calibri" w:cs="Calibri"/>
            <w:color w:val="000000" w:themeColor="text1"/>
            <w:lang w:val="en-US"/>
          </w:rPr>
          <w:t xml:space="preserve">If you need to reference a dataset from another configuration in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 you reference the pipe’s identity.</w:t>
        </w:r>
      </w:ins>
    </w:p>
    <w:p w14:paraId="219890C7" w14:textId="23BCF092" w:rsidR="63F92F4E" w:rsidRDefault="63F92F4E">
      <w:pPr>
        <w:pStyle w:val="Heading4"/>
        <w:rPr>
          <w:ins w:id="635" w:author="Geir Atle Hegsvold" w:date="2021-03-01T11:49:00Z"/>
          <w:rFonts w:ascii="Consolas" w:eastAsia="Consolas" w:hAnsi="Consolas" w:cs="Consolas"/>
          <w:lang w:val="en-US"/>
        </w:rPr>
        <w:pPrChange w:id="636" w:author="Geir Atle Hegsvold" w:date="2021-03-01T11:49:00Z">
          <w:pPr/>
        </w:pPrChange>
      </w:pPr>
      <w:ins w:id="637" w:author="Geir Atle Hegsvold" w:date="2021-03-01T11:49:00Z">
        <w:r w:rsidRPr="4B3F0424">
          <w:rPr>
            <w:rFonts w:ascii="Calibri Light" w:eastAsia="Calibri Light" w:hAnsi="Calibri Light" w:cs="Calibri Light"/>
            <w:lang w:val="en-US"/>
          </w:rPr>
          <w:t xml:space="preserve">Entity </w:t>
        </w:r>
        <w:r w:rsidRPr="4B3F0424">
          <w:rPr>
            <w:rFonts w:ascii="Consolas" w:eastAsia="Consolas" w:hAnsi="Consolas" w:cs="Consolas"/>
            <w:lang w:val="en-US"/>
          </w:rPr>
          <w:t>_id</w:t>
        </w:r>
      </w:ins>
    </w:p>
    <w:p w14:paraId="58134B0D" w14:textId="6ECE9669" w:rsidR="63F92F4E" w:rsidRDefault="63F92F4E" w:rsidP="4B3F0424">
      <w:pPr>
        <w:rPr>
          <w:ins w:id="638" w:author="Geir Atle Hegsvold" w:date="2021-03-01T11:49:00Z"/>
          <w:rFonts w:ascii="Calibri" w:eastAsia="Calibri" w:hAnsi="Calibri" w:cs="Calibri"/>
          <w:color w:val="000000" w:themeColor="text1"/>
          <w:lang w:val="en-US"/>
        </w:rPr>
      </w:pPr>
      <w:ins w:id="639" w:author="Geir Atle Hegsvold" w:date="2021-03-01T11:49:00Z">
        <w:r w:rsidRPr="4B3F0424">
          <w:rPr>
            <w:rFonts w:ascii="Calibri" w:eastAsia="Calibri" w:hAnsi="Calibri" w:cs="Calibri"/>
            <w:color w:val="000000" w:themeColor="text1"/>
            <w:lang w:val="en-US"/>
          </w:rPr>
          <w:t>The identity (</w:t>
        </w:r>
        <w:r w:rsidRPr="4B3F0424">
          <w:rPr>
            <w:rFonts w:ascii="Consolas" w:eastAsia="Consolas" w:hAnsi="Consolas" w:cs="Consolas"/>
            <w:color w:val="000000" w:themeColor="text1"/>
            <w:lang w:val="en-US"/>
          </w:rPr>
          <w:t>_id</w:t>
        </w:r>
        <w:r w:rsidRPr="4B3F0424">
          <w:rPr>
            <w:rFonts w:ascii="Calibri" w:eastAsia="Calibri" w:hAnsi="Calibri" w:cs="Calibri"/>
            <w:color w:val="000000" w:themeColor="text1"/>
            <w:lang w:val="en-US"/>
          </w:rPr>
          <w:t>) of an entity must be unique within the dataset in which it resides. The identity for an entity is similar to a primary key in a database table.</w:t>
        </w:r>
      </w:ins>
    </w:p>
    <w:p w14:paraId="2DBDEE21" w14:textId="28EC50A9" w:rsidR="63F92F4E" w:rsidRDefault="63F92F4E" w:rsidP="4B3F0424">
      <w:pPr>
        <w:rPr>
          <w:ins w:id="640" w:author="Geir Atle Hegsvold" w:date="2021-03-01T11:49:00Z"/>
          <w:rFonts w:ascii="Calibri" w:eastAsia="Calibri" w:hAnsi="Calibri" w:cs="Calibri"/>
          <w:color w:val="000000" w:themeColor="text1"/>
          <w:lang w:val="en-US"/>
        </w:rPr>
      </w:pPr>
      <w:ins w:id="641" w:author="Geir Atle Hegsvold" w:date="2021-03-01T11:49:00Z">
        <w:r w:rsidRPr="4B3F0424">
          <w:rPr>
            <w:rFonts w:ascii="Calibri" w:eastAsia="Calibri" w:hAnsi="Calibri" w:cs="Calibri"/>
            <w:color w:val="000000" w:themeColor="text1"/>
            <w:lang w:val="en-US"/>
          </w:rPr>
          <w:t>What makes an entity unique is usually dictated by the source system the entity is imported from. This can typically be the primary key(s) of a database table.</w:t>
        </w:r>
      </w:ins>
    </w:p>
    <w:p w14:paraId="62AEBAF3" w14:textId="02909CCD" w:rsidR="63F92F4E" w:rsidRDefault="63F92F4E" w:rsidP="4B3F0424">
      <w:pPr>
        <w:rPr>
          <w:ins w:id="642" w:author="Geir Atle Hegsvold" w:date="2021-03-01T11:49:00Z"/>
          <w:rFonts w:ascii="Calibri" w:eastAsia="Calibri" w:hAnsi="Calibri" w:cs="Calibri"/>
          <w:color w:val="000000" w:themeColor="text1"/>
          <w:lang w:val="en-US"/>
        </w:rPr>
      </w:pPr>
      <w:ins w:id="643" w:author="Geir Atle Hegsvold" w:date="2021-03-01T11:49:00Z">
        <w:r w:rsidRPr="4B3F0424">
          <w:rPr>
            <w:rFonts w:ascii="Calibri" w:eastAsia="Calibri" w:hAnsi="Calibri" w:cs="Calibri"/>
            <w:color w:val="000000" w:themeColor="text1"/>
            <w:lang w:val="en-US"/>
          </w:rPr>
          <w:t>This means that you usually define the identity for entities in inbound pipes.</w:t>
        </w:r>
      </w:ins>
    </w:p>
    <w:p w14:paraId="745472ED" w14:textId="3091865E" w:rsidR="63F92F4E" w:rsidRDefault="63F92F4E" w:rsidP="4B3F0424">
      <w:pPr>
        <w:rPr>
          <w:ins w:id="644" w:author="Geir Atle Hegsvold" w:date="2021-03-01T11:49:00Z"/>
          <w:rFonts w:ascii="Calibri" w:eastAsia="Calibri" w:hAnsi="Calibri" w:cs="Calibri"/>
          <w:color w:val="000000" w:themeColor="text1"/>
          <w:lang w:val="en-US"/>
        </w:rPr>
      </w:pPr>
      <w:ins w:id="645" w:author="Geir Atle Hegsvold" w:date="2021-03-01T11:49:00Z">
        <w:r w:rsidRPr="4B3F0424">
          <w:rPr>
            <w:rFonts w:ascii="Calibri" w:eastAsia="Calibri" w:hAnsi="Calibri" w:cs="Calibri"/>
            <w:color w:val="000000" w:themeColor="text1"/>
            <w:lang w:val="en-US"/>
          </w:rPr>
          <w:t xml:space="preserve">If the source system has multiple properties that combined makes the entity unique, you must combine all these properties into the </w:t>
        </w:r>
        <w:r w:rsidRPr="4B3F0424">
          <w:rPr>
            <w:rFonts w:ascii="Consolas" w:eastAsia="Consolas" w:hAnsi="Consolas" w:cs="Consolas"/>
            <w:color w:val="000000" w:themeColor="text1"/>
            <w:lang w:val="en-US"/>
          </w:rPr>
          <w:t>_id</w:t>
        </w:r>
        <w:r w:rsidRPr="4B3F0424">
          <w:rPr>
            <w:rFonts w:ascii="Calibri" w:eastAsia="Calibri" w:hAnsi="Calibri" w:cs="Calibri"/>
            <w:color w:val="000000" w:themeColor="text1"/>
            <w:lang w:val="en-US"/>
          </w:rPr>
          <w:t xml:space="preserve"> property to ensure that uniqueness is preserved in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w:t>
        </w:r>
      </w:ins>
    </w:p>
    <w:p w14:paraId="44C4F931" w14:textId="4C0A67FC" w:rsidR="63F92F4E" w:rsidRDefault="63F92F4E" w:rsidP="4B3F0424">
      <w:pPr>
        <w:rPr>
          <w:ins w:id="646" w:author="Geir Atle Hegsvold" w:date="2021-03-01T11:49:00Z"/>
          <w:rFonts w:ascii="Calibri" w:eastAsia="Calibri" w:hAnsi="Calibri" w:cs="Calibri"/>
          <w:color w:val="000000" w:themeColor="text1"/>
          <w:lang w:val="en-US"/>
        </w:rPr>
      </w:pPr>
      <w:ins w:id="647" w:author="Geir Atle Hegsvold" w:date="2021-03-01T11:49:00Z">
        <w:r w:rsidRPr="4B3F0424">
          <w:rPr>
            <w:rFonts w:ascii="Calibri" w:eastAsia="Calibri" w:hAnsi="Calibri" w:cs="Calibri"/>
            <w:color w:val="000000" w:themeColor="text1"/>
            <w:lang w:val="en-US"/>
          </w:rPr>
          <w:t xml:space="preserve">In some cases, you can handle this in the source configuration part of the inbound pipe. SQL sources, as an example, allows you to specify multiple columns from the source database as primary keys.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 xml:space="preserve"> will then combine these columns automatically into the </w:t>
        </w:r>
        <w:r w:rsidRPr="4B3F0424">
          <w:rPr>
            <w:rFonts w:ascii="Consolas" w:eastAsia="Consolas" w:hAnsi="Consolas" w:cs="Consolas"/>
            <w:color w:val="000000" w:themeColor="text1"/>
            <w:lang w:val="en-US"/>
          </w:rPr>
          <w:t>_id</w:t>
        </w:r>
        <w:r w:rsidRPr="4B3F0424">
          <w:rPr>
            <w:rFonts w:ascii="Calibri" w:eastAsia="Calibri" w:hAnsi="Calibri" w:cs="Calibri"/>
            <w:color w:val="000000" w:themeColor="text1"/>
            <w:lang w:val="en-US"/>
          </w:rPr>
          <w:t xml:space="preserve"> during import.</w:t>
        </w:r>
      </w:ins>
    </w:p>
    <w:p w14:paraId="416228C0" w14:textId="044118FF" w:rsidR="63F92F4E" w:rsidRDefault="63F92F4E" w:rsidP="4B3F0424">
      <w:pPr>
        <w:rPr>
          <w:ins w:id="648" w:author="Geir Atle Hegsvold" w:date="2021-03-01T11:49:00Z"/>
          <w:rFonts w:ascii="Calibri" w:eastAsia="Calibri" w:hAnsi="Calibri" w:cs="Calibri"/>
          <w:color w:val="000000" w:themeColor="text1"/>
          <w:lang w:val="en-US"/>
        </w:rPr>
      </w:pPr>
      <w:ins w:id="649" w:author="Geir Atle Hegsvold" w:date="2021-03-01T11:49:00Z">
        <w:r w:rsidRPr="4B3F0424">
          <w:rPr>
            <w:rFonts w:ascii="Calibri" w:eastAsia="Calibri" w:hAnsi="Calibri" w:cs="Calibri"/>
            <w:color w:val="000000" w:themeColor="text1"/>
            <w:lang w:val="en-US"/>
          </w:rPr>
          <w:t xml:space="preserve">In other cases, you may have to explicitly add the </w:t>
        </w:r>
        <w:r w:rsidRPr="4B3F0424">
          <w:rPr>
            <w:rFonts w:ascii="Consolas" w:eastAsia="Consolas" w:hAnsi="Consolas" w:cs="Consolas"/>
            <w:color w:val="000000" w:themeColor="text1"/>
            <w:lang w:val="en-US"/>
          </w:rPr>
          <w:t>_id</w:t>
        </w:r>
        <w:r w:rsidRPr="4B3F0424">
          <w:rPr>
            <w:rFonts w:ascii="Calibri" w:eastAsia="Calibri" w:hAnsi="Calibri" w:cs="Calibri"/>
            <w:color w:val="000000" w:themeColor="text1"/>
            <w:lang w:val="en-US"/>
          </w:rPr>
          <w:t xml:space="preserve"> property with DTL in a transform step in the inbound pipe. This may be relevant when the source configuration does not support specifying multiple properties as primary keys.</w:t>
        </w:r>
      </w:ins>
    </w:p>
    <w:p w14:paraId="6813DE0A" w14:textId="0C030426" w:rsidR="63F92F4E" w:rsidRDefault="63F92F4E">
      <w:pPr>
        <w:pStyle w:val="Heading4"/>
        <w:rPr>
          <w:ins w:id="650" w:author="Geir Atle Hegsvold" w:date="2021-03-01T11:49:00Z"/>
          <w:rFonts w:ascii="Calibri Light" w:eastAsia="Calibri Light" w:hAnsi="Calibri Light" w:cs="Calibri Light"/>
          <w:lang w:val="en-US"/>
        </w:rPr>
        <w:pPrChange w:id="651" w:author="Geir Atle Hegsvold" w:date="2021-03-01T11:49:00Z">
          <w:pPr/>
        </w:pPrChange>
      </w:pPr>
      <w:ins w:id="652" w:author="Geir Atle Hegsvold" w:date="2021-03-01T11:49:00Z">
        <w:r w:rsidRPr="4B3F0424">
          <w:rPr>
            <w:rFonts w:ascii="Calibri Light" w:eastAsia="Calibri Light" w:hAnsi="Calibri Light" w:cs="Calibri Light"/>
            <w:lang w:val="en-US"/>
          </w:rPr>
          <w:t xml:space="preserve">Entity </w:t>
        </w:r>
        <w:r w:rsidRPr="4B3F0424">
          <w:rPr>
            <w:rFonts w:ascii="Consolas" w:eastAsia="Consolas" w:hAnsi="Consolas" w:cs="Consolas"/>
            <w:lang w:val="en-US"/>
          </w:rPr>
          <w:t>_id</w:t>
        </w:r>
        <w:r w:rsidRPr="4B3F0424">
          <w:rPr>
            <w:rFonts w:ascii="Calibri Light" w:eastAsia="Calibri Light" w:hAnsi="Calibri Light" w:cs="Calibri Light"/>
            <w:lang w:val="en-US"/>
          </w:rPr>
          <w:t xml:space="preserve"> and namespaces</w:t>
        </w:r>
      </w:ins>
    </w:p>
    <w:p w14:paraId="4C714D53" w14:textId="0DEC3A79" w:rsidR="63F92F4E" w:rsidRDefault="63F92F4E" w:rsidP="4B3F0424">
      <w:pPr>
        <w:rPr>
          <w:ins w:id="653" w:author="Geir Atle Hegsvold" w:date="2021-03-01T11:49:00Z"/>
          <w:rFonts w:ascii="Calibri" w:eastAsia="Calibri" w:hAnsi="Calibri" w:cs="Calibri"/>
          <w:color w:val="000000" w:themeColor="text1"/>
          <w:lang w:val="en-US"/>
        </w:rPr>
      </w:pPr>
      <w:ins w:id="654" w:author="Geir Atle Hegsvold" w:date="2021-03-01T11:49:00Z">
        <w:r w:rsidRPr="4B3F0424">
          <w:rPr>
            <w:rFonts w:ascii="Calibri" w:eastAsia="Calibri" w:hAnsi="Calibri" w:cs="Calibri"/>
            <w:color w:val="000000" w:themeColor="text1"/>
            <w:lang w:val="en-US"/>
          </w:rPr>
          <w:t>By default, the pipe identity of the pipe where the entity originates is used as namespace for both the entity’s identifier and the entity’s properties.</w:t>
        </w:r>
      </w:ins>
    </w:p>
    <w:p w14:paraId="088866F0" w14:textId="0544035B" w:rsidR="63F92F4E" w:rsidRDefault="63F92F4E" w:rsidP="4B3F0424">
      <w:pPr>
        <w:rPr>
          <w:ins w:id="655" w:author="Geir Atle Hegsvold" w:date="2021-03-01T11:49:00Z"/>
          <w:rFonts w:ascii="Calibri" w:eastAsia="Calibri" w:hAnsi="Calibri" w:cs="Calibri"/>
          <w:color w:val="000000" w:themeColor="text1"/>
          <w:lang w:val="en-US"/>
        </w:rPr>
      </w:pPr>
      <w:ins w:id="656" w:author="Geir Atle Hegsvold" w:date="2021-03-01T11:49:00Z">
        <w:r w:rsidRPr="4B3F0424">
          <w:rPr>
            <w:rFonts w:ascii="Calibri" w:eastAsia="Calibri" w:hAnsi="Calibri" w:cs="Calibri"/>
            <w:color w:val="000000" w:themeColor="text1"/>
            <w:lang w:val="en-US"/>
          </w:rPr>
          <w:t xml:space="preserve">Note that there is a slight, but significant, difference in the placement of the namespace for the entity’s </w:t>
        </w:r>
        <w:r w:rsidRPr="4B3F0424">
          <w:rPr>
            <w:rFonts w:ascii="Consolas" w:eastAsia="Consolas" w:hAnsi="Consolas" w:cs="Consolas"/>
            <w:color w:val="000000" w:themeColor="text1"/>
            <w:lang w:val="en-US"/>
          </w:rPr>
          <w:t>_id</w:t>
        </w:r>
        <w:r w:rsidRPr="4B3F0424">
          <w:rPr>
            <w:rFonts w:ascii="Calibri" w:eastAsia="Calibri" w:hAnsi="Calibri" w:cs="Calibri"/>
            <w:color w:val="000000" w:themeColor="text1"/>
            <w:lang w:val="en-US"/>
          </w:rPr>
          <w:t xml:space="preserve"> property compared to its other properties.</w:t>
        </w:r>
      </w:ins>
    </w:p>
    <w:p w14:paraId="391217E7" w14:textId="45234AC4" w:rsidR="63F92F4E" w:rsidRDefault="63F92F4E" w:rsidP="4B3F0424">
      <w:pPr>
        <w:rPr>
          <w:ins w:id="657" w:author="Geir Atle Hegsvold" w:date="2021-03-01T11:49:00Z"/>
          <w:rFonts w:ascii="Calibri" w:eastAsia="Calibri" w:hAnsi="Calibri" w:cs="Calibri"/>
          <w:color w:val="000000" w:themeColor="text1"/>
          <w:lang w:val="en-US"/>
        </w:rPr>
      </w:pPr>
      <w:ins w:id="658" w:author="Geir Atle Hegsvold" w:date="2021-03-01T11:49:00Z">
        <w:r w:rsidRPr="4B3F0424">
          <w:rPr>
            <w:rFonts w:ascii="Calibri" w:eastAsia="Calibri" w:hAnsi="Calibri" w:cs="Calibri"/>
            <w:color w:val="000000" w:themeColor="text1"/>
            <w:lang w:val="en-US"/>
          </w:rPr>
          <w:t xml:space="preserve">For the </w:t>
        </w:r>
        <w:r w:rsidRPr="4B3F0424">
          <w:rPr>
            <w:rFonts w:ascii="Consolas" w:eastAsia="Consolas" w:hAnsi="Consolas" w:cs="Consolas"/>
            <w:color w:val="000000" w:themeColor="text1"/>
            <w:lang w:val="en-US"/>
          </w:rPr>
          <w:t>_id</w:t>
        </w:r>
        <w:r w:rsidRPr="4B3F0424">
          <w:rPr>
            <w:rFonts w:ascii="Calibri" w:eastAsia="Calibri" w:hAnsi="Calibri" w:cs="Calibri"/>
            <w:color w:val="000000" w:themeColor="text1"/>
            <w:lang w:val="en-US"/>
          </w:rPr>
          <w:t xml:space="preserve"> property, the namespace prefixes the property </w:t>
        </w:r>
        <w:r w:rsidRPr="4B3F0424">
          <w:rPr>
            <w:rFonts w:ascii="Calibri" w:eastAsia="Calibri" w:hAnsi="Calibri" w:cs="Calibri"/>
            <w:b/>
            <w:bCs/>
            <w:color w:val="000000" w:themeColor="text1"/>
            <w:lang w:val="en-US"/>
          </w:rPr>
          <w:t>value</w:t>
        </w:r>
        <w:r w:rsidRPr="4B3F0424">
          <w:rPr>
            <w:rFonts w:ascii="Calibri" w:eastAsia="Calibri" w:hAnsi="Calibri" w:cs="Calibri"/>
            <w:color w:val="000000" w:themeColor="text1"/>
            <w:lang w:val="en-US"/>
          </w:rPr>
          <w:t>:</w:t>
        </w:r>
      </w:ins>
    </w:p>
    <w:p w14:paraId="63F35E85" w14:textId="39A173F4" w:rsidR="63F92F4E" w:rsidRDefault="63F92F4E" w:rsidP="4B3F0424">
      <w:pPr>
        <w:rPr>
          <w:ins w:id="659" w:author="Geir Atle Hegsvold" w:date="2021-03-01T11:49:00Z"/>
          <w:rFonts w:ascii="Consolas" w:eastAsia="Consolas" w:hAnsi="Consolas" w:cs="Consolas"/>
          <w:color w:val="000000" w:themeColor="text1"/>
          <w:lang w:val="en-US"/>
        </w:rPr>
      </w:pPr>
      <w:ins w:id="660" w:author="Geir Atle Hegsvold" w:date="2021-03-01T11:49:00Z">
        <w:r w:rsidRPr="4B3F0424">
          <w:rPr>
            <w:rFonts w:ascii="Consolas" w:eastAsia="Consolas" w:hAnsi="Consolas" w:cs="Consolas"/>
            <w:color w:val="000000" w:themeColor="text1"/>
            <w:lang w:val="en-US"/>
          </w:rPr>
          <w:t>“_id”</w:t>
        </w:r>
        <w:proofErr w:type="gramStart"/>
        <w:r w:rsidRPr="4B3F0424">
          <w:rPr>
            <w:rFonts w:ascii="Consolas" w:eastAsia="Consolas" w:hAnsi="Consolas" w:cs="Consolas"/>
            <w:color w:val="000000" w:themeColor="text1"/>
            <w:lang w:val="en-US"/>
          </w:rPr>
          <w:t>: ”</w:t>
        </w:r>
        <w:proofErr w:type="gramEnd"/>
        <w:r w:rsidRPr="4B3F0424">
          <w:rPr>
            <w:rFonts w:ascii="Consolas" w:eastAsia="Consolas" w:hAnsi="Consolas" w:cs="Consolas"/>
            <w:b/>
            <w:bCs/>
            <w:color w:val="000000" w:themeColor="text1"/>
            <w:lang w:val="en-US"/>
          </w:rPr>
          <w:t>&lt;namespace&gt;</w:t>
        </w:r>
        <w:r w:rsidRPr="4B3F0424">
          <w:rPr>
            <w:rFonts w:ascii="Consolas" w:eastAsia="Consolas" w:hAnsi="Consolas" w:cs="Consolas"/>
            <w:color w:val="000000" w:themeColor="text1"/>
            <w:lang w:val="en-US"/>
          </w:rPr>
          <w:t>:&lt;value&gt;”</w:t>
        </w:r>
      </w:ins>
    </w:p>
    <w:p w14:paraId="043E7346" w14:textId="5588E96F" w:rsidR="63F92F4E" w:rsidRDefault="63F92F4E" w:rsidP="4B3F0424">
      <w:pPr>
        <w:rPr>
          <w:ins w:id="661" w:author="Geir Atle Hegsvold" w:date="2021-03-01T11:49:00Z"/>
          <w:rFonts w:ascii="Calibri" w:eastAsia="Calibri" w:hAnsi="Calibri" w:cs="Calibri"/>
          <w:color w:val="000000" w:themeColor="text1"/>
          <w:lang w:val="en-US"/>
        </w:rPr>
      </w:pPr>
      <w:ins w:id="662" w:author="Geir Atle Hegsvold" w:date="2021-03-01T11:49:00Z">
        <w:r w:rsidRPr="4B3F0424">
          <w:rPr>
            <w:rFonts w:ascii="Calibri" w:eastAsia="Calibri" w:hAnsi="Calibri" w:cs="Calibri"/>
            <w:color w:val="000000" w:themeColor="text1"/>
            <w:lang w:val="en-US"/>
          </w:rPr>
          <w:t xml:space="preserve">For other properties, the namespace prefixes the property </w:t>
        </w:r>
        <w:r w:rsidRPr="4B3F0424">
          <w:rPr>
            <w:rFonts w:ascii="Calibri" w:eastAsia="Calibri" w:hAnsi="Calibri" w:cs="Calibri"/>
            <w:b/>
            <w:bCs/>
            <w:color w:val="000000" w:themeColor="text1"/>
            <w:lang w:val="en-US"/>
          </w:rPr>
          <w:t>name</w:t>
        </w:r>
        <w:r w:rsidRPr="4B3F0424">
          <w:rPr>
            <w:rFonts w:ascii="Calibri" w:eastAsia="Calibri" w:hAnsi="Calibri" w:cs="Calibri"/>
            <w:color w:val="000000" w:themeColor="text1"/>
            <w:lang w:val="en-US"/>
          </w:rPr>
          <w:t>:</w:t>
        </w:r>
      </w:ins>
    </w:p>
    <w:p w14:paraId="7BA92DB6" w14:textId="4437EA8F" w:rsidR="63F92F4E" w:rsidRDefault="63F92F4E" w:rsidP="4B3F0424">
      <w:pPr>
        <w:rPr>
          <w:ins w:id="663" w:author="Geir Atle Hegsvold" w:date="2021-03-01T11:49:00Z"/>
          <w:rFonts w:ascii="Consolas" w:eastAsia="Consolas" w:hAnsi="Consolas" w:cs="Consolas"/>
          <w:color w:val="000000" w:themeColor="text1"/>
          <w:lang w:val="en-US"/>
        </w:rPr>
      </w:pPr>
      <w:ins w:id="664" w:author="Geir Atle Hegsvold" w:date="2021-03-01T11:49:00Z">
        <w:r w:rsidRPr="4B3F0424">
          <w:rPr>
            <w:rFonts w:ascii="Consolas" w:eastAsia="Consolas" w:hAnsi="Consolas" w:cs="Consolas"/>
            <w:color w:val="000000" w:themeColor="text1"/>
            <w:lang w:val="en-US"/>
          </w:rPr>
          <w:t>“</w:t>
        </w:r>
        <w:r w:rsidRPr="4B3F0424">
          <w:rPr>
            <w:rFonts w:ascii="Consolas" w:eastAsia="Consolas" w:hAnsi="Consolas" w:cs="Consolas"/>
            <w:b/>
            <w:bCs/>
            <w:color w:val="000000" w:themeColor="text1"/>
            <w:lang w:val="en-US"/>
          </w:rPr>
          <w:t>&lt;namespace</w:t>
        </w:r>
        <w:proofErr w:type="gramStart"/>
        <w:r w:rsidRPr="4B3F0424">
          <w:rPr>
            <w:rFonts w:ascii="Consolas" w:eastAsia="Consolas" w:hAnsi="Consolas" w:cs="Consolas"/>
            <w:b/>
            <w:bCs/>
            <w:color w:val="000000" w:themeColor="text1"/>
            <w:lang w:val="en-US"/>
          </w:rPr>
          <w:t>&gt;</w:t>
        </w:r>
        <w:r w:rsidRPr="4B3F0424">
          <w:rPr>
            <w:rFonts w:ascii="Consolas" w:eastAsia="Consolas" w:hAnsi="Consolas" w:cs="Consolas"/>
            <w:color w:val="000000" w:themeColor="text1"/>
            <w:lang w:val="en-US"/>
          </w:rPr>
          <w:t>:property</w:t>
        </w:r>
        <w:proofErr w:type="gramEnd"/>
        <w:r w:rsidRPr="4B3F0424">
          <w:rPr>
            <w:rFonts w:ascii="Consolas" w:eastAsia="Consolas" w:hAnsi="Consolas" w:cs="Consolas"/>
            <w:color w:val="000000" w:themeColor="text1"/>
            <w:lang w:val="en-US"/>
          </w:rPr>
          <w:t>1”: ”&lt;value&gt;”</w:t>
        </w:r>
      </w:ins>
    </w:p>
    <w:p w14:paraId="685E4D5D" w14:textId="568364A0" w:rsidR="63F92F4E" w:rsidRDefault="63F92F4E" w:rsidP="4B3F0424">
      <w:pPr>
        <w:rPr>
          <w:ins w:id="665" w:author="Geir Atle Hegsvold" w:date="2021-03-01T11:49:00Z"/>
          <w:rFonts w:ascii="Calibri" w:eastAsia="Calibri" w:hAnsi="Calibri" w:cs="Calibri"/>
          <w:color w:val="000000" w:themeColor="text1"/>
          <w:lang w:val="en-US"/>
        </w:rPr>
      </w:pPr>
      <w:ins w:id="666" w:author="Geir Atle Hegsvold" w:date="2021-03-01T11:49:00Z">
        <w:r w:rsidRPr="4B3F0424">
          <w:rPr>
            <w:rFonts w:ascii="Calibri" w:eastAsia="Calibri" w:hAnsi="Calibri" w:cs="Calibri"/>
            <w:color w:val="000000" w:themeColor="text1"/>
            <w:lang w:val="en-US"/>
          </w:rPr>
          <w:t xml:space="preserve">The reason the namespace is put into the value of the </w:t>
        </w:r>
        <w:r w:rsidRPr="4B3F0424">
          <w:rPr>
            <w:rFonts w:ascii="Consolas" w:eastAsia="Consolas" w:hAnsi="Consolas" w:cs="Consolas"/>
            <w:color w:val="000000" w:themeColor="text1"/>
            <w:lang w:val="en-US"/>
          </w:rPr>
          <w:t>_id</w:t>
        </w:r>
        <w:r w:rsidRPr="4B3F0424">
          <w:rPr>
            <w:rFonts w:ascii="Calibri" w:eastAsia="Calibri" w:hAnsi="Calibri" w:cs="Calibri"/>
            <w:color w:val="000000" w:themeColor="text1"/>
            <w:lang w:val="en-US"/>
          </w:rPr>
          <w:t xml:space="preserve"> is to ensure that all entities are unique across all source systems.</w:t>
        </w:r>
      </w:ins>
    </w:p>
    <w:p w14:paraId="1FAC7B9B" w14:textId="44A2ABC0" w:rsidR="63F92F4E" w:rsidRDefault="63F92F4E" w:rsidP="4B3F0424">
      <w:pPr>
        <w:rPr>
          <w:ins w:id="667" w:author="Geir Atle Hegsvold" w:date="2021-03-01T11:49:00Z"/>
          <w:rFonts w:ascii="Calibri" w:eastAsia="Calibri" w:hAnsi="Calibri" w:cs="Calibri"/>
          <w:color w:val="000000" w:themeColor="text1"/>
          <w:lang w:val="en-US"/>
        </w:rPr>
      </w:pPr>
      <w:ins w:id="668" w:author="Geir Atle Hegsvold" w:date="2021-03-01T11:49:00Z">
        <w:r w:rsidRPr="4B3F0424">
          <w:rPr>
            <w:rFonts w:ascii="Calibri" w:eastAsia="Calibri" w:hAnsi="Calibri" w:cs="Calibri"/>
            <w:color w:val="000000" w:themeColor="text1"/>
            <w:lang w:val="en-US"/>
          </w:rPr>
          <w:t>Example:</w:t>
        </w:r>
      </w:ins>
    </w:p>
    <w:p w14:paraId="6947E1BB" w14:textId="0ADCD062" w:rsidR="63F92F4E" w:rsidRDefault="63F92F4E" w:rsidP="4B3F0424">
      <w:pPr>
        <w:rPr>
          <w:ins w:id="669" w:author="Geir Atle Hegsvold" w:date="2021-03-01T11:49:00Z"/>
          <w:rFonts w:ascii="Calibri" w:eastAsia="Calibri" w:hAnsi="Calibri" w:cs="Calibri"/>
          <w:color w:val="000000" w:themeColor="text1"/>
          <w:lang w:val="en-US"/>
        </w:rPr>
      </w:pPr>
      <w:ins w:id="670" w:author="Geir Atle Hegsvold" w:date="2021-03-01T11:49:00Z">
        <w:r w:rsidRPr="4B3F0424">
          <w:rPr>
            <w:rFonts w:ascii="Calibri" w:eastAsia="Calibri" w:hAnsi="Calibri" w:cs="Calibri"/>
            <w:color w:val="000000" w:themeColor="text1"/>
            <w:lang w:val="en-US"/>
          </w:rPr>
          <w:t>An entity imported from a system called “</w:t>
        </w:r>
        <w:proofErr w:type="spellStart"/>
        <w:r w:rsidRPr="4B3F0424">
          <w:rPr>
            <w:rFonts w:ascii="Calibri" w:eastAsia="Calibri" w:hAnsi="Calibri" w:cs="Calibri"/>
            <w:color w:val="000000" w:themeColor="text1"/>
            <w:lang w:val="en-US"/>
          </w:rPr>
          <w:t>crm</w:t>
        </w:r>
        <w:proofErr w:type="spellEnd"/>
        <w:r w:rsidRPr="4B3F0424">
          <w:rPr>
            <w:rFonts w:ascii="Calibri" w:eastAsia="Calibri" w:hAnsi="Calibri" w:cs="Calibri"/>
            <w:color w:val="000000" w:themeColor="text1"/>
            <w:lang w:val="en-US"/>
          </w:rPr>
          <w:t>” with a “user” table consisting of a primary key “</w:t>
        </w:r>
        <w:proofErr w:type="spellStart"/>
        <w:r w:rsidRPr="4B3F0424">
          <w:rPr>
            <w:rFonts w:ascii="Calibri" w:eastAsia="Calibri" w:hAnsi="Calibri" w:cs="Calibri"/>
            <w:color w:val="000000" w:themeColor="text1"/>
            <w:lang w:val="en-US"/>
          </w:rPr>
          <w:t>userId</w:t>
        </w:r>
        <w:proofErr w:type="spellEnd"/>
        <w:r w:rsidRPr="4B3F0424">
          <w:rPr>
            <w:rFonts w:ascii="Calibri" w:eastAsia="Calibri" w:hAnsi="Calibri" w:cs="Calibri"/>
            <w:color w:val="000000" w:themeColor="text1"/>
            <w:lang w:val="en-US"/>
          </w:rPr>
          <w:t>” with value “123”, and a column “email” with value “</w:t>
        </w:r>
        <w:r>
          <w:fldChar w:fldCharType="begin"/>
        </w:r>
        <w:r w:rsidRPr="00410B13">
          <w:rPr>
            <w:lang w:val="en-US"/>
            <w:rPrChange w:id="671" w:author="Jonas Als Christensen" w:date="2021-03-03T15:21:00Z">
              <w:rPr/>
            </w:rPrChange>
          </w:rPr>
          <w:instrText xml:space="preserve">HYPERLINK "mailto:john.doe@foo.no" </w:instrText>
        </w:r>
        <w:r>
          <w:fldChar w:fldCharType="separate"/>
        </w:r>
        <w:r w:rsidRPr="4B3F0424">
          <w:rPr>
            <w:rStyle w:val="Hyperlink"/>
            <w:rFonts w:ascii="Calibri" w:eastAsia="Calibri" w:hAnsi="Calibri" w:cs="Calibri"/>
            <w:lang w:val="en-US"/>
          </w:rPr>
          <w:t>john.doe@foo.no</w:t>
        </w:r>
        <w:r>
          <w:fldChar w:fldCharType="end"/>
        </w:r>
        <w:r w:rsidRPr="4B3F0424">
          <w:rPr>
            <w:rFonts w:ascii="Calibri" w:eastAsia="Calibri" w:hAnsi="Calibri" w:cs="Calibri"/>
            <w:color w:val="000000" w:themeColor="text1"/>
            <w:lang w:val="en-US"/>
          </w:rPr>
          <w:t>” would look something like this:</w:t>
        </w:r>
      </w:ins>
    </w:p>
    <w:p w14:paraId="022C9C58" w14:textId="36A01BB4" w:rsidR="63F92F4E" w:rsidRDefault="63F92F4E" w:rsidP="4B3F0424">
      <w:pPr>
        <w:rPr>
          <w:ins w:id="672" w:author="Geir Atle Hegsvold" w:date="2021-03-01T11:49:00Z"/>
          <w:rFonts w:ascii="Consolas" w:eastAsia="Consolas" w:hAnsi="Consolas" w:cs="Consolas"/>
          <w:color w:val="000000" w:themeColor="text1"/>
          <w:lang w:val="en-US"/>
        </w:rPr>
      </w:pPr>
      <w:ins w:id="673" w:author="Geir Atle Hegsvold" w:date="2021-03-01T11:49:00Z">
        <w:r w:rsidRPr="4B3F0424">
          <w:rPr>
            <w:rFonts w:ascii="Consolas" w:eastAsia="Consolas" w:hAnsi="Consolas" w:cs="Consolas"/>
            <w:color w:val="000000" w:themeColor="text1"/>
            <w:lang w:val="en-US"/>
          </w:rPr>
          <w:lastRenderedPageBreak/>
          <w:t>{</w:t>
        </w:r>
      </w:ins>
    </w:p>
    <w:p w14:paraId="76E085AB" w14:textId="71980275" w:rsidR="63F92F4E" w:rsidRDefault="63F92F4E" w:rsidP="4B3F0424">
      <w:pPr>
        <w:rPr>
          <w:ins w:id="674" w:author="Geir Atle Hegsvold" w:date="2021-03-01T11:49:00Z"/>
          <w:rFonts w:ascii="Consolas" w:eastAsia="Consolas" w:hAnsi="Consolas" w:cs="Consolas"/>
          <w:color w:val="000000" w:themeColor="text1"/>
          <w:lang w:val="en-US"/>
        </w:rPr>
      </w:pPr>
      <w:ins w:id="675" w:author="Geir Atle Hegsvold" w:date="2021-03-01T11:49:00Z">
        <w:r w:rsidRPr="00410B13">
          <w:rPr>
            <w:lang w:val="en-US"/>
            <w:rPrChange w:id="676" w:author="Jonas Als Christensen" w:date="2021-03-03T15:21:00Z">
              <w:rPr/>
            </w:rPrChange>
          </w:rPr>
          <w:tab/>
        </w:r>
        <w:r w:rsidRPr="4B3F0424">
          <w:rPr>
            <w:rFonts w:ascii="Consolas" w:eastAsia="Consolas" w:hAnsi="Consolas" w:cs="Consolas"/>
            <w:color w:val="000000" w:themeColor="text1"/>
            <w:lang w:val="en-US"/>
          </w:rPr>
          <w:t>“_id”: “</w:t>
        </w:r>
        <w:r w:rsidRPr="4B3F0424">
          <w:rPr>
            <w:rFonts w:ascii="Consolas" w:eastAsia="Consolas" w:hAnsi="Consolas" w:cs="Consolas"/>
            <w:b/>
            <w:bCs/>
            <w:color w:val="000000" w:themeColor="text1"/>
            <w:lang w:val="en-US"/>
          </w:rPr>
          <w:t>crm-user</w:t>
        </w:r>
        <w:r w:rsidRPr="4B3F0424">
          <w:rPr>
            <w:rFonts w:ascii="Consolas" w:eastAsia="Consolas" w:hAnsi="Consolas" w:cs="Consolas"/>
            <w:color w:val="000000" w:themeColor="text1"/>
            <w:lang w:val="en-US"/>
          </w:rPr>
          <w:t>:123”,</w:t>
        </w:r>
      </w:ins>
    </w:p>
    <w:p w14:paraId="4683F6CE" w14:textId="53436F5D" w:rsidR="63F92F4E" w:rsidRDefault="63F92F4E" w:rsidP="4B3F0424">
      <w:pPr>
        <w:rPr>
          <w:ins w:id="677" w:author="Geir Atle Hegsvold" w:date="2021-03-01T11:49:00Z"/>
          <w:rFonts w:ascii="Consolas" w:eastAsia="Consolas" w:hAnsi="Consolas" w:cs="Consolas"/>
          <w:color w:val="000000" w:themeColor="text1"/>
          <w:lang w:val="en-US"/>
        </w:rPr>
      </w:pPr>
      <w:ins w:id="678" w:author="Geir Atle Hegsvold" w:date="2021-03-01T11:49:00Z">
        <w:r w:rsidRPr="00410B13">
          <w:rPr>
            <w:lang w:val="en-US"/>
            <w:rPrChange w:id="679" w:author="Jonas Als Christensen" w:date="2021-03-03T15:21:00Z">
              <w:rPr/>
            </w:rPrChange>
          </w:rPr>
          <w:tab/>
        </w:r>
        <w:r w:rsidRPr="4B3F0424">
          <w:rPr>
            <w:rFonts w:ascii="Consolas" w:eastAsia="Consolas" w:hAnsi="Consolas" w:cs="Consolas"/>
            <w:color w:val="000000" w:themeColor="text1"/>
            <w:lang w:val="en-US"/>
          </w:rPr>
          <w:t>“</w:t>
        </w:r>
        <w:proofErr w:type="spellStart"/>
        <w:r w:rsidRPr="4B3F0424">
          <w:rPr>
            <w:rFonts w:ascii="Consolas" w:eastAsia="Consolas" w:hAnsi="Consolas" w:cs="Consolas"/>
            <w:b/>
            <w:bCs/>
            <w:color w:val="000000" w:themeColor="text1"/>
            <w:lang w:val="en-US"/>
          </w:rPr>
          <w:t>crm-</w:t>
        </w:r>
        <w:proofErr w:type="gramStart"/>
        <w:r w:rsidRPr="4B3F0424">
          <w:rPr>
            <w:rFonts w:ascii="Consolas" w:eastAsia="Consolas" w:hAnsi="Consolas" w:cs="Consolas"/>
            <w:b/>
            <w:bCs/>
            <w:color w:val="000000" w:themeColor="text1"/>
            <w:lang w:val="en-US"/>
          </w:rPr>
          <w:t>user</w:t>
        </w:r>
        <w:r w:rsidRPr="4B3F0424">
          <w:rPr>
            <w:rFonts w:ascii="Consolas" w:eastAsia="Consolas" w:hAnsi="Consolas" w:cs="Consolas"/>
            <w:color w:val="000000" w:themeColor="text1"/>
            <w:lang w:val="en-US"/>
          </w:rPr>
          <w:t>:userId</w:t>
        </w:r>
        <w:proofErr w:type="spellEnd"/>
        <w:proofErr w:type="gramEnd"/>
        <w:r w:rsidRPr="4B3F0424">
          <w:rPr>
            <w:rFonts w:ascii="Consolas" w:eastAsia="Consolas" w:hAnsi="Consolas" w:cs="Consolas"/>
            <w:color w:val="000000" w:themeColor="text1"/>
            <w:lang w:val="en-US"/>
          </w:rPr>
          <w:t>”: “123”,</w:t>
        </w:r>
      </w:ins>
    </w:p>
    <w:p w14:paraId="7828C7C1" w14:textId="5BA92DC0" w:rsidR="63F92F4E" w:rsidRDefault="63F92F4E" w:rsidP="4B3F0424">
      <w:pPr>
        <w:rPr>
          <w:ins w:id="680" w:author="Geir Atle Hegsvold" w:date="2021-03-01T11:49:00Z"/>
          <w:rFonts w:ascii="Consolas" w:eastAsia="Consolas" w:hAnsi="Consolas" w:cs="Consolas"/>
          <w:color w:val="000000" w:themeColor="text1"/>
          <w:lang w:val="en-US"/>
        </w:rPr>
      </w:pPr>
      <w:ins w:id="681" w:author="Geir Atle Hegsvold" w:date="2021-03-01T11:49:00Z">
        <w:r w:rsidRPr="00410B13">
          <w:rPr>
            <w:lang w:val="en-US"/>
            <w:rPrChange w:id="682" w:author="Jonas Als Christensen" w:date="2021-03-03T15:21:00Z">
              <w:rPr/>
            </w:rPrChange>
          </w:rPr>
          <w:tab/>
        </w:r>
        <w:r w:rsidRPr="4B3F0424">
          <w:rPr>
            <w:rFonts w:ascii="Consolas" w:eastAsia="Consolas" w:hAnsi="Consolas" w:cs="Consolas"/>
            <w:color w:val="000000" w:themeColor="text1"/>
            <w:lang w:val="en-US"/>
          </w:rPr>
          <w:t>“</w:t>
        </w:r>
        <w:proofErr w:type="spellStart"/>
        <w:r w:rsidRPr="4B3F0424">
          <w:rPr>
            <w:rFonts w:ascii="Consolas" w:eastAsia="Consolas" w:hAnsi="Consolas" w:cs="Consolas"/>
            <w:b/>
            <w:bCs/>
            <w:color w:val="000000" w:themeColor="text1"/>
            <w:lang w:val="en-US"/>
          </w:rPr>
          <w:t>crm-</w:t>
        </w:r>
        <w:proofErr w:type="gramStart"/>
        <w:r w:rsidRPr="4B3F0424">
          <w:rPr>
            <w:rFonts w:ascii="Consolas" w:eastAsia="Consolas" w:hAnsi="Consolas" w:cs="Consolas"/>
            <w:b/>
            <w:bCs/>
            <w:color w:val="000000" w:themeColor="text1"/>
            <w:lang w:val="en-US"/>
          </w:rPr>
          <w:t>user</w:t>
        </w:r>
        <w:r w:rsidRPr="4B3F0424">
          <w:rPr>
            <w:rFonts w:ascii="Consolas" w:eastAsia="Consolas" w:hAnsi="Consolas" w:cs="Consolas"/>
            <w:color w:val="000000" w:themeColor="text1"/>
            <w:lang w:val="en-US"/>
          </w:rPr>
          <w:t>:email</w:t>
        </w:r>
        <w:proofErr w:type="spellEnd"/>
        <w:proofErr w:type="gramEnd"/>
        <w:r w:rsidRPr="4B3F0424">
          <w:rPr>
            <w:rFonts w:ascii="Consolas" w:eastAsia="Consolas" w:hAnsi="Consolas" w:cs="Consolas"/>
            <w:color w:val="000000" w:themeColor="text1"/>
            <w:lang w:val="en-US"/>
          </w:rPr>
          <w:t>”: “</w:t>
        </w:r>
        <w:r>
          <w:fldChar w:fldCharType="begin"/>
        </w:r>
        <w:r w:rsidRPr="00410B13">
          <w:rPr>
            <w:lang w:val="en-US"/>
            <w:rPrChange w:id="683" w:author="Jonas Als Christensen" w:date="2021-03-03T15:21:00Z">
              <w:rPr/>
            </w:rPrChange>
          </w:rPr>
          <w:instrText xml:space="preserve">HYPERLINK "mailto:john.doe@foo.com" </w:instrText>
        </w:r>
        <w:r>
          <w:fldChar w:fldCharType="separate"/>
        </w:r>
        <w:r w:rsidRPr="4B3F0424">
          <w:rPr>
            <w:rStyle w:val="Hyperlink"/>
            <w:rFonts w:ascii="Consolas" w:eastAsia="Consolas" w:hAnsi="Consolas" w:cs="Consolas"/>
            <w:lang w:val="en-US"/>
          </w:rPr>
          <w:t>john.doe@foo.com</w:t>
        </w:r>
        <w:r>
          <w:fldChar w:fldCharType="end"/>
        </w:r>
        <w:r w:rsidRPr="4B3F0424">
          <w:rPr>
            <w:rFonts w:ascii="Consolas" w:eastAsia="Consolas" w:hAnsi="Consolas" w:cs="Consolas"/>
            <w:color w:val="000000" w:themeColor="text1"/>
            <w:lang w:val="en-US"/>
          </w:rPr>
          <w:t>”</w:t>
        </w:r>
      </w:ins>
    </w:p>
    <w:p w14:paraId="455D3E8E" w14:textId="2DF92D05" w:rsidR="63F92F4E" w:rsidRDefault="63F92F4E" w:rsidP="4B3F0424">
      <w:pPr>
        <w:rPr>
          <w:ins w:id="684" w:author="Geir Atle Hegsvold" w:date="2021-03-01T11:49:00Z"/>
          <w:rFonts w:ascii="Consolas" w:eastAsia="Consolas" w:hAnsi="Consolas" w:cs="Consolas"/>
          <w:color w:val="000000" w:themeColor="text1"/>
          <w:lang w:val="en-US"/>
        </w:rPr>
      </w:pPr>
      <w:ins w:id="685" w:author="Geir Atle Hegsvold" w:date="2021-03-01T11:49:00Z">
        <w:r w:rsidRPr="4B3F0424">
          <w:rPr>
            <w:rFonts w:ascii="Consolas" w:eastAsia="Consolas" w:hAnsi="Consolas" w:cs="Consolas"/>
            <w:color w:val="000000" w:themeColor="text1"/>
            <w:lang w:val="en-US"/>
          </w:rPr>
          <w:t>}</w:t>
        </w:r>
      </w:ins>
    </w:p>
    <w:p w14:paraId="339CD3AC" w14:textId="5BEE87ED" w:rsidR="63F92F4E" w:rsidRDefault="63F92F4E" w:rsidP="4B3F0424">
      <w:pPr>
        <w:rPr>
          <w:ins w:id="686" w:author="Geir Atle Hegsvold" w:date="2021-03-01T11:49:00Z"/>
          <w:rFonts w:ascii="Calibri" w:eastAsia="Calibri" w:hAnsi="Calibri" w:cs="Calibri"/>
          <w:color w:val="000000" w:themeColor="text1"/>
          <w:lang w:val="en-US"/>
        </w:rPr>
      </w:pPr>
      <w:ins w:id="687" w:author="Geir Atle Hegsvold" w:date="2021-03-01T11:49:00Z">
        <w:r w:rsidRPr="4B3F0424">
          <w:rPr>
            <w:rFonts w:ascii="Calibri" w:eastAsia="Calibri" w:hAnsi="Calibri" w:cs="Calibri"/>
            <w:color w:val="000000" w:themeColor="text1"/>
            <w:lang w:val="en-US"/>
          </w:rPr>
          <w:t>Now imagine you have another source where one of the entities are also identified by “123”.</w:t>
        </w:r>
      </w:ins>
    </w:p>
    <w:p w14:paraId="10B93BB4" w14:textId="5C24F31D" w:rsidR="63F92F4E" w:rsidRDefault="63F92F4E" w:rsidP="4B3F0424">
      <w:pPr>
        <w:rPr>
          <w:ins w:id="688" w:author="Geir Atle Hegsvold" w:date="2021-03-01T11:49:00Z"/>
          <w:rFonts w:ascii="Calibri" w:eastAsia="Calibri" w:hAnsi="Calibri" w:cs="Calibri"/>
          <w:color w:val="000000" w:themeColor="text1"/>
          <w:lang w:val="en-US"/>
        </w:rPr>
      </w:pPr>
      <w:ins w:id="689" w:author="Geir Atle Hegsvold" w:date="2021-03-01T11:49:00Z">
        <w:r w:rsidRPr="4B3F0424">
          <w:rPr>
            <w:rFonts w:ascii="Calibri" w:eastAsia="Calibri" w:hAnsi="Calibri" w:cs="Calibri"/>
            <w:color w:val="000000" w:themeColor="text1"/>
            <w:lang w:val="en-US"/>
          </w:rPr>
          <w:t xml:space="preserve">Unless the namespace is part of the property value of </w:t>
        </w:r>
        <w:r w:rsidRPr="4B3F0424">
          <w:rPr>
            <w:rFonts w:ascii="Consolas" w:eastAsia="Consolas" w:hAnsi="Consolas" w:cs="Consolas"/>
            <w:color w:val="000000" w:themeColor="text1"/>
            <w:lang w:val="en-US"/>
          </w:rPr>
          <w:t>_id</w:t>
        </w:r>
        <w:r w:rsidRPr="4B3F0424">
          <w:rPr>
            <w:rFonts w:ascii="Calibri" w:eastAsia="Calibri" w:hAnsi="Calibri" w:cs="Calibri"/>
            <w:color w:val="000000" w:themeColor="text1"/>
            <w:lang w:val="en-US"/>
          </w:rPr>
          <w:t xml:space="preserve">, both entities would have the same </w:t>
        </w:r>
        <w:r w:rsidRPr="4B3F0424">
          <w:rPr>
            <w:rFonts w:ascii="Consolas" w:eastAsia="Consolas" w:hAnsi="Consolas" w:cs="Consolas"/>
            <w:color w:val="000000" w:themeColor="text1"/>
            <w:lang w:val="en-US"/>
          </w:rPr>
          <w:t>_id</w:t>
        </w:r>
        <w:r w:rsidRPr="4B3F0424">
          <w:rPr>
            <w:rFonts w:ascii="Calibri" w:eastAsia="Calibri" w:hAnsi="Calibri" w:cs="Calibri"/>
            <w:color w:val="000000" w:themeColor="text1"/>
            <w:lang w:val="en-US"/>
          </w:rPr>
          <w:t xml:space="preserve">, namely “123”. </w:t>
        </w:r>
        <w:proofErr w:type="gramStart"/>
        <w:r w:rsidRPr="4B3F0424">
          <w:rPr>
            <w:rFonts w:ascii="Calibri" w:eastAsia="Calibri" w:hAnsi="Calibri" w:cs="Calibri"/>
            <w:color w:val="000000" w:themeColor="text1"/>
            <w:lang w:val="en-US"/>
          </w:rPr>
          <w:t>So</w:t>
        </w:r>
        <w:proofErr w:type="gramEnd"/>
        <w:r w:rsidRPr="4B3F0424">
          <w:rPr>
            <w:rFonts w:ascii="Calibri" w:eastAsia="Calibri" w:hAnsi="Calibri" w:cs="Calibri"/>
            <w:color w:val="000000" w:themeColor="text1"/>
            <w:lang w:val="en-US"/>
          </w:rPr>
          <w:t xml:space="preserve"> by prefixing this value with a namespace we ensure that these entities do not come into conflict with each other.</w:t>
        </w:r>
      </w:ins>
    </w:p>
    <w:p w14:paraId="174B8D74" w14:textId="5E5446E4" w:rsidR="63F92F4E" w:rsidRDefault="63F92F4E" w:rsidP="4B3F0424">
      <w:pPr>
        <w:rPr>
          <w:ins w:id="690" w:author="Geir Atle Hegsvold" w:date="2021-03-01T11:49:00Z"/>
          <w:rFonts w:ascii="Calibri" w:eastAsia="Calibri" w:hAnsi="Calibri" w:cs="Calibri"/>
          <w:color w:val="000000" w:themeColor="text1"/>
          <w:lang w:val="en-US"/>
        </w:rPr>
      </w:pPr>
      <w:ins w:id="691" w:author="Geir Atle Hegsvold" w:date="2021-03-01T11:49:00Z">
        <w:r w:rsidRPr="4B3F0424">
          <w:rPr>
            <w:rFonts w:ascii="Calibri" w:eastAsia="Calibri" w:hAnsi="Calibri" w:cs="Calibri"/>
            <w:color w:val="000000" w:themeColor="text1"/>
            <w:lang w:val="en-US"/>
          </w:rPr>
          <w:t>See &lt;namespace ref&gt; for more info on namespaces.</w:t>
        </w:r>
      </w:ins>
    </w:p>
    <w:p w14:paraId="4EE4857F" w14:textId="61E00FB7" w:rsidR="63F92F4E" w:rsidRDefault="63F92F4E" w:rsidP="4B3F0424">
      <w:pPr>
        <w:rPr>
          <w:ins w:id="692" w:author="Geir Atle Hegsvold" w:date="2021-03-01T11:49:00Z"/>
          <w:rFonts w:ascii="Calibri" w:eastAsia="Calibri" w:hAnsi="Calibri" w:cs="Calibri"/>
          <w:color w:val="000000" w:themeColor="text1"/>
          <w:lang w:val="en-US"/>
        </w:rPr>
      </w:pPr>
      <w:ins w:id="693" w:author="Geir Atle Hegsvold" w:date="2021-03-01T11:49:00Z">
        <w:r w:rsidRPr="4B3F0424">
          <w:rPr>
            <w:rFonts w:ascii="Calibri" w:eastAsia="Calibri" w:hAnsi="Calibri" w:cs="Calibri"/>
            <w:color w:val="000000" w:themeColor="text1"/>
            <w:lang w:val="en-US"/>
          </w:rPr>
          <w:t>See &lt;make-</w:t>
        </w:r>
        <w:proofErr w:type="spellStart"/>
        <w:r w:rsidRPr="4B3F0424">
          <w:rPr>
            <w:rFonts w:ascii="Calibri" w:eastAsia="Calibri" w:hAnsi="Calibri" w:cs="Calibri"/>
            <w:color w:val="000000" w:themeColor="text1"/>
            <w:lang w:val="en-US"/>
          </w:rPr>
          <w:t>ni</w:t>
        </w:r>
        <w:proofErr w:type="spellEnd"/>
        <w:r w:rsidRPr="4B3F0424">
          <w:rPr>
            <w:rFonts w:ascii="Calibri" w:eastAsia="Calibri" w:hAnsi="Calibri" w:cs="Calibri"/>
            <w:color w:val="000000" w:themeColor="text1"/>
            <w:lang w:val="en-US"/>
          </w:rPr>
          <w:t xml:space="preserve"> ref&gt; for more info on </w:t>
        </w:r>
        <w:proofErr w:type="spellStart"/>
        <w:r w:rsidRPr="4B3F0424">
          <w:rPr>
            <w:rFonts w:ascii="Calibri" w:eastAsia="Calibri" w:hAnsi="Calibri" w:cs="Calibri"/>
            <w:color w:val="000000" w:themeColor="text1"/>
            <w:lang w:val="en-US"/>
          </w:rPr>
          <w:t>namespaced</w:t>
        </w:r>
        <w:proofErr w:type="spellEnd"/>
        <w:r w:rsidRPr="4B3F0424">
          <w:rPr>
            <w:rFonts w:ascii="Calibri" w:eastAsia="Calibri" w:hAnsi="Calibri" w:cs="Calibri"/>
            <w:color w:val="000000" w:themeColor="text1"/>
            <w:lang w:val="en-US"/>
          </w:rPr>
          <w:t xml:space="preserve"> identifiers and connecting data in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w:t>
        </w:r>
      </w:ins>
    </w:p>
    <w:p w14:paraId="1BCC9C40" w14:textId="0031C0CC" w:rsidR="63F92F4E" w:rsidRDefault="63F92F4E">
      <w:pPr>
        <w:pStyle w:val="Heading4"/>
        <w:rPr>
          <w:ins w:id="694" w:author="Geir Atle Hegsvold" w:date="2021-03-01T11:49:00Z"/>
          <w:rFonts w:ascii="Consolas" w:eastAsia="Consolas" w:hAnsi="Consolas" w:cs="Consolas"/>
          <w:lang w:val="en-US"/>
        </w:rPr>
        <w:pPrChange w:id="695" w:author="Geir Atle Hegsvold" w:date="2021-03-01T11:49:00Z">
          <w:pPr/>
        </w:pPrChange>
      </w:pPr>
      <w:ins w:id="696" w:author="Geir Atle Hegsvold" w:date="2021-03-01T11:49:00Z">
        <w:r w:rsidRPr="4B3F0424">
          <w:rPr>
            <w:rFonts w:ascii="Calibri Light" w:eastAsia="Calibri Light" w:hAnsi="Calibri Light" w:cs="Calibri Light"/>
            <w:lang w:val="en-US"/>
          </w:rPr>
          <w:t xml:space="preserve">The autogenerated property </w:t>
        </w:r>
        <w:r w:rsidRPr="4B3F0424">
          <w:rPr>
            <w:rFonts w:ascii="Consolas" w:eastAsia="Consolas" w:hAnsi="Consolas" w:cs="Consolas"/>
            <w:lang w:val="en-US"/>
          </w:rPr>
          <w:t>$ids</w:t>
        </w:r>
      </w:ins>
    </w:p>
    <w:p w14:paraId="7672CC8C" w14:textId="701C53FB" w:rsidR="63F92F4E" w:rsidRDefault="63F92F4E" w:rsidP="4B3F0424">
      <w:pPr>
        <w:rPr>
          <w:ins w:id="697" w:author="Geir Atle Hegsvold" w:date="2021-03-01T11:49:00Z"/>
          <w:rFonts w:ascii="Calibri" w:eastAsia="Calibri" w:hAnsi="Calibri" w:cs="Calibri"/>
          <w:color w:val="000000" w:themeColor="text1"/>
          <w:lang w:val="en-US"/>
        </w:rPr>
      </w:pPr>
      <w:ins w:id="698" w:author="Geir Atle Hegsvold" w:date="2021-03-01T11:49:00Z">
        <w:r w:rsidRPr="4B3F0424">
          <w:rPr>
            <w:rFonts w:ascii="Calibri" w:eastAsia="Calibri" w:hAnsi="Calibri" w:cs="Calibri"/>
            <w:color w:val="000000" w:themeColor="text1"/>
            <w:lang w:val="en-US"/>
          </w:rPr>
          <w:t>Should probably write something sensible about the connection between _id and $ids somewhere. Maybe related to merge pipes?</w:t>
        </w:r>
      </w:ins>
    </w:p>
    <w:p w14:paraId="197F0E70" w14:textId="17C44527" w:rsidR="4B3F0424" w:rsidRDefault="4B3F0424" w:rsidP="4B3F0424">
      <w:pPr>
        <w:rPr>
          <w:lang w:val="en-US"/>
        </w:rPr>
      </w:pPr>
    </w:p>
    <w:p w14:paraId="23097491" w14:textId="3F99E0FB" w:rsidR="005220C9" w:rsidRDefault="00293D96" w:rsidP="00D15460">
      <w:pPr>
        <w:pStyle w:val="Heading3"/>
        <w:numPr>
          <w:ilvl w:val="2"/>
          <w:numId w:val="16"/>
        </w:numPr>
        <w:rPr>
          <w:lang w:val="en-US"/>
        </w:rPr>
      </w:pPr>
      <w:bookmarkStart w:id="699" w:name="_Toc64461734"/>
      <w:r>
        <w:rPr>
          <w:lang w:val="en-US"/>
        </w:rPr>
        <w:t>Entity Data model – Data Types</w:t>
      </w:r>
      <w:bookmarkEnd w:id="699"/>
      <w:ins w:id="700" w:author="Gabriell Constantin Vig" w:date="2021-02-24T16:12:00Z">
        <w:r w:rsidR="00E5374B">
          <w:rPr>
            <w:lang w:val="en-US"/>
          </w:rPr>
          <w:t xml:space="preserve"> @Gab</w:t>
        </w:r>
        <w:r w:rsidR="009C34A2">
          <w:rPr>
            <w:lang w:val="en-US"/>
          </w:rPr>
          <w:t>riell</w:t>
        </w:r>
      </w:ins>
    </w:p>
    <w:p w14:paraId="74664175" w14:textId="66B212EB" w:rsidR="007B0533" w:rsidRPr="00FA6365" w:rsidRDefault="007B0533" w:rsidP="00FA6365">
      <w:pPr>
        <w:rPr>
          <w:lang w:val="en-US"/>
        </w:rPr>
      </w:pPr>
      <w:r w:rsidRPr="00FA6365">
        <w:rPr>
          <w:lang w:val="en-US"/>
        </w:rPr>
        <w:t>Give quick examples of each of these types.</w:t>
      </w:r>
    </w:p>
    <w:p w14:paraId="0897C2D5" w14:textId="0A4C0FDE" w:rsidR="005220C9" w:rsidRPr="00E918DF" w:rsidRDefault="005220C9" w:rsidP="00FA6365">
      <w:pPr>
        <w:spacing w:line="240" w:lineRule="auto"/>
      </w:pPr>
      <w:proofErr w:type="spellStart"/>
      <w:r w:rsidRPr="00E918DF">
        <w:t>Dict</w:t>
      </w:r>
      <w:proofErr w:type="spellEnd"/>
      <w:r w:rsidRPr="00E918DF">
        <w:t xml:space="preserve"> {}</w:t>
      </w:r>
    </w:p>
    <w:p w14:paraId="411A1C74" w14:textId="77777777" w:rsidR="005220C9" w:rsidRPr="005220C9" w:rsidRDefault="005220C9" w:rsidP="00FA6365">
      <w:pPr>
        <w:spacing w:line="240" w:lineRule="auto"/>
      </w:pPr>
      <w:proofErr w:type="spellStart"/>
      <w:r w:rsidRPr="005220C9">
        <w:t>Entity</w:t>
      </w:r>
      <w:proofErr w:type="spellEnd"/>
      <w:r w:rsidRPr="005220C9">
        <w:t xml:space="preserve"> {_id}</w:t>
      </w:r>
    </w:p>
    <w:p w14:paraId="21C25506" w14:textId="4F023D84" w:rsidR="005220C9" w:rsidRPr="005220C9" w:rsidRDefault="005220C9" w:rsidP="00FA6365">
      <w:pPr>
        <w:spacing w:line="240" w:lineRule="auto"/>
      </w:pPr>
      <w:r w:rsidRPr="005220C9">
        <w:t>Må inneholde en identifikator _id</w:t>
      </w:r>
    </w:p>
    <w:p w14:paraId="37449A93" w14:textId="77777777" w:rsidR="005220C9" w:rsidRPr="00FA6365" w:rsidRDefault="005220C9" w:rsidP="00FA6365">
      <w:pPr>
        <w:spacing w:line="240" w:lineRule="auto"/>
        <w:rPr>
          <w:lang w:val="en-US"/>
        </w:rPr>
      </w:pPr>
      <w:r w:rsidRPr="00FA6365">
        <w:rPr>
          <w:lang w:val="en-US"/>
        </w:rPr>
        <w:t>List</w:t>
      </w:r>
    </w:p>
    <w:p w14:paraId="5DEAD99C" w14:textId="77777777" w:rsidR="005220C9" w:rsidRPr="005220C9" w:rsidRDefault="005220C9" w:rsidP="007B0533">
      <w:pPr>
        <w:spacing w:line="240" w:lineRule="auto"/>
        <w:rPr>
          <w:lang w:val="en-US"/>
        </w:rPr>
      </w:pPr>
      <w:r w:rsidRPr="005220C9">
        <w:rPr>
          <w:lang w:val="en-US"/>
        </w:rPr>
        <w:t>String</w:t>
      </w:r>
    </w:p>
    <w:p w14:paraId="15AB1835" w14:textId="77777777" w:rsidR="005220C9" w:rsidRPr="005220C9" w:rsidRDefault="005220C9" w:rsidP="007B0533">
      <w:pPr>
        <w:spacing w:line="240" w:lineRule="auto"/>
        <w:rPr>
          <w:lang w:val="en-US"/>
        </w:rPr>
      </w:pPr>
      <w:r w:rsidRPr="005220C9">
        <w:rPr>
          <w:lang w:val="en-US"/>
        </w:rPr>
        <w:t>Integer</w:t>
      </w:r>
    </w:p>
    <w:p w14:paraId="5FCC5742" w14:textId="77777777" w:rsidR="005220C9" w:rsidRPr="005220C9" w:rsidRDefault="005220C9" w:rsidP="007B0533">
      <w:pPr>
        <w:spacing w:line="240" w:lineRule="auto"/>
        <w:rPr>
          <w:lang w:val="en-US"/>
        </w:rPr>
      </w:pPr>
      <w:r w:rsidRPr="005220C9">
        <w:rPr>
          <w:lang w:val="en-US"/>
        </w:rPr>
        <w:t>Decimal</w:t>
      </w:r>
    </w:p>
    <w:p w14:paraId="3D3C6D0C" w14:textId="77777777" w:rsidR="005220C9" w:rsidRPr="005220C9" w:rsidRDefault="005220C9" w:rsidP="007B0533">
      <w:pPr>
        <w:spacing w:line="240" w:lineRule="auto"/>
        <w:rPr>
          <w:lang w:val="en-US"/>
        </w:rPr>
      </w:pPr>
      <w:r w:rsidRPr="005220C9">
        <w:rPr>
          <w:lang w:val="en-US"/>
        </w:rPr>
        <w:t>Float</w:t>
      </w:r>
    </w:p>
    <w:p w14:paraId="523038AE" w14:textId="77777777" w:rsidR="005220C9" w:rsidRPr="005220C9" w:rsidRDefault="005220C9" w:rsidP="007B0533">
      <w:pPr>
        <w:spacing w:line="240" w:lineRule="auto"/>
        <w:rPr>
          <w:lang w:val="en-US"/>
        </w:rPr>
      </w:pPr>
      <w:r w:rsidRPr="005220C9">
        <w:rPr>
          <w:lang w:val="en-US"/>
        </w:rPr>
        <w:t>Boolean</w:t>
      </w:r>
    </w:p>
    <w:p w14:paraId="7A95BE14" w14:textId="1EFB4474" w:rsidR="00293D96" w:rsidRPr="00293D96" w:rsidRDefault="005220C9" w:rsidP="007B0533">
      <w:pPr>
        <w:spacing w:line="240" w:lineRule="auto"/>
        <w:rPr>
          <w:lang w:val="en-US"/>
        </w:rPr>
      </w:pPr>
      <w:r w:rsidRPr="005220C9">
        <w:rPr>
          <w:lang w:val="en-US"/>
        </w:rPr>
        <w:t>Null</w:t>
      </w:r>
    </w:p>
    <w:p w14:paraId="44C41134" w14:textId="4DAEDAED" w:rsidR="002B07FB" w:rsidRDefault="007008CA" w:rsidP="002B07FB">
      <w:pPr>
        <w:rPr>
          <w:lang w:val="en-US"/>
        </w:rPr>
      </w:pPr>
      <w:r>
        <w:rPr>
          <w:lang w:val="en-US"/>
        </w:rPr>
        <w:br/>
      </w:r>
    </w:p>
    <w:p w14:paraId="4F25AC03" w14:textId="37F90EB6" w:rsidR="007B0533" w:rsidRDefault="007B0533" w:rsidP="00D15460">
      <w:pPr>
        <w:pStyle w:val="Heading3"/>
        <w:numPr>
          <w:ilvl w:val="2"/>
          <w:numId w:val="16"/>
        </w:numPr>
        <w:rPr>
          <w:lang w:val="en-US"/>
        </w:rPr>
      </w:pPr>
      <w:bookmarkStart w:id="701" w:name="_Toc64461735"/>
      <w:r>
        <w:rPr>
          <w:lang w:val="en-US"/>
        </w:rPr>
        <w:t>Syntax</w:t>
      </w:r>
      <w:bookmarkEnd w:id="701"/>
    </w:p>
    <w:p w14:paraId="5081498D" w14:textId="77777777" w:rsidR="00BE2832" w:rsidRDefault="007B0533" w:rsidP="00BE2832">
      <w:pPr>
        <w:rPr>
          <w:lang w:val="en-US"/>
        </w:rPr>
      </w:pPr>
      <w:r>
        <w:rPr>
          <w:lang w:val="en-US"/>
        </w:rPr>
        <w:t>All configurations in JSON</w:t>
      </w:r>
    </w:p>
    <w:p w14:paraId="5144B47D" w14:textId="712C6DE8" w:rsidR="00BE2832" w:rsidRPr="00BE2832" w:rsidRDefault="00BE2832" w:rsidP="00BE2832">
      <w:pPr>
        <w:rPr>
          <w:rFonts w:ascii="Calibri" w:eastAsia="Times New Roman" w:hAnsi="Calibri" w:cs="Calibri"/>
          <w:lang w:val="en-US" w:eastAsia="en-GB"/>
        </w:rPr>
      </w:pPr>
      <w:r w:rsidRPr="00BE2832">
        <w:rPr>
          <w:rFonts w:ascii="Calibri" w:eastAsia="Times New Roman" w:hAnsi="Calibri" w:cs="Calibri"/>
          <w:lang w:val="en-US" w:eastAsia="en-GB"/>
        </w:rPr>
        <w:t>[&lt;</w:t>
      </w:r>
      <w:proofErr w:type="spellStart"/>
      <w:r w:rsidRPr="00BE2832">
        <w:rPr>
          <w:rFonts w:ascii="Calibri" w:eastAsia="Times New Roman" w:hAnsi="Calibri" w:cs="Calibri"/>
          <w:lang w:val="en-US" w:eastAsia="en-GB"/>
        </w:rPr>
        <w:t>func_name</w:t>
      </w:r>
      <w:proofErr w:type="spellEnd"/>
      <w:r w:rsidRPr="00BE2832">
        <w:rPr>
          <w:rFonts w:ascii="Calibri" w:eastAsia="Times New Roman" w:hAnsi="Calibri" w:cs="Calibri"/>
          <w:lang w:val="en-US" w:eastAsia="en-GB"/>
        </w:rPr>
        <w:t>&gt;, &lt;key&gt;, +&lt;</w:t>
      </w:r>
      <w:proofErr w:type="spellStart"/>
      <w:r w:rsidRPr="00BE2832">
        <w:rPr>
          <w:rFonts w:ascii="Calibri" w:eastAsia="Times New Roman" w:hAnsi="Calibri" w:cs="Calibri"/>
          <w:lang w:val="en-US" w:eastAsia="en-GB"/>
        </w:rPr>
        <w:t>arg</w:t>
      </w:r>
      <w:proofErr w:type="spellEnd"/>
      <w:r w:rsidRPr="00BE2832">
        <w:rPr>
          <w:rFonts w:ascii="Calibri" w:eastAsia="Times New Roman" w:hAnsi="Calibri" w:cs="Calibri"/>
          <w:lang w:val="en-US" w:eastAsia="en-GB"/>
        </w:rPr>
        <w:t>/value&gt;]</w:t>
      </w:r>
    </w:p>
    <w:p w14:paraId="53CD0D7B" w14:textId="77777777" w:rsidR="00BE2832" w:rsidRPr="00BE2832" w:rsidRDefault="00BE2832" w:rsidP="00F12727">
      <w:pPr>
        <w:numPr>
          <w:ilvl w:val="0"/>
          <w:numId w:val="7"/>
        </w:numPr>
        <w:spacing w:after="0" w:line="240" w:lineRule="auto"/>
        <w:ind w:left="1260"/>
        <w:textAlignment w:val="center"/>
        <w:rPr>
          <w:rFonts w:ascii="Calibri" w:eastAsia="Times New Roman" w:hAnsi="Calibri" w:cs="Calibri"/>
          <w:lang w:eastAsia="en-GB"/>
        </w:rPr>
      </w:pPr>
      <w:r w:rsidRPr="00BE2832">
        <w:rPr>
          <w:rFonts w:ascii="Calibri" w:eastAsia="Times New Roman" w:hAnsi="Calibri" w:cs="Calibri"/>
          <w:lang w:eastAsia="en-GB"/>
        </w:rPr>
        <w:t>Transformative funksjoner, funksjoner for å endre Target</w:t>
      </w:r>
    </w:p>
    <w:p w14:paraId="7C8AFB00" w14:textId="77777777" w:rsidR="00BE2832" w:rsidRPr="00BE2832" w:rsidRDefault="00BE2832" w:rsidP="00F12727">
      <w:pPr>
        <w:numPr>
          <w:ilvl w:val="1"/>
          <w:numId w:val="7"/>
        </w:numPr>
        <w:spacing w:after="0" w:line="240" w:lineRule="auto"/>
        <w:ind w:left="2520"/>
        <w:textAlignment w:val="center"/>
        <w:rPr>
          <w:rFonts w:ascii="Calibri" w:eastAsia="Times New Roman" w:hAnsi="Calibri" w:cs="Calibri"/>
          <w:lang w:eastAsia="en-GB"/>
        </w:rPr>
      </w:pPr>
      <w:r w:rsidRPr="00BE2832">
        <w:rPr>
          <w:rFonts w:ascii="Calibri" w:eastAsia="Times New Roman" w:hAnsi="Calibri" w:cs="Calibri"/>
          <w:lang w:eastAsia="en-GB"/>
        </w:rPr>
        <w:t xml:space="preserve">Kopierer </w:t>
      </w:r>
      <w:proofErr w:type="spellStart"/>
      <w:r w:rsidRPr="00BE2832">
        <w:rPr>
          <w:rFonts w:ascii="Calibri" w:eastAsia="Times New Roman" w:hAnsi="Calibri" w:cs="Calibri"/>
          <w:lang w:eastAsia="en-GB"/>
        </w:rPr>
        <w:t>value</w:t>
      </w:r>
      <w:proofErr w:type="spellEnd"/>
      <w:r w:rsidRPr="00BE2832">
        <w:rPr>
          <w:rFonts w:ascii="Calibri" w:eastAsia="Times New Roman" w:hAnsi="Calibri" w:cs="Calibri"/>
          <w:lang w:eastAsia="en-GB"/>
        </w:rPr>
        <w:t xml:space="preserve"> fra Source til Target og kan endre </w:t>
      </w:r>
      <w:proofErr w:type="spellStart"/>
      <w:r w:rsidRPr="00BE2832">
        <w:rPr>
          <w:rFonts w:ascii="Calibri" w:eastAsia="Times New Roman" w:hAnsi="Calibri" w:cs="Calibri"/>
          <w:lang w:eastAsia="en-GB"/>
        </w:rPr>
        <w:t>key</w:t>
      </w:r>
      <w:proofErr w:type="spellEnd"/>
    </w:p>
    <w:p w14:paraId="7ACC2E9A" w14:textId="77777777" w:rsidR="00BE2832" w:rsidRPr="00BE2832" w:rsidRDefault="00BE2832" w:rsidP="00F12727">
      <w:pPr>
        <w:numPr>
          <w:ilvl w:val="2"/>
          <w:numId w:val="7"/>
        </w:numPr>
        <w:spacing w:after="0" w:line="240" w:lineRule="auto"/>
        <w:ind w:left="3780"/>
        <w:textAlignment w:val="center"/>
        <w:rPr>
          <w:rFonts w:ascii="Calibri" w:eastAsia="Times New Roman" w:hAnsi="Calibri" w:cs="Calibri"/>
          <w:lang w:eastAsia="en-GB"/>
        </w:rPr>
      </w:pPr>
      <w:proofErr w:type="spellStart"/>
      <w:r w:rsidRPr="00BE2832">
        <w:rPr>
          <w:rFonts w:ascii="Calibri" w:eastAsia="Times New Roman" w:hAnsi="Calibri" w:cs="Calibri"/>
          <w:lang w:eastAsia="en-GB"/>
        </w:rPr>
        <w:t>Copy</w:t>
      </w:r>
      <w:proofErr w:type="spellEnd"/>
      <w:r w:rsidRPr="00BE2832">
        <w:rPr>
          <w:rFonts w:ascii="Calibri" w:eastAsia="Times New Roman" w:hAnsi="Calibri" w:cs="Calibri"/>
          <w:lang w:eastAsia="en-GB"/>
        </w:rPr>
        <w:t xml:space="preserve"> kopierer hele key-</w:t>
      </w:r>
      <w:proofErr w:type="spellStart"/>
      <w:r w:rsidRPr="00BE2832">
        <w:rPr>
          <w:rFonts w:ascii="Calibri" w:eastAsia="Times New Roman" w:hAnsi="Calibri" w:cs="Calibri"/>
          <w:lang w:eastAsia="en-GB"/>
        </w:rPr>
        <w:t>value</w:t>
      </w:r>
      <w:proofErr w:type="spellEnd"/>
      <w:r w:rsidRPr="00BE2832">
        <w:rPr>
          <w:rFonts w:ascii="Calibri" w:eastAsia="Times New Roman" w:hAnsi="Calibri" w:cs="Calibri"/>
          <w:lang w:eastAsia="en-GB"/>
        </w:rPr>
        <w:t xml:space="preserve"> </w:t>
      </w:r>
      <w:proofErr w:type="spellStart"/>
      <w:r w:rsidRPr="00BE2832">
        <w:rPr>
          <w:rFonts w:ascii="Calibri" w:eastAsia="Times New Roman" w:hAnsi="Calibri" w:cs="Calibri"/>
          <w:lang w:eastAsia="en-GB"/>
        </w:rPr>
        <w:t>parret</w:t>
      </w:r>
      <w:proofErr w:type="spellEnd"/>
      <w:r w:rsidRPr="00BE2832">
        <w:rPr>
          <w:rFonts w:ascii="Calibri" w:eastAsia="Times New Roman" w:hAnsi="Calibri" w:cs="Calibri"/>
          <w:lang w:eastAsia="en-GB"/>
        </w:rPr>
        <w:t>.</w:t>
      </w:r>
    </w:p>
    <w:p w14:paraId="0624B0AD" w14:textId="77777777" w:rsidR="00BE2832" w:rsidRPr="00BE2832" w:rsidRDefault="00BE2832" w:rsidP="00F12727">
      <w:pPr>
        <w:numPr>
          <w:ilvl w:val="2"/>
          <w:numId w:val="7"/>
        </w:numPr>
        <w:spacing w:after="0" w:line="240" w:lineRule="auto"/>
        <w:ind w:left="3780"/>
        <w:textAlignment w:val="center"/>
        <w:rPr>
          <w:rFonts w:ascii="Calibri" w:eastAsia="Times New Roman" w:hAnsi="Calibri" w:cs="Calibri"/>
          <w:lang w:eastAsia="en-GB"/>
        </w:rPr>
      </w:pPr>
      <w:proofErr w:type="spellStart"/>
      <w:r w:rsidRPr="00BE2832">
        <w:rPr>
          <w:rFonts w:ascii="Calibri" w:eastAsia="Times New Roman" w:hAnsi="Calibri" w:cs="Calibri"/>
          <w:lang w:eastAsia="en-GB"/>
        </w:rPr>
        <w:lastRenderedPageBreak/>
        <w:t>Rename</w:t>
      </w:r>
      <w:proofErr w:type="spellEnd"/>
      <w:r w:rsidRPr="00BE2832">
        <w:rPr>
          <w:rFonts w:ascii="Calibri" w:eastAsia="Times New Roman" w:hAnsi="Calibri" w:cs="Calibri"/>
          <w:lang w:eastAsia="en-GB"/>
        </w:rPr>
        <w:t xml:space="preserve"> setter ny </w:t>
      </w:r>
      <w:proofErr w:type="spellStart"/>
      <w:r w:rsidRPr="00BE2832">
        <w:rPr>
          <w:rFonts w:ascii="Calibri" w:eastAsia="Times New Roman" w:hAnsi="Calibri" w:cs="Calibri"/>
          <w:lang w:eastAsia="en-GB"/>
        </w:rPr>
        <w:t>key</w:t>
      </w:r>
      <w:proofErr w:type="spellEnd"/>
      <w:r w:rsidRPr="00BE2832">
        <w:rPr>
          <w:rFonts w:ascii="Calibri" w:eastAsia="Times New Roman" w:hAnsi="Calibri" w:cs="Calibri"/>
          <w:lang w:eastAsia="en-GB"/>
        </w:rPr>
        <w:t xml:space="preserve"> og kopierer </w:t>
      </w:r>
      <w:proofErr w:type="spellStart"/>
      <w:r w:rsidRPr="00BE2832">
        <w:rPr>
          <w:rFonts w:ascii="Calibri" w:eastAsia="Times New Roman" w:hAnsi="Calibri" w:cs="Calibri"/>
          <w:lang w:eastAsia="en-GB"/>
        </w:rPr>
        <w:t>value</w:t>
      </w:r>
      <w:proofErr w:type="spellEnd"/>
    </w:p>
    <w:p w14:paraId="489A9186" w14:textId="77777777" w:rsidR="00BE2832" w:rsidRPr="00BE2832" w:rsidRDefault="00BE2832" w:rsidP="00F12727">
      <w:pPr>
        <w:numPr>
          <w:ilvl w:val="1"/>
          <w:numId w:val="7"/>
        </w:numPr>
        <w:spacing w:after="0" w:line="240" w:lineRule="auto"/>
        <w:ind w:left="2520"/>
        <w:textAlignment w:val="center"/>
        <w:rPr>
          <w:rFonts w:ascii="Calibri" w:eastAsia="Times New Roman" w:hAnsi="Calibri" w:cs="Calibri"/>
          <w:lang w:eastAsia="en-GB"/>
        </w:rPr>
      </w:pPr>
      <w:r w:rsidRPr="00BE2832">
        <w:rPr>
          <w:rFonts w:ascii="Calibri" w:eastAsia="Times New Roman" w:hAnsi="Calibri" w:cs="Calibri"/>
          <w:lang w:eastAsia="en-GB"/>
        </w:rPr>
        <w:t>Legger til ny Key som et datapunkt. Verdien kan være en transformasjon av et datapunkt eller et helt nytt datapunkt på Target.</w:t>
      </w:r>
    </w:p>
    <w:p w14:paraId="6CCD8FC1" w14:textId="77777777" w:rsidR="00BE2832" w:rsidRPr="00BE2832" w:rsidRDefault="00BE2832" w:rsidP="00F12727">
      <w:pPr>
        <w:numPr>
          <w:ilvl w:val="2"/>
          <w:numId w:val="7"/>
        </w:numPr>
        <w:spacing w:after="0" w:line="240" w:lineRule="auto"/>
        <w:ind w:left="3780"/>
        <w:textAlignment w:val="center"/>
        <w:rPr>
          <w:rFonts w:ascii="Calibri" w:eastAsia="Times New Roman" w:hAnsi="Calibri" w:cs="Calibri"/>
          <w:lang w:eastAsia="en-GB"/>
        </w:rPr>
      </w:pPr>
      <w:proofErr w:type="spellStart"/>
      <w:r w:rsidRPr="00BE2832">
        <w:rPr>
          <w:rFonts w:ascii="Calibri" w:eastAsia="Times New Roman" w:hAnsi="Calibri" w:cs="Calibri"/>
          <w:lang w:eastAsia="en-GB"/>
        </w:rPr>
        <w:t>Add</w:t>
      </w:r>
      <w:proofErr w:type="spellEnd"/>
      <w:r w:rsidRPr="00BE2832">
        <w:rPr>
          <w:rFonts w:ascii="Calibri" w:eastAsia="Times New Roman" w:hAnsi="Calibri" w:cs="Calibri"/>
          <w:lang w:eastAsia="en-GB"/>
        </w:rPr>
        <w:t xml:space="preserve">, </w:t>
      </w:r>
      <w:proofErr w:type="spellStart"/>
      <w:r w:rsidRPr="00BE2832">
        <w:rPr>
          <w:rFonts w:ascii="Calibri" w:eastAsia="Times New Roman" w:hAnsi="Calibri" w:cs="Calibri"/>
          <w:lang w:eastAsia="en-GB"/>
        </w:rPr>
        <w:t>key</w:t>
      </w:r>
      <w:proofErr w:type="spellEnd"/>
      <w:r w:rsidRPr="00BE2832">
        <w:rPr>
          <w:rFonts w:ascii="Calibri" w:eastAsia="Times New Roman" w:hAnsi="Calibri" w:cs="Calibri"/>
          <w:lang w:eastAsia="en-GB"/>
        </w:rPr>
        <w:t xml:space="preserve">, </w:t>
      </w:r>
      <w:proofErr w:type="spellStart"/>
      <w:proofErr w:type="gramStart"/>
      <w:r w:rsidRPr="00BE2832">
        <w:rPr>
          <w:rFonts w:ascii="Calibri" w:eastAsia="Times New Roman" w:hAnsi="Calibri" w:cs="Calibri"/>
          <w:lang w:eastAsia="en-GB"/>
        </w:rPr>
        <w:t>value</w:t>
      </w:r>
      <w:proofErr w:type="spellEnd"/>
      <w:r w:rsidRPr="00BE2832">
        <w:rPr>
          <w:rFonts w:ascii="Calibri" w:eastAsia="Times New Roman" w:hAnsi="Calibri" w:cs="Calibri"/>
          <w:lang w:eastAsia="en-GB"/>
        </w:rPr>
        <w:t xml:space="preserve"> :</w:t>
      </w:r>
      <w:proofErr w:type="gramEnd"/>
      <w:r w:rsidRPr="00BE2832">
        <w:rPr>
          <w:rFonts w:ascii="Calibri" w:eastAsia="Times New Roman" w:hAnsi="Calibri" w:cs="Calibri"/>
          <w:lang w:eastAsia="en-GB"/>
        </w:rPr>
        <w:t xml:space="preserve"> Her legger du på en ny </w:t>
      </w:r>
      <w:proofErr w:type="spellStart"/>
      <w:r w:rsidRPr="00BE2832">
        <w:rPr>
          <w:rFonts w:ascii="Calibri" w:eastAsia="Times New Roman" w:hAnsi="Calibri" w:cs="Calibri"/>
          <w:lang w:eastAsia="en-GB"/>
        </w:rPr>
        <w:t>key</w:t>
      </w:r>
      <w:proofErr w:type="spellEnd"/>
      <w:r w:rsidRPr="00BE2832">
        <w:rPr>
          <w:rFonts w:ascii="Calibri" w:eastAsia="Times New Roman" w:hAnsi="Calibri" w:cs="Calibri"/>
          <w:lang w:eastAsia="en-GB"/>
        </w:rPr>
        <w:t>, hvor verdien ikke nødvendigvis finnes fra før. Derfor er det ikke implisitt om det er fra _T eller _S</w:t>
      </w:r>
    </w:p>
    <w:p w14:paraId="2510C34B" w14:textId="77777777" w:rsidR="00BE2832" w:rsidRPr="00BE2832" w:rsidRDefault="00BE2832" w:rsidP="00F12727">
      <w:pPr>
        <w:numPr>
          <w:ilvl w:val="0"/>
          <w:numId w:val="7"/>
        </w:numPr>
        <w:spacing w:after="0" w:line="240" w:lineRule="auto"/>
        <w:ind w:left="1260"/>
        <w:textAlignment w:val="center"/>
        <w:rPr>
          <w:rFonts w:ascii="Calibri" w:eastAsia="Times New Roman" w:hAnsi="Calibri" w:cs="Calibri"/>
          <w:lang w:eastAsia="en-GB"/>
        </w:rPr>
      </w:pPr>
      <w:r w:rsidRPr="00BE2832">
        <w:rPr>
          <w:rFonts w:ascii="Calibri" w:eastAsia="Times New Roman" w:hAnsi="Calibri" w:cs="Calibri"/>
          <w:lang w:eastAsia="en-GB"/>
        </w:rPr>
        <w:t>Utrykk/Expressions</w:t>
      </w:r>
    </w:p>
    <w:p w14:paraId="0F20E88B" w14:textId="77777777" w:rsidR="00BE2832" w:rsidRPr="00BE2832" w:rsidRDefault="00BE2832" w:rsidP="00F12727">
      <w:pPr>
        <w:numPr>
          <w:ilvl w:val="1"/>
          <w:numId w:val="7"/>
        </w:numPr>
        <w:spacing w:after="0" w:line="240" w:lineRule="auto"/>
        <w:ind w:left="2520"/>
        <w:textAlignment w:val="center"/>
        <w:rPr>
          <w:rFonts w:ascii="Calibri" w:eastAsia="Times New Roman" w:hAnsi="Calibri" w:cs="Calibri"/>
          <w:lang w:eastAsia="en-GB"/>
        </w:rPr>
      </w:pPr>
      <w:r w:rsidRPr="00BE2832">
        <w:rPr>
          <w:rFonts w:ascii="Calibri" w:eastAsia="Times New Roman" w:hAnsi="Calibri" w:cs="Calibri"/>
          <w:lang w:eastAsia="en-GB"/>
        </w:rPr>
        <w:t>Utregninger, funksjoner på verdier</w:t>
      </w:r>
    </w:p>
    <w:p w14:paraId="476E3380" w14:textId="77777777" w:rsidR="007B0533" w:rsidRDefault="007B0533" w:rsidP="007B0533">
      <w:pPr>
        <w:rPr>
          <w:lang w:val="en-US"/>
        </w:rPr>
      </w:pPr>
    </w:p>
    <w:p w14:paraId="23C85831" w14:textId="68B63521" w:rsidR="00BE2832" w:rsidRDefault="00BE2832" w:rsidP="00D15460">
      <w:pPr>
        <w:pStyle w:val="Heading3"/>
        <w:numPr>
          <w:ilvl w:val="2"/>
          <w:numId w:val="16"/>
        </w:numPr>
        <w:rPr>
          <w:lang w:val="en-US"/>
        </w:rPr>
      </w:pPr>
      <w:bookmarkStart w:id="702" w:name="_Toc64461736"/>
      <w:r>
        <w:rPr>
          <w:lang w:val="en-US"/>
        </w:rPr>
        <w:t>Bootstrap</w:t>
      </w:r>
      <w:bookmarkEnd w:id="702"/>
    </w:p>
    <w:p w14:paraId="07E9B8D2" w14:textId="77777777" w:rsidR="00BE2832" w:rsidRPr="00BE2832" w:rsidRDefault="00BE2832" w:rsidP="00BE2832">
      <w:pPr>
        <w:spacing w:after="0" w:line="240" w:lineRule="auto"/>
        <w:textAlignment w:val="center"/>
        <w:rPr>
          <w:rFonts w:ascii="Calibri" w:eastAsia="Times New Roman" w:hAnsi="Calibri" w:cs="Calibri"/>
          <w:lang w:eastAsia="en-GB"/>
        </w:rPr>
      </w:pPr>
      <w:r w:rsidRPr="00BE2832">
        <w:rPr>
          <w:rFonts w:ascii="Calibri" w:eastAsia="Times New Roman" w:hAnsi="Calibri" w:cs="Calibri"/>
          <w:lang w:eastAsia="en-GB"/>
        </w:rPr>
        <w:t>Gå gjennom prosessen fra man trykker "New pipe" til "Save" til "Start" til "</w:t>
      </w:r>
      <w:proofErr w:type="spellStart"/>
      <w:r w:rsidRPr="00BE2832">
        <w:rPr>
          <w:rFonts w:ascii="Calibri" w:eastAsia="Times New Roman" w:hAnsi="Calibri" w:cs="Calibri"/>
          <w:lang w:eastAsia="en-GB"/>
        </w:rPr>
        <w:t>Restart</w:t>
      </w:r>
      <w:proofErr w:type="spellEnd"/>
      <w:r w:rsidRPr="00BE2832">
        <w:rPr>
          <w:rFonts w:ascii="Calibri" w:eastAsia="Times New Roman" w:hAnsi="Calibri" w:cs="Calibri"/>
          <w:lang w:eastAsia="en-GB"/>
        </w:rPr>
        <w:t>"</w:t>
      </w:r>
    </w:p>
    <w:p w14:paraId="2C63F874" w14:textId="77777777" w:rsidR="00BE2832" w:rsidRPr="00BE2832" w:rsidRDefault="00BE2832" w:rsidP="00F12727">
      <w:pPr>
        <w:numPr>
          <w:ilvl w:val="0"/>
          <w:numId w:val="8"/>
        </w:numPr>
        <w:spacing w:after="0" w:line="240" w:lineRule="auto"/>
        <w:ind w:left="1260"/>
        <w:textAlignment w:val="center"/>
        <w:rPr>
          <w:rFonts w:ascii="Calibri" w:eastAsia="Times New Roman" w:hAnsi="Calibri" w:cs="Calibri"/>
          <w:lang w:eastAsia="en-GB"/>
        </w:rPr>
      </w:pPr>
      <w:r w:rsidRPr="00BE2832">
        <w:rPr>
          <w:rFonts w:ascii="Calibri" w:eastAsia="Times New Roman" w:hAnsi="Calibri" w:cs="Calibri"/>
          <w:lang w:eastAsia="en-GB"/>
        </w:rPr>
        <w:t xml:space="preserve">Sette _id </w:t>
      </w:r>
    </w:p>
    <w:p w14:paraId="123F3B68" w14:textId="77777777" w:rsidR="00BE2832" w:rsidRPr="00BE2832" w:rsidRDefault="00BE2832" w:rsidP="00F12727">
      <w:pPr>
        <w:numPr>
          <w:ilvl w:val="0"/>
          <w:numId w:val="8"/>
        </w:numPr>
        <w:spacing w:after="0" w:line="240" w:lineRule="auto"/>
        <w:ind w:left="1260"/>
        <w:textAlignment w:val="center"/>
        <w:rPr>
          <w:rFonts w:ascii="Calibri" w:eastAsia="Times New Roman" w:hAnsi="Calibri" w:cs="Calibri"/>
          <w:lang w:eastAsia="en-GB"/>
        </w:rPr>
      </w:pPr>
      <w:r w:rsidRPr="00BE2832">
        <w:rPr>
          <w:rFonts w:ascii="Calibri" w:eastAsia="Times New Roman" w:hAnsi="Calibri" w:cs="Calibri"/>
          <w:lang w:eastAsia="en-GB"/>
        </w:rPr>
        <w:t>Bruke templater</w:t>
      </w:r>
    </w:p>
    <w:p w14:paraId="1ED6C047" w14:textId="77777777" w:rsidR="00BE2832" w:rsidRPr="00BE2832" w:rsidRDefault="00BE2832" w:rsidP="00F12727">
      <w:pPr>
        <w:numPr>
          <w:ilvl w:val="1"/>
          <w:numId w:val="8"/>
        </w:numPr>
        <w:spacing w:after="0" w:line="240" w:lineRule="auto"/>
        <w:ind w:left="2520"/>
        <w:textAlignment w:val="center"/>
        <w:rPr>
          <w:rFonts w:ascii="Calibri" w:eastAsia="Times New Roman" w:hAnsi="Calibri" w:cs="Calibri"/>
          <w:lang w:val="en-US" w:eastAsia="en-GB"/>
        </w:rPr>
      </w:pPr>
      <w:r w:rsidRPr="00BE2832">
        <w:rPr>
          <w:rFonts w:ascii="Calibri" w:eastAsia="Times New Roman" w:hAnsi="Calibri" w:cs="Calibri"/>
          <w:lang w:val="en-US" w:eastAsia="en-GB"/>
        </w:rPr>
        <w:t>Source system "</w:t>
      </w:r>
      <w:proofErr w:type="spellStart"/>
      <w:proofErr w:type="gramStart"/>
      <w:r w:rsidRPr="00BE2832">
        <w:rPr>
          <w:rFonts w:ascii="Calibri" w:eastAsia="Times New Roman" w:hAnsi="Calibri" w:cs="Calibri"/>
          <w:lang w:val="en-US" w:eastAsia="en-GB"/>
        </w:rPr>
        <w:t>sesam:node</w:t>
      </w:r>
      <w:proofErr w:type="spellEnd"/>
      <w:proofErr w:type="gramEnd"/>
      <w:r w:rsidRPr="00BE2832">
        <w:rPr>
          <w:rFonts w:ascii="Calibri" w:eastAsia="Times New Roman" w:hAnsi="Calibri" w:cs="Calibri"/>
          <w:lang w:val="en-US" w:eastAsia="en-GB"/>
        </w:rPr>
        <w:t>" (refers to itself)</w:t>
      </w:r>
    </w:p>
    <w:p w14:paraId="2F9B1FD0" w14:textId="77777777" w:rsidR="00BE2832" w:rsidRPr="00BE2832" w:rsidRDefault="00BE2832" w:rsidP="00F12727">
      <w:pPr>
        <w:numPr>
          <w:ilvl w:val="2"/>
          <w:numId w:val="8"/>
        </w:numPr>
        <w:spacing w:after="0" w:line="240" w:lineRule="auto"/>
        <w:ind w:left="3780"/>
        <w:textAlignment w:val="center"/>
        <w:rPr>
          <w:rFonts w:ascii="Calibri" w:eastAsia="Times New Roman" w:hAnsi="Calibri" w:cs="Calibri"/>
          <w:lang w:eastAsia="en-GB"/>
        </w:rPr>
      </w:pPr>
      <w:r w:rsidRPr="00BE2832">
        <w:rPr>
          <w:rFonts w:ascii="Calibri" w:eastAsia="Times New Roman" w:hAnsi="Calibri" w:cs="Calibri"/>
          <w:lang w:eastAsia="en-GB"/>
        </w:rPr>
        <w:t xml:space="preserve">Provider: </w:t>
      </w:r>
      <w:proofErr w:type="spellStart"/>
      <w:r w:rsidRPr="00BE2832">
        <w:rPr>
          <w:rFonts w:ascii="Calibri" w:eastAsia="Times New Roman" w:hAnsi="Calibri" w:cs="Calibri"/>
          <w:lang w:eastAsia="en-GB"/>
        </w:rPr>
        <w:t>premade</w:t>
      </w:r>
      <w:proofErr w:type="spellEnd"/>
      <w:r w:rsidRPr="00BE2832">
        <w:rPr>
          <w:rFonts w:ascii="Calibri" w:eastAsia="Times New Roman" w:hAnsi="Calibri" w:cs="Calibri"/>
          <w:lang w:eastAsia="en-GB"/>
        </w:rPr>
        <w:t xml:space="preserve"> </w:t>
      </w:r>
      <w:proofErr w:type="spellStart"/>
      <w:r w:rsidRPr="00BE2832">
        <w:rPr>
          <w:rFonts w:ascii="Calibri" w:eastAsia="Times New Roman" w:hAnsi="Calibri" w:cs="Calibri"/>
          <w:lang w:eastAsia="en-GB"/>
        </w:rPr>
        <w:t>dataset</w:t>
      </w:r>
      <w:proofErr w:type="spellEnd"/>
    </w:p>
    <w:p w14:paraId="6D2034FE" w14:textId="77777777" w:rsidR="00BE2832" w:rsidRPr="00BE2832" w:rsidRDefault="00BE2832" w:rsidP="00F12727">
      <w:pPr>
        <w:numPr>
          <w:ilvl w:val="1"/>
          <w:numId w:val="8"/>
        </w:numPr>
        <w:spacing w:after="0" w:line="240" w:lineRule="auto"/>
        <w:ind w:left="2520"/>
        <w:textAlignment w:val="center"/>
        <w:rPr>
          <w:rFonts w:ascii="Calibri" w:eastAsia="Times New Roman" w:hAnsi="Calibri" w:cs="Calibri"/>
          <w:lang w:eastAsia="en-GB"/>
        </w:rPr>
      </w:pPr>
      <w:r w:rsidRPr="00BE2832">
        <w:rPr>
          <w:rFonts w:ascii="Calibri" w:eastAsia="Times New Roman" w:hAnsi="Calibri" w:cs="Calibri"/>
          <w:lang w:eastAsia="en-GB"/>
        </w:rPr>
        <w:t>"</w:t>
      </w:r>
      <w:proofErr w:type="spellStart"/>
      <w:r w:rsidRPr="00BE2832">
        <w:rPr>
          <w:rFonts w:ascii="Calibri" w:eastAsia="Times New Roman" w:hAnsi="Calibri" w:cs="Calibri"/>
          <w:lang w:eastAsia="en-GB"/>
        </w:rPr>
        <w:t>add</w:t>
      </w:r>
      <w:proofErr w:type="spellEnd"/>
      <w:r w:rsidRPr="00BE2832">
        <w:rPr>
          <w:rFonts w:ascii="Calibri" w:eastAsia="Times New Roman" w:hAnsi="Calibri" w:cs="Calibri"/>
          <w:lang w:eastAsia="en-GB"/>
        </w:rPr>
        <w:t xml:space="preserve"> DTL </w:t>
      </w:r>
      <w:proofErr w:type="spellStart"/>
      <w:r w:rsidRPr="00BE2832">
        <w:rPr>
          <w:rFonts w:ascii="Calibri" w:eastAsia="Times New Roman" w:hAnsi="Calibri" w:cs="Calibri"/>
          <w:lang w:eastAsia="en-GB"/>
        </w:rPr>
        <w:t>transform</w:t>
      </w:r>
      <w:proofErr w:type="spellEnd"/>
      <w:r w:rsidRPr="00BE2832">
        <w:rPr>
          <w:rFonts w:ascii="Calibri" w:eastAsia="Times New Roman" w:hAnsi="Calibri" w:cs="Calibri"/>
          <w:lang w:eastAsia="en-GB"/>
        </w:rPr>
        <w:t>"</w:t>
      </w:r>
    </w:p>
    <w:p w14:paraId="079DEA97" w14:textId="77777777" w:rsidR="00BE2832" w:rsidRPr="00BE2832" w:rsidRDefault="00BE2832" w:rsidP="00F12727">
      <w:pPr>
        <w:numPr>
          <w:ilvl w:val="0"/>
          <w:numId w:val="8"/>
        </w:numPr>
        <w:spacing w:after="0" w:line="240" w:lineRule="auto"/>
        <w:ind w:left="1260"/>
        <w:textAlignment w:val="center"/>
        <w:rPr>
          <w:rFonts w:ascii="Calibri" w:eastAsia="Times New Roman" w:hAnsi="Calibri" w:cs="Calibri"/>
          <w:lang w:eastAsia="en-GB"/>
        </w:rPr>
      </w:pPr>
      <w:r w:rsidRPr="00BE2832">
        <w:rPr>
          <w:rFonts w:ascii="Calibri" w:eastAsia="Times New Roman" w:hAnsi="Calibri" w:cs="Calibri"/>
          <w:lang w:eastAsia="en-GB"/>
        </w:rPr>
        <w:t>["</w:t>
      </w:r>
      <w:proofErr w:type="spellStart"/>
      <w:r w:rsidRPr="00BE2832">
        <w:rPr>
          <w:rFonts w:ascii="Calibri" w:eastAsia="Times New Roman" w:hAnsi="Calibri" w:cs="Calibri"/>
          <w:lang w:eastAsia="en-GB"/>
        </w:rPr>
        <w:t>add</w:t>
      </w:r>
      <w:proofErr w:type="spellEnd"/>
      <w:r w:rsidRPr="00BE2832">
        <w:rPr>
          <w:rFonts w:ascii="Calibri" w:eastAsia="Times New Roman" w:hAnsi="Calibri" w:cs="Calibri"/>
          <w:lang w:eastAsia="en-GB"/>
        </w:rPr>
        <w:t>", "</w:t>
      </w:r>
      <w:proofErr w:type="spellStart"/>
      <w:r w:rsidRPr="00BE2832">
        <w:rPr>
          <w:rFonts w:ascii="Calibri" w:eastAsia="Times New Roman" w:hAnsi="Calibri" w:cs="Calibri"/>
          <w:lang w:eastAsia="en-GB"/>
        </w:rPr>
        <w:t>hello</w:t>
      </w:r>
      <w:proofErr w:type="spellEnd"/>
      <w:r w:rsidRPr="00BE2832">
        <w:rPr>
          <w:rFonts w:ascii="Calibri" w:eastAsia="Times New Roman" w:hAnsi="Calibri" w:cs="Calibri"/>
          <w:lang w:eastAsia="en-GB"/>
        </w:rPr>
        <w:t>", "</w:t>
      </w:r>
      <w:proofErr w:type="spellStart"/>
      <w:r w:rsidRPr="00BE2832">
        <w:rPr>
          <w:rFonts w:ascii="Calibri" w:eastAsia="Times New Roman" w:hAnsi="Calibri" w:cs="Calibri"/>
          <w:lang w:eastAsia="en-GB"/>
        </w:rPr>
        <w:t>world</w:t>
      </w:r>
      <w:proofErr w:type="spellEnd"/>
      <w:r w:rsidRPr="00BE2832">
        <w:rPr>
          <w:rFonts w:ascii="Calibri" w:eastAsia="Times New Roman" w:hAnsi="Calibri" w:cs="Calibri"/>
          <w:lang w:eastAsia="en-GB"/>
        </w:rPr>
        <w:t>"]</w:t>
      </w:r>
    </w:p>
    <w:p w14:paraId="503D4F23" w14:textId="77777777" w:rsidR="00BE2832" w:rsidRPr="00BE2832" w:rsidRDefault="00BE2832" w:rsidP="00F12727">
      <w:pPr>
        <w:numPr>
          <w:ilvl w:val="0"/>
          <w:numId w:val="8"/>
        </w:numPr>
        <w:spacing w:after="0" w:line="240" w:lineRule="auto"/>
        <w:ind w:left="1260"/>
        <w:textAlignment w:val="center"/>
        <w:rPr>
          <w:rFonts w:ascii="Calibri" w:eastAsia="Times New Roman" w:hAnsi="Calibri" w:cs="Calibri"/>
          <w:lang w:eastAsia="en-GB"/>
        </w:rPr>
      </w:pPr>
      <w:r w:rsidRPr="00BE2832">
        <w:rPr>
          <w:rFonts w:ascii="Calibri" w:eastAsia="Times New Roman" w:hAnsi="Calibri" w:cs="Calibri"/>
          <w:lang w:eastAsia="en-GB"/>
        </w:rPr>
        <w:t>Save</w:t>
      </w:r>
    </w:p>
    <w:p w14:paraId="5B11D8F7" w14:textId="77777777" w:rsidR="00BE2832" w:rsidRPr="00BE2832" w:rsidRDefault="00BE2832" w:rsidP="00F12727">
      <w:pPr>
        <w:numPr>
          <w:ilvl w:val="0"/>
          <w:numId w:val="8"/>
        </w:numPr>
        <w:spacing w:after="0" w:line="240" w:lineRule="auto"/>
        <w:ind w:left="1260"/>
        <w:textAlignment w:val="center"/>
        <w:rPr>
          <w:rFonts w:ascii="Calibri" w:eastAsia="Times New Roman" w:hAnsi="Calibri" w:cs="Calibri"/>
          <w:lang w:eastAsia="en-GB"/>
        </w:rPr>
      </w:pPr>
      <w:r w:rsidRPr="00BE2832">
        <w:rPr>
          <w:rFonts w:ascii="Calibri" w:eastAsia="Times New Roman" w:hAnsi="Calibri" w:cs="Calibri"/>
          <w:lang w:eastAsia="en-GB"/>
        </w:rPr>
        <w:t>Starte</w:t>
      </w:r>
    </w:p>
    <w:p w14:paraId="56BD611B" w14:textId="77777777" w:rsidR="00BE2832" w:rsidRPr="00BE2832" w:rsidRDefault="00BE2832" w:rsidP="00F12727">
      <w:pPr>
        <w:numPr>
          <w:ilvl w:val="0"/>
          <w:numId w:val="8"/>
        </w:numPr>
        <w:spacing w:after="0" w:line="240" w:lineRule="auto"/>
        <w:ind w:left="1260"/>
        <w:textAlignment w:val="center"/>
        <w:rPr>
          <w:rFonts w:ascii="Calibri" w:eastAsia="Times New Roman" w:hAnsi="Calibri" w:cs="Calibri"/>
          <w:lang w:eastAsia="en-GB"/>
        </w:rPr>
      </w:pPr>
      <w:r w:rsidRPr="00BE2832">
        <w:rPr>
          <w:rFonts w:ascii="Calibri" w:eastAsia="Times New Roman" w:hAnsi="Calibri" w:cs="Calibri"/>
          <w:lang w:eastAsia="en-GB"/>
        </w:rPr>
        <w:t>["</w:t>
      </w:r>
      <w:proofErr w:type="spellStart"/>
      <w:r w:rsidRPr="00BE2832">
        <w:rPr>
          <w:rFonts w:ascii="Calibri" w:eastAsia="Times New Roman" w:hAnsi="Calibri" w:cs="Calibri"/>
          <w:lang w:eastAsia="en-GB"/>
        </w:rPr>
        <w:t>add</w:t>
      </w:r>
      <w:proofErr w:type="spellEnd"/>
      <w:r w:rsidRPr="00BE2832">
        <w:rPr>
          <w:rFonts w:ascii="Calibri" w:eastAsia="Times New Roman" w:hAnsi="Calibri" w:cs="Calibri"/>
          <w:lang w:eastAsia="en-GB"/>
        </w:rPr>
        <w:t>", "</w:t>
      </w:r>
      <w:proofErr w:type="spellStart"/>
      <w:r w:rsidRPr="00BE2832">
        <w:rPr>
          <w:rFonts w:ascii="Calibri" w:eastAsia="Times New Roman" w:hAnsi="Calibri" w:cs="Calibri"/>
          <w:lang w:eastAsia="en-GB"/>
        </w:rPr>
        <w:t>key</w:t>
      </w:r>
      <w:proofErr w:type="spellEnd"/>
      <w:r w:rsidRPr="00BE2832">
        <w:rPr>
          <w:rFonts w:ascii="Calibri" w:eastAsia="Times New Roman" w:hAnsi="Calibri" w:cs="Calibri"/>
          <w:lang w:eastAsia="en-GB"/>
        </w:rPr>
        <w:t>", "</w:t>
      </w:r>
      <w:proofErr w:type="spellStart"/>
      <w:r w:rsidRPr="00BE2832">
        <w:rPr>
          <w:rFonts w:ascii="Calibri" w:eastAsia="Times New Roman" w:hAnsi="Calibri" w:cs="Calibri"/>
          <w:lang w:eastAsia="en-GB"/>
        </w:rPr>
        <w:t>value</w:t>
      </w:r>
      <w:proofErr w:type="spellEnd"/>
      <w:r w:rsidRPr="00BE2832">
        <w:rPr>
          <w:rFonts w:ascii="Calibri" w:eastAsia="Times New Roman" w:hAnsi="Calibri" w:cs="Calibri"/>
          <w:lang w:eastAsia="en-GB"/>
        </w:rPr>
        <w:t>"]</w:t>
      </w:r>
    </w:p>
    <w:p w14:paraId="3A433FCC" w14:textId="77777777" w:rsidR="00BE2832" w:rsidRPr="00BE2832" w:rsidRDefault="00BE2832" w:rsidP="00F12727">
      <w:pPr>
        <w:numPr>
          <w:ilvl w:val="0"/>
          <w:numId w:val="8"/>
        </w:numPr>
        <w:spacing w:after="0" w:line="240" w:lineRule="auto"/>
        <w:ind w:left="1260"/>
        <w:textAlignment w:val="center"/>
        <w:rPr>
          <w:rFonts w:ascii="Calibri" w:eastAsia="Times New Roman" w:hAnsi="Calibri" w:cs="Calibri"/>
          <w:lang w:eastAsia="en-GB"/>
        </w:rPr>
      </w:pPr>
      <w:r w:rsidRPr="00BE2832">
        <w:rPr>
          <w:rFonts w:ascii="Calibri" w:eastAsia="Times New Roman" w:hAnsi="Calibri" w:cs="Calibri"/>
          <w:lang w:eastAsia="en-GB"/>
        </w:rPr>
        <w:t>Save</w:t>
      </w:r>
    </w:p>
    <w:p w14:paraId="40F339AB" w14:textId="77777777" w:rsidR="00BE2832" w:rsidRPr="00BE2832" w:rsidRDefault="00BE2832" w:rsidP="00F12727">
      <w:pPr>
        <w:numPr>
          <w:ilvl w:val="0"/>
          <w:numId w:val="8"/>
        </w:numPr>
        <w:spacing w:after="0" w:line="240" w:lineRule="auto"/>
        <w:ind w:left="1260"/>
        <w:textAlignment w:val="center"/>
        <w:rPr>
          <w:rFonts w:ascii="Calibri" w:eastAsia="Times New Roman" w:hAnsi="Calibri" w:cs="Calibri"/>
          <w:lang w:eastAsia="en-GB"/>
        </w:rPr>
      </w:pPr>
      <w:r w:rsidRPr="00BE2832">
        <w:rPr>
          <w:rFonts w:ascii="Calibri" w:eastAsia="Times New Roman" w:hAnsi="Calibri" w:cs="Calibri"/>
          <w:lang w:eastAsia="en-GB"/>
        </w:rPr>
        <w:t>Start - ikke noe nytt i output</w:t>
      </w:r>
    </w:p>
    <w:p w14:paraId="4DF836AD" w14:textId="77777777" w:rsidR="00BE2832" w:rsidRPr="00BE2832" w:rsidRDefault="00BE2832" w:rsidP="00F12727">
      <w:pPr>
        <w:numPr>
          <w:ilvl w:val="0"/>
          <w:numId w:val="8"/>
        </w:numPr>
        <w:spacing w:after="0" w:line="240" w:lineRule="auto"/>
        <w:ind w:left="1260"/>
        <w:textAlignment w:val="center"/>
        <w:rPr>
          <w:rFonts w:ascii="Calibri" w:eastAsia="Times New Roman" w:hAnsi="Calibri" w:cs="Calibri"/>
          <w:lang w:eastAsia="en-GB"/>
        </w:rPr>
      </w:pPr>
      <w:r w:rsidRPr="00BE2832">
        <w:rPr>
          <w:rFonts w:ascii="Calibri" w:eastAsia="Times New Roman" w:hAnsi="Calibri" w:cs="Calibri"/>
          <w:lang w:eastAsia="en-GB"/>
        </w:rPr>
        <w:t>Referer "</w:t>
      </w:r>
      <w:proofErr w:type="spellStart"/>
      <w:r w:rsidRPr="00BE2832">
        <w:rPr>
          <w:rFonts w:ascii="Calibri" w:eastAsia="Times New Roman" w:hAnsi="Calibri" w:cs="Calibri"/>
          <w:lang w:eastAsia="en-GB"/>
        </w:rPr>
        <w:t>Proessser</w:t>
      </w:r>
      <w:proofErr w:type="spellEnd"/>
      <w:r w:rsidRPr="00BE2832">
        <w:rPr>
          <w:rFonts w:ascii="Calibri" w:eastAsia="Times New Roman" w:hAnsi="Calibri" w:cs="Calibri"/>
          <w:lang w:eastAsia="en-GB"/>
        </w:rPr>
        <w:t xml:space="preserve"> ny data" over, vis det også.</w:t>
      </w:r>
    </w:p>
    <w:p w14:paraId="0563DB32" w14:textId="77777777" w:rsidR="00BE2832" w:rsidRDefault="00BE2832" w:rsidP="00BE2832"/>
    <w:p w14:paraId="620F559D" w14:textId="31212B19" w:rsidR="00BE2832" w:rsidRPr="00E918DF" w:rsidRDefault="0037207A" w:rsidP="00D15460">
      <w:pPr>
        <w:pStyle w:val="Heading3"/>
        <w:numPr>
          <w:ilvl w:val="2"/>
          <w:numId w:val="16"/>
        </w:numPr>
        <w:rPr>
          <w:lang w:val="en-US"/>
        </w:rPr>
      </w:pPr>
      <w:bookmarkStart w:id="703" w:name="_Toc64461737"/>
      <w:r w:rsidRPr="00E918DF">
        <w:rPr>
          <w:lang w:val="en-US"/>
        </w:rPr>
        <w:t>Pipe shortcuts</w:t>
      </w:r>
      <w:bookmarkEnd w:id="703"/>
    </w:p>
    <w:p w14:paraId="08D8FF2A" w14:textId="77777777" w:rsidR="0037207A" w:rsidRPr="0037207A" w:rsidRDefault="0037207A" w:rsidP="0037207A">
      <w:pPr>
        <w:pStyle w:val="NormalWeb"/>
        <w:spacing w:before="0" w:beforeAutospacing="0" w:after="0" w:afterAutospacing="0"/>
        <w:rPr>
          <w:rFonts w:ascii="Calibri" w:hAnsi="Calibri" w:cs="Calibri"/>
          <w:sz w:val="22"/>
          <w:szCs w:val="22"/>
          <w:lang w:val="en-US"/>
        </w:rPr>
      </w:pPr>
      <w:r w:rsidRPr="0037207A">
        <w:rPr>
          <w:rFonts w:ascii="Calibri" w:hAnsi="Calibri" w:cs="Calibri"/>
          <w:sz w:val="22"/>
          <w:szCs w:val="22"/>
          <w:lang w:val="en-US"/>
        </w:rPr>
        <w:t xml:space="preserve">Preview, Ctrl + Enter </w:t>
      </w:r>
    </w:p>
    <w:p w14:paraId="07C1A09D" w14:textId="77777777" w:rsidR="0037207A" w:rsidRPr="0037207A" w:rsidRDefault="0037207A" w:rsidP="0037207A">
      <w:pPr>
        <w:pStyle w:val="NormalWeb"/>
        <w:spacing w:before="0" w:beforeAutospacing="0" w:after="0" w:afterAutospacing="0"/>
        <w:rPr>
          <w:rFonts w:ascii="Calibri" w:hAnsi="Calibri" w:cs="Calibri"/>
          <w:sz w:val="22"/>
          <w:szCs w:val="22"/>
          <w:lang w:val="en-US"/>
        </w:rPr>
      </w:pPr>
      <w:proofErr w:type="spellStart"/>
      <w:r w:rsidRPr="0037207A">
        <w:rPr>
          <w:rFonts w:ascii="Calibri" w:hAnsi="Calibri" w:cs="Calibri"/>
          <w:sz w:val="22"/>
          <w:szCs w:val="22"/>
          <w:lang w:val="en-US"/>
        </w:rPr>
        <w:t>Formatering</w:t>
      </w:r>
      <w:proofErr w:type="spellEnd"/>
      <w:r w:rsidRPr="0037207A">
        <w:rPr>
          <w:rFonts w:ascii="Calibri" w:hAnsi="Calibri" w:cs="Calibri"/>
          <w:sz w:val="22"/>
          <w:szCs w:val="22"/>
          <w:lang w:val="en-US"/>
        </w:rPr>
        <w:t xml:space="preserve"> alt </w:t>
      </w:r>
      <w:proofErr w:type="gramStart"/>
      <w:r w:rsidRPr="0037207A">
        <w:rPr>
          <w:rFonts w:ascii="Calibri" w:hAnsi="Calibri" w:cs="Calibri"/>
          <w:sz w:val="22"/>
          <w:szCs w:val="22"/>
          <w:lang w:val="en-US"/>
        </w:rPr>
        <w:t>+ .</w:t>
      </w:r>
      <w:proofErr w:type="gramEnd"/>
    </w:p>
    <w:p w14:paraId="2A3B5CE9" w14:textId="77777777" w:rsidR="0037207A" w:rsidRPr="0037207A" w:rsidRDefault="0037207A" w:rsidP="0037207A">
      <w:pPr>
        <w:pStyle w:val="NormalWeb"/>
        <w:spacing w:before="0" w:beforeAutospacing="0" w:after="0" w:afterAutospacing="0"/>
        <w:rPr>
          <w:rFonts w:ascii="Calibri" w:hAnsi="Calibri" w:cs="Calibri"/>
          <w:sz w:val="22"/>
          <w:szCs w:val="22"/>
          <w:lang w:val="en-US"/>
        </w:rPr>
      </w:pPr>
      <w:r w:rsidRPr="0037207A">
        <w:rPr>
          <w:rFonts w:ascii="Calibri" w:hAnsi="Calibri" w:cs="Calibri"/>
          <w:sz w:val="22"/>
          <w:szCs w:val="22"/>
          <w:lang w:val="en-US"/>
        </w:rPr>
        <w:t>Save ctrl + s</w:t>
      </w:r>
    </w:p>
    <w:p w14:paraId="42682120" w14:textId="77777777" w:rsidR="0037207A" w:rsidRPr="0037207A" w:rsidRDefault="0037207A" w:rsidP="0037207A">
      <w:pPr>
        <w:pStyle w:val="NormalWeb"/>
        <w:spacing w:before="0" w:beforeAutospacing="0" w:after="0" w:afterAutospacing="0"/>
        <w:rPr>
          <w:rFonts w:ascii="Calibri" w:hAnsi="Calibri" w:cs="Calibri"/>
          <w:sz w:val="22"/>
          <w:szCs w:val="22"/>
          <w:lang w:val="en-US"/>
        </w:rPr>
      </w:pPr>
      <w:r w:rsidRPr="0037207A">
        <w:rPr>
          <w:rFonts w:ascii="Calibri" w:hAnsi="Calibri" w:cs="Calibri"/>
          <w:sz w:val="22"/>
          <w:szCs w:val="22"/>
          <w:lang w:val="en-US"/>
        </w:rPr>
        <w:t>Find/replace</w:t>
      </w:r>
    </w:p>
    <w:p w14:paraId="2FCB913B" w14:textId="77777777" w:rsidR="0037207A" w:rsidRPr="0037207A" w:rsidRDefault="0037207A" w:rsidP="0037207A">
      <w:pPr>
        <w:pStyle w:val="NormalWeb"/>
        <w:spacing w:before="0" w:beforeAutospacing="0" w:after="0" w:afterAutospacing="0"/>
        <w:rPr>
          <w:rFonts w:ascii="Calibri" w:hAnsi="Calibri" w:cs="Calibri"/>
          <w:sz w:val="22"/>
          <w:szCs w:val="22"/>
          <w:lang w:val="en-US"/>
        </w:rPr>
      </w:pPr>
      <w:proofErr w:type="spellStart"/>
      <w:r w:rsidRPr="0037207A">
        <w:rPr>
          <w:rFonts w:ascii="Calibri" w:hAnsi="Calibri" w:cs="Calibri"/>
          <w:sz w:val="22"/>
          <w:szCs w:val="22"/>
          <w:lang w:val="en-US"/>
        </w:rPr>
        <w:t>Ctrl+space</w:t>
      </w:r>
      <w:proofErr w:type="spellEnd"/>
      <w:r w:rsidRPr="0037207A">
        <w:rPr>
          <w:rFonts w:ascii="Calibri" w:hAnsi="Calibri" w:cs="Calibri"/>
          <w:sz w:val="22"/>
          <w:szCs w:val="22"/>
          <w:lang w:val="en-US"/>
        </w:rPr>
        <w:t xml:space="preserve"> = Search/autocomplete</w:t>
      </w:r>
    </w:p>
    <w:p w14:paraId="0158F47C" w14:textId="4FBC6AAA" w:rsidR="0037207A" w:rsidRDefault="0037207A" w:rsidP="0037207A">
      <w:pPr>
        <w:rPr>
          <w:lang w:val="en-US"/>
        </w:rPr>
      </w:pPr>
    </w:p>
    <w:p w14:paraId="0A54D78C" w14:textId="46B73156" w:rsidR="004D60DF" w:rsidRDefault="004D60DF" w:rsidP="00D15460">
      <w:pPr>
        <w:pStyle w:val="Heading3"/>
        <w:numPr>
          <w:ilvl w:val="1"/>
          <w:numId w:val="17"/>
        </w:numPr>
        <w:rPr>
          <w:lang w:val="en-US"/>
        </w:rPr>
      </w:pPr>
      <w:bookmarkStart w:id="704" w:name="_Toc64461738"/>
      <w:r>
        <w:rPr>
          <w:lang w:val="en-US"/>
        </w:rPr>
        <w:t xml:space="preserve">Tasks for DTL: </w:t>
      </w:r>
      <w:r w:rsidR="00A44917">
        <w:rPr>
          <w:lang w:val="en-US"/>
        </w:rPr>
        <w:t>Beginner</w:t>
      </w:r>
      <w:bookmarkEnd w:id="704"/>
    </w:p>
    <w:p w14:paraId="65DB1927" w14:textId="77777777" w:rsidR="00AC1BCE" w:rsidRPr="00AC1BCE" w:rsidRDefault="00AC1BCE" w:rsidP="00AC1BCE">
      <w:pPr>
        <w:rPr>
          <w:lang w:val="en-US"/>
        </w:rPr>
      </w:pPr>
    </w:p>
    <w:p w14:paraId="3735D527" w14:textId="3BD9531C" w:rsidR="004D60DF" w:rsidRDefault="004D60DF" w:rsidP="00D15460">
      <w:pPr>
        <w:pStyle w:val="Heading2"/>
        <w:numPr>
          <w:ilvl w:val="1"/>
          <w:numId w:val="17"/>
        </w:numPr>
        <w:rPr>
          <w:lang w:val="en-US"/>
        </w:rPr>
      </w:pPr>
      <w:bookmarkStart w:id="705" w:name="_Toc64461739"/>
      <w:r>
        <w:rPr>
          <w:lang w:val="en-US"/>
        </w:rPr>
        <w:t xml:space="preserve">DTL: </w:t>
      </w:r>
      <w:r w:rsidR="00A44917">
        <w:rPr>
          <w:lang w:val="en-US"/>
        </w:rPr>
        <w:t>Novice</w:t>
      </w:r>
      <w:bookmarkEnd w:id="705"/>
    </w:p>
    <w:p w14:paraId="399CCEF5" w14:textId="77777777" w:rsidR="004D60DF" w:rsidRPr="0037207A" w:rsidRDefault="004D60DF" w:rsidP="0037207A">
      <w:pPr>
        <w:rPr>
          <w:lang w:val="en-US"/>
        </w:rPr>
      </w:pPr>
    </w:p>
    <w:p w14:paraId="315D2EE0" w14:textId="6EF77A7C" w:rsidR="0037207A" w:rsidRDefault="00B839DF" w:rsidP="00D15460">
      <w:pPr>
        <w:pStyle w:val="Heading3"/>
        <w:numPr>
          <w:ilvl w:val="2"/>
          <w:numId w:val="18"/>
        </w:numPr>
        <w:rPr>
          <w:lang w:val="en-US"/>
        </w:rPr>
      </w:pPr>
      <w:bookmarkStart w:id="706" w:name="_Toc64461740"/>
      <w:r>
        <w:rPr>
          <w:lang w:val="en-US"/>
        </w:rPr>
        <w:t>“Copy”</w:t>
      </w:r>
      <w:bookmarkEnd w:id="706"/>
    </w:p>
    <w:p w14:paraId="2126E704" w14:textId="0AF7EC79" w:rsidR="00F975BE" w:rsidRPr="00F975BE" w:rsidRDefault="00F975BE" w:rsidP="00F975BE">
      <w:pPr>
        <w:rPr>
          <w:lang w:val="en-US"/>
        </w:rPr>
      </w:pPr>
      <w:r>
        <w:rPr>
          <w:lang w:val="en-US"/>
        </w:rPr>
        <w:t>Explain copy, based on ref 3.1.4 above</w:t>
      </w:r>
    </w:p>
    <w:p w14:paraId="0A8C50D8" w14:textId="77777777" w:rsidR="00B839DF" w:rsidRPr="00B839DF" w:rsidRDefault="00B839DF" w:rsidP="00B839DF">
      <w:pPr>
        <w:pStyle w:val="NormalWeb"/>
        <w:spacing w:before="0" w:beforeAutospacing="0" w:after="0" w:afterAutospacing="0"/>
        <w:rPr>
          <w:rFonts w:ascii="Calibri" w:hAnsi="Calibri" w:cs="Calibri"/>
          <w:lang w:val="en-US"/>
        </w:rPr>
      </w:pPr>
      <w:r w:rsidRPr="00B839DF">
        <w:rPr>
          <w:rFonts w:ascii="Calibri" w:hAnsi="Calibri" w:cs="Calibri"/>
          <w:lang w:val="en-US"/>
        </w:rPr>
        <w:t>Wildcard * [</w:t>
      </w:r>
      <w:proofErr w:type="gramStart"/>
      <w:r w:rsidRPr="00B839DF">
        <w:rPr>
          <w:rFonts w:ascii="Calibri" w:hAnsi="Calibri" w:cs="Calibri"/>
          <w:lang w:val="en-US"/>
        </w:rPr>
        <w:t>namespace:*</w:t>
      </w:r>
      <w:proofErr w:type="gramEnd"/>
      <w:r w:rsidRPr="00B839DF">
        <w:rPr>
          <w:rFonts w:ascii="Calibri" w:hAnsi="Calibri" w:cs="Calibri"/>
          <w:lang w:val="en-US"/>
        </w:rPr>
        <w:t>]</w:t>
      </w:r>
    </w:p>
    <w:p w14:paraId="44061CED" w14:textId="77777777" w:rsidR="00B839DF" w:rsidRPr="00B839DF" w:rsidRDefault="00B839DF" w:rsidP="00B839DF">
      <w:pPr>
        <w:pStyle w:val="NormalWeb"/>
        <w:spacing w:before="0" w:beforeAutospacing="0" w:after="0" w:afterAutospacing="0"/>
        <w:rPr>
          <w:rFonts w:ascii="Calibri" w:hAnsi="Calibri" w:cs="Calibri"/>
          <w:lang w:val="en-US"/>
        </w:rPr>
      </w:pPr>
      <w:r w:rsidRPr="00B839DF">
        <w:rPr>
          <w:rFonts w:ascii="Calibri" w:hAnsi="Calibri" w:cs="Calibri"/>
          <w:lang w:val="en-US"/>
        </w:rPr>
        <w:t>"Copy" whitelist, blacklist</w:t>
      </w:r>
    </w:p>
    <w:p w14:paraId="43BB7B86" w14:textId="77777777" w:rsidR="00B839DF" w:rsidRDefault="00B839DF" w:rsidP="00B839DF">
      <w:pPr>
        <w:rPr>
          <w:lang w:val="en-US"/>
        </w:rPr>
      </w:pPr>
    </w:p>
    <w:p w14:paraId="518941ED" w14:textId="2722D99D" w:rsidR="00F975BE" w:rsidRPr="00F975BE" w:rsidRDefault="00B839DF" w:rsidP="00D15460">
      <w:pPr>
        <w:pStyle w:val="Heading3"/>
        <w:numPr>
          <w:ilvl w:val="2"/>
          <w:numId w:val="18"/>
        </w:numPr>
        <w:rPr>
          <w:lang w:val="en-US"/>
        </w:rPr>
      </w:pPr>
      <w:bookmarkStart w:id="707" w:name="_Toc64461741"/>
      <w:r>
        <w:rPr>
          <w:lang w:val="en-US"/>
        </w:rPr>
        <w:t>“Add”</w:t>
      </w:r>
      <w:bookmarkEnd w:id="707"/>
    </w:p>
    <w:p w14:paraId="30F13932" w14:textId="42FE3A5B" w:rsidR="00B839DF" w:rsidRDefault="00F975BE" w:rsidP="00B839DF">
      <w:pPr>
        <w:rPr>
          <w:lang w:val="en-US"/>
        </w:rPr>
      </w:pPr>
      <w:r>
        <w:rPr>
          <w:lang w:val="en-US"/>
        </w:rPr>
        <w:t>Explain the add, based on ref 3.1.4 above</w:t>
      </w:r>
    </w:p>
    <w:p w14:paraId="6C1CB29C" w14:textId="7F032B88" w:rsidR="00B839DF" w:rsidRDefault="00B839DF" w:rsidP="00D15460">
      <w:pPr>
        <w:pStyle w:val="Heading3"/>
        <w:numPr>
          <w:ilvl w:val="2"/>
          <w:numId w:val="18"/>
        </w:numPr>
        <w:rPr>
          <w:lang w:val="en-US"/>
        </w:rPr>
      </w:pPr>
      <w:bookmarkStart w:id="708" w:name="_Toc64461742"/>
      <w:r>
        <w:rPr>
          <w:lang w:val="en-US"/>
        </w:rPr>
        <w:t>“</w:t>
      </w:r>
      <w:proofErr w:type="spellStart"/>
      <w:r>
        <w:rPr>
          <w:lang w:val="en-US"/>
        </w:rPr>
        <w:t>Concat</w:t>
      </w:r>
      <w:proofErr w:type="spellEnd"/>
      <w:r>
        <w:rPr>
          <w:lang w:val="en-US"/>
        </w:rPr>
        <w:t xml:space="preserve">” – </w:t>
      </w:r>
      <w:proofErr w:type="spellStart"/>
      <w:r>
        <w:rPr>
          <w:lang w:val="en-US"/>
        </w:rPr>
        <w:t>Concatination</w:t>
      </w:r>
      <w:bookmarkEnd w:id="708"/>
      <w:proofErr w:type="spellEnd"/>
    </w:p>
    <w:p w14:paraId="78341380" w14:textId="6EB000B2" w:rsidR="00B839DF" w:rsidRDefault="00B839DF" w:rsidP="00B839DF">
      <w:pPr>
        <w:rPr>
          <w:lang w:val="en-US"/>
        </w:rPr>
      </w:pPr>
      <w:r>
        <w:rPr>
          <w:lang w:val="en-US"/>
        </w:rPr>
        <w:t xml:space="preserve">Concatenation of strings, examples </w:t>
      </w:r>
      <w:proofErr w:type="spellStart"/>
      <w:r>
        <w:rPr>
          <w:lang w:val="en-US"/>
        </w:rPr>
        <w:t>etc</w:t>
      </w:r>
      <w:proofErr w:type="spellEnd"/>
    </w:p>
    <w:p w14:paraId="40AE19B3" w14:textId="77777777" w:rsidR="00F975BE" w:rsidRDefault="00F975BE" w:rsidP="00B839DF">
      <w:pPr>
        <w:rPr>
          <w:lang w:val="en-US"/>
        </w:rPr>
      </w:pPr>
    </w:p>
    <w:p w14:paraId="1B4E5DDF" w14:textId="22302DFF" w:rsidR="00E0397A" w:rsidRDefault="00E0397A" w:rsidP="00D15460">
      <w:pPr>
        <w:pStyle w:val="Heading3"/>
        <w:numPr>
          <w:ilvl w:val="2"/>
          <w:numId w:val="18"/>
        </w:numPr>
        <w:rPr>
          <w:lang w:val="en-US"/>
        </w:rPr>
      </w:pPr>
      <w:bookmarkStart w:id="709" w:name="_Toc64461743"/>
      <w:proofErr w:type="spellStart"/>
      <w:proofErr w:type="gramStart"/>
      <w:r>
        <w:rPr>
          <w:lang w:val="en-US"/>
        </w:rPr>
        <w:t>rdf:type</w:t>
      </w:r>
      <w:bookmarkEnd w:id="709"/>
      <w:proofErr w:type="spellEnd"/>
      <w:proofErr w:type="gramEnd"/>
    </w:p>
    <w:p w14:paraId="44478218" w14:textId="17F55BE7" w:rsidR="00E0397A" w:rsidRDefault="0043326C" w:rsidP="00E0397A">
      <w:pPr>
        <w:rPr>
          <w:lang w:val="en-US"/>
        </w:rPr>
      </w:pPr>
      <w:r>
        <w:rPr>
          <w:lang w:val="en-US"/>
        </w:rPr>
        <w:t xml:space="preserve">Resource Description Framework (?) explain what it means in </w:t>
      </w:r>
      <w:proofErr w:type="spellStart"/>
      <w:r>
        <w:rPr>
          <w:lang w:val="en-US"/>
        </w:rPr>
        <w:t>Sesam</w:t>
      </w:r>
      <w:proofErr w:type="spellEnd"/>
      <w:r>
        <w:rPr>
          <w:lang w:val="en-US"/>
        </w:rPr>
        <w:t xml:space="preserve"> context</w:t>
      </w:r>
    </w:p>
    <w:p w14:paraId="4A990C23" w14:textId="77777777" w:rsidR="0043326C" w:rsidRDefault="0043326C" w:rsidP="00E0397A">
      <w:pPr>
        <w:rPr>
          <w:lang w:val="en-US"/>
        </w:rPr>
      </w:pPr>
    </w:p>
    <w:p w14:paraId="50DB11AC" w14:textId="2D6143CA" w:rsidR="0043326C" w:rsidRDefault="0043326C" w:rsidP="00D15460">
      <w:pPr>
        <w:pStyle w:val="Heading3"/>
        <w:numPr>
          <w:ilvl w:val="2"/>
          <w:numId w:val="18"/>
        </w:numPr>
        <w:rPr>
          <w:lang w:val="en-US"/>
        </w:rPr>
      </w:pPr>
      <w:bookmarkStart w:id="710" w:name="_Toc64461744"/>
      <w:r>
        <w:rPr>
          <w:lang w:val="en-US"/>
        </w:rPr>
        <w:t>Namespace</w:t>
      </w:r>
      <w:bookmarkEnd w:id="710"/>
    </w:p>
    <w:p w14:paraId="5B73B554" w14:textId="74A883E3" w:rsidR="00CC06A1" w:rsidRDefault="00CC06A1" w:rsidP="00CC06A1">
      <w:pPr>
        <w:rPr>
          <w:lang w:val="en-US"/>
        </w:rPr>
      </w:pPr>
      <w:r>
        <w:rPr>
          <w:lang w:val="en-US"/>
        </w:rPr>
        <w:t>Explain namespace in _id (value) and keys.</w:t>
      </w:r>
    </w:p>
    <w:p w14:paraId="3209F5C4" w14:textId="624B78C4" w:rsidR="00CC06A1" w:rsidRDefault="00CC06A1" w:rsidP="00CC06A1">
      <w:pPr>
        <w:rPr>
          <w:lang w:val="en-US"/>
        </w:rPr>
      </w:pPr>
      <w:r>
        <w:rPr>
          <w:lang w:val="en-US"/>
        </w:rPr>
        <w:t>EXAMPLESSS</w:t>
      </w:r>
    </w:p>
    <w:p w14:paraId="2FF88804" w14:textId="0772600C" w:rsidR="00CC06A1" w:rsidRDefault="00CC06A1" w:rsidP="00D15460">
      <w:pPr>
        <w:pStyle w:val="Heading3"/>
        <w:numPr>
          <w:ilvl w:val="2"/>
          <w:numId w:val="18"/>
        </w:numPr>
        <w:rPr>
          <w:lang w:val="en-US"/>
        </w:rPr>
      </w:pPr>
      <w:bookmarkStart w:id="711" w:name="_Toc64461745"/>
      <w:r>
        <w:rPr>
          <w:lang w:val="en-US"/>
        </w:rPr>
        <w:t>“Make-</w:t>
      </w:r>
      <w:proofErr w:type="spellStart"/>
      <w:r>
        <w:rPr>
          <w:lang w:val="en-US"/>
        </w:rPr>
        <w:t>ni</w:t>
      </w:r>
      <w:proofErr w:type="spellEnd"/>
      <w:r>
        <w:rPr>
          <w:lang w:val="en-US"/>
        </w:rPr>
        <w:t>”</w:t>
      </w:r>
      <w:bookmarkEnd w:id="711"/>
    </w:p>
    <w:p w14:paraId="56E24581" w14:textId="1C5CBA8B" w:rsidR="00CC06A1" w:rsidRDefault="00CC06A1" w:rsidP="00CC06A1">
      <w:pPr>
        <w:rPr>
          <w:lang w:val="en-US"/>
        </w:rPr>
      </w:pPr>
      <w:proofErr w:type="spellStart"/>
      <w:r>
        <w:rPr>
          <w:lang w:val="en-US"/>
        </w:rPr>
        <w:t>Declaraiton</w:t>
      </w:r>
      <w:proofErr w:type="spellEnd"/>
      <w:r>
        <w:rPr>
          <w:lang w:val="en-US"/>
        </w:rPr>
        <w:t xml:space="preserve"> of foreign key in </w:t>
      </w:r>
      <w:proofErr w:type="spellStart"/>
      <w:r>
        <w:rPr>
          <w:lang w:val="en-US"/>
        </w:rPr>
        <w:t>Sesam</w:t>
      </w:r>
      <w:proofErr w:type="spellEnd"/>
      <w:r>
        <w:rPr>
          <w:lang w:val="en-US"/>
        </w:rPr>
        <w:t>, explain /reference Namespace</w:t>
      </w:r>
    </w:p>
    <w:p w14:paraId="1503B6EE" w14:textId="49DB60A9" w:rsidR="00C02491" w:rsidRDefault="00C02491" w:rsidP="00D15460">
      <w:pPr>
        <w:pStyle w:val="Heading3"/>
        <w:numPr>
          <w:ilvl w:val="2"/>
          <w:numId w:val="18"/>
        </w:numPr>
        <w:rPr>
          <w:lang w:val="en-US"/>
        </w:rPr>
      </w:pPr>
      <w:bookmarkStart w:id="712" w:name="_Toc64461746"/>
      <w:r>
        <w:rPr>
          <w:lang w:val="en-US"/>
        </w:rPr>
        <w:t>“Eq” – Equality</w:t>
      </w:r>
      <w:bookmarkEnd w:id="712"/>
    </w:p>
    <w:p w14:paraId="48F363A4" w14:textId="2549A320" w:rsidR="00C02491" w:rsidRDefault="00C02491" w:rsidP="00C02491">
      <w:pPr>
        <w:rPr>
          <w:lang w:val="en-US"/>
        </w:rPr>
      </w:pPr>
      <w:r w:rsidRPr="00C02491">
        <w:rPr>
          <w:lang w:val="en-US"/>
        </w:rPr>
        <w:t>Equality for joins [n-n]</w:t>
      </w:r>
    </w:p>
    <w:p w14:paraId="1F6D6F4A" w14:textId="001804FF" w:rsidR="00C02491" w:rsidRPr="00E918DF" w:rsidRDefault="00C02491" w:rsidP="00D15460">
      <w:pPr>
        <w:pStyle w:val="Heading3"/>
        <w:numPr>
          <w:ilvl w:val="2"/>
          <w:numId w:val="18"/>
        </w:numPr>
        <w:rPr>
          <w:rFonts w:eastAsia="Times New Roman"/>
          <w:lang w:val="en-US" w:eastAsia="en-GB"/>
        </w:rPr>
      </w:pPr>
      <w:bookmarkStart w:id="713" w:name="_Toc64461747"/>
      <w:r w:rsidRPr="00E918DF">
        <w:rPr>
          <w:rFonts w:eastAsia="Times New Roman"/>
          <w:lang w:val="en-US" w:eastAsia="en-GB"/>
        </w:rPr>
        <w:t>Merg</w:t>
      </w:r>
      <w:r w:rsidR="00B23ADC" w:rsidRPr="00E918DF">
        <w:rPr>
          <w:rFonts w:eastAsia="Times New Roman"/>
          <w:lang w:val="en-US" w:eastAsia="en-GB"/>
        </w:rPr>
        <w:t>e as a Source</w:t>
      </w:r>
      <w:bookmarkEnd w:id="713"/>
    </w:p>
    <w:p w14:paraId="21AF9B2C" w14:textId="5F01D0B9" w:rsidR="00C02491" w:rsidRPr="00C02491" w:rsidRDefault="00C02491" w:rsidP="00C02491">
      <w:pPr>
        <w:rPr>
          <w:lang w:val="en-US" w:eastAsia="en-GB"/>
        </w:rPr>
      </w:pPr>
      <w:r w:rsidRPr="00C02491">
        <w:rPr>
          <w:lang w:val="en-US" w:eastAsia="en-GB"/>
        </w:rPr>
        <w:t xml:space="preserve">Examples, steal from PP training, </w:t>
      </w:r>
      <w:r>
        <w:rPr>
          <w:lang w:val="en-US" w:eastAsia="en-GB"/>
        </w:rPr>
        <w:t xml:space="preserve">show in </w:t>
      </w:r>
      <w:r w:rsidRPr="00C02491">
        <w:rPr>
          <w:lang w:val="en-US" w:eastAsia="en-GB"/>
        </w:rPr>
        <w:t xml:space="preserve">tables vs </w:t>
      </w:r>
      <w:r>
        <w:rPr>
          <w:lang w:val="en-US" w:eastAsia="en-GB"/>
        </w:rPr>
        <w:t>json, everything coming in goes out.</w:t>
      </w:r>
    </w:p>
    <w:p w14:paraId="4453260D" w14:textId="77777777" w:rsidR="00C02491" w:rsidRPr="00C02491" w:rsidRDefault="00C02491" w:rsidP="00F12727">
      <w:pPr>
        <w:numPr>
          <w:ilvl w:val="0"/>
          <w:numId w:val="9"/>
        </w:numPr>
        <w:spacing w:after="0" w:line="240" w:lineRule="auto"/>
        <w:ind w:left="1260"/>
        <w:textAlignment w:val="center"/>
        <w:rPr>
          <w:rFonts w:ascii="Calibri" w:eastAsia="Times New Roman" w:hAnsi="Calibri" w:cs="Calibri"/>
          <w:lang w:eastAsia="en-GB"/>
        </w:rPr>
      </w:pPr>
      <w:proofErr w:type="spellStart"/>
      <w:r w:rsidRPr="00C02491">
        <w:rPr>
          <w:rFonts w:ascii="Calibri" w:eastAsia="Times New Roman" w:hAnsi="Calibri" w:cs="Calibri"/>
          <w:sz w:val="24"/>
          <w:szCs w:val="24"/>
          <w:lang w:eastAsia="en-GB"/>
        </w:rPr>
        <w:t>Strategy</w:t>
      </w:r>
      <w:proofErr w:type="spellEnd"/>
    </w:p>
    <w:p w14:paraId="44E79518" w14:textId="77777777" w:rsidR="00C02491" w:rsidRPr="00C02491" w:rsidRDefault="00C02491" w:rsidP="00F12727">
      <w:pPr>
        <w:numPr>
          <w:ilvl w:val="0"/>
          <w:numId w:val="9"/>
        </w:numPr>
        <w:spacing w:after="0" w:line="240" w:lineRule="auto"/>
        <w:ind w:left="1260"/>
        <w:textAlignment w:val="center"/>
        <w:rPr>
          <w:rFonts w:ascii="Calibri" w:eastAsia="Times New Roman" w:hAnsi="Calibri" w:cs="Calibri"/>
          <w:lang w:eastAsia="en-GB"/>
        </w:rPr>
      </w:pPr>
      <w:proofErr w:type="spellStart"/>
      <w:proofErr w:type="gramStart"/>
      <w:r w:rsidRPr="00C02491">
        <w:rPr>
          <w:rFonts w:ascii="Calibri" w:eastAsia="Times New Roman" w:hAnsi="Calibri" w:cs="Calibri"/>
          <w:sz w:val="24"/>
          <w:szCs w:val="24"/>
          <w:lang w:eastAsia="en-GB"/>
        </w:rPr>
        <w:t>Identidy</w:t>
      </w:r>
      <w:proofErr w:type="spellEnd"/>
      <w:r w:rsidRPr="00C02491">
        <w:rPr>
          <w:rFonts w:ascii="Calibri" w:eastAsia="Times New Roman" w:hAnsi="Calibri" w:cs="Calibri"/>
          <w:sz w:val="24"/>
          <w:szCs w:val="24"/>
          <w:lang w:eastAsia="en-GB"/>
        </w:rPr>
        <w:t xml:space="preserve">  -</w:t>
      </w:r>
      <w:proofErr w:type="gramEnd"/>
      <w:r w:rsidRPr="00C02491">
        <w:rPr>
          <w:rFonts w:ascii="Calibri" w:eastAsia="Times New Roman" w:hAnsi="Calibri" w:cs="Calibri"/>
          <w:sz w:val="24"/>
          <w:szCs w:val="24"/>
          <w:lang w:eastAsia="en-GB"/>
        </w:rPr>
        <w:t xml:space="preserve"> _id etter </w:t>
      </w:r>
      <w:proofErr w:type="spellStart"/>
      <w:r w:rsidRPr="00C02491">
        <w:rPr>
          <w:rFonts w:ascii="Calibri" w:eastAsia="Times New Roman" w:hAnsi="Calibri" w:cs="Calibri"/>
          <w:sz w:val="24"/>
          <w:szCs w:val="24"/>
          <w:lang w:eastAsia="en-GB"/>
        </w:rPr>
        <w:t>merge</w:t>
      </w:r>
      <w:proofErr w:type="spellEnd"/>
    </w:p>
    <w:p w14:paraId="034F816E" w14:textId="77777777" w:rsidR="00C02491" w:rsidRPr="00C02491" w:rsidRDefault="00C02491" w:rsidP="00F12727">
      <w:pPr>
        <w:numPr>
          <w:ilvl w:val="0"/>
          <w:numId w:val="10"/>
        </w:numPr>
        <w:spacing w:after="0" w:line="240" w:lineRule="auto"/>
        <w:ind w:left="1260"/>
        <w:textAlignment w:val="center"/>
        <w:rPr>
          <w:rFonts w:ascii="Calibri" w:eastAsia="Times New Roman" w:hAnsi="Calibri" w:cs="Calibri"/>
          <w:lang w:eastAsia="en-GB"/>
        </w:rPr>
      </w:pPr>
      <w:proofErr w:type="spellStart"/>
      <w:r w:rsidRPr="00C02491">
        <w:rPr>
          <w:rFonts w:ascii="Calibri" w:eastAsia="Times New Roman" w:hAnsi="Calibri" w:cs="Calibri"/>
          <w:sz w:val="24"/>
          <w:szCs w:val="24"/>
          <w:lang w:eastAsia="en-GB"/>
        </w:rPr>
        <w:t>datasets</w:t>
      </w:r>
      <w:proofErr w:type="spellEnd"/>
    </w:p>
    <w:p w14:paraId="60B3563A" w14:textId="348456B2" w:rsidR="00C02491" w:rsidRDefault="003E78C9" w:rsidP="00D15460">
      <w:pPr>
        <w:pStyle w:val="Heading3"/>
        <w:numPr>
          <w:ilvl w:val="2"/>
          <w:numId w:val="18"/>
        </w:numPr>
        <w:rPr>
          <w:lang w:val="en-US"/>
        </w:rPr>
      </w:pPr>
      <w:bookmarkStart w:id="714" w:name="_Toc64461748"/>
      <w:r>
        <w:rPr>
          <w:lang w:val="en-US"/>
        </w:rPr>
        <w:t>Filter</w:t>
      </w:r>
      <w:r w:rsidR="00452D69">
        <w:rPr>
          <w:lang w:val="en-US"/>
        </w:rPr>
        <w:t xml:space="preserve"> as a transform</w:t>
      </w:r>
      <w:bookmarkEnd w:id="714"/>
    </w:p>
    <w:p w14:paraId="50D58C8A" w14:textId="0774AADC" w:rsidR="003E78C9" w:rsidRDefault="003E78C9" w:rsidP="003E78C9">
      <w:pPr>
        <w:rPr>
          <w:lang w:val="en-US"/>
        </w:rPr>
      </w:pPr>
      <w:r>
        <w:rPr>
          <w:lang w:val="en-US"/>
        </w:rPr>
        <w:t>Explain in the context of reading from global pipes</w:t>
      </w:r>
    </w:p>
    <w:p w14:paraId="11D7EEC2" w14:textId="53FEBD03" w:rsidR="003E78C9" w:rsidRDefault="003E78C9" w:rsidP="00D15460">
      <w:pPr>
        <w:pStyle w:val="Heading3"/>
        <w:numPr>
          <w:ilvl w:val="2"/>
          <w:numId w:val="18"/>
        </w:numPr>
        <w:rPr>
          <w:lang w:val="en-US"/>
        </w:rPr>
      </w:pPr>
      <w:bookmarkStart w:id="715" w:name="_Toc64461749"/>
      <w:r>
        <w:rPr>
          <w:lang w:val="en-US"/>
        </w:rPr>
        <w:t>Coalesce</w:t>
      </w:r>
      <w:bookmarkEnd w:id="715"/>
    </w:p>
    <w:p w14:paraId="182C21A8" w14:textId="307DBF51" w:rsidR="006343DE" w:rsidRDefault="006343DE" w:rsidP="006343DE">
      <w:pPr>
        <w:rPr>
          <w:lang w:val="en-US"/>
        </w:rPr>
      </w:pPr>
      <w:r>
        <w:rPr>
          <w:lang w:val="en-US"/>
        </w:rPr>
        <w:t xml:space="preserve">ref </w:t>
      </w:r>
      <w:r w:rsidR="00C36748">
        <w:rPr>
          <w:lang w:val="en-US"/>
        </w:rPr>
        <w:t>1.2.19</w:t>
      </w:r>
    </w:p>
    <w:p w14:paraId="0FA562D7" w14:textId="6EA5F51A" w:rsidR="00C36748" w:rsidRDefault="00C36748" w:rsidP="00D15460">
      <w:pPr>
        <w:pStyle w:val="Heading3"/>
        <w:numPr>
          <w:ilvl w:val="2"/>
          <w:numId w:val="18"/>
        </w:numPr>
        <w:rPr>
          <w:lang w:val="en-US"/>
        </w:rPr>
      </w:pPr>
      <w:bookmarkStart w:id="716" w:name="_Toc64461750"/>
      <w:r>
        <w:rPr>
          <w:lang w:val="en-US"/>
        </w:rPr>
        <w:t>Nested dictionaries</w:t>
      </w:r>
      <w:bookmarkEnd w:id="716"/>
    </w:p>
    <w:p w14:paraId="6552708A" w14:textId="09D806B3" w:rsidR="00FD64DC" w:rsidRPr="00FD64DC" w:rsidRDefault="00FD64DC" w:rsidP="00433E00">
      <w:pPr>
        <w:rPr>
          <w:lang w:val="en-US"/>
        </w:rPr>
      </w:pPr>
      <w:r>
        <w:rPr>
          <w:lang w:val="en-US"/>
        </w:rPr>
        <w:t xml:space="preserve">As you can see in </w:t>
      </w:r>
      <w:r w:rsidRPr="00433E00">
        <w:rPr>
          <w:i/>
          <w:iCs/>
          <w:lang w:val="en-US"/>
        </w:rPr>
        <w:t>Example 3.2.17A: Dotted Notation</w:t>
      </w:r>
      <w:r>
        <w:rPr>
          <w:lang w:val="en-US"/>
        </w:rPr>
        <w:t xml:space="preserve">, we can get attributes inside dictionaries by </w:t>
      </w:r>
      <w:r w:rsidR="00E031D7">
        <w:rPr>
          <w:lang w:val="en-US"/>
        </w:rPr>
        <w:t>using “.”</w:t>
      </w:r>
    </w:p>
    <w:p w14:paraId="1EED4E10" w14:textId="77777777" w:rsidR="006355F2" w:rsidRDefault="00C36748" w:rsidP="00C36748">
      <w:pPr>
        <w:rPr>
          <w:lang w:val="en-US"/>
        </w:rPr>
      </w:pPr>
      <w:r>
        <w:rPr>
          <w:lang w:val="en-US"/>
        </w:rPr>
        <w:t>Dotted notation</w:t>
      </w:r>
    </w:p>
    <w:p w14:paraId="3F875047" w14:textId="3331F769" w:rsidR="00C36748" w:rsidRDefault="006355F2" w:rsidP="00C36748">
      <w:pPr>
        <w:rPr>
          <w:lang w:val="en-US"/>
        </w:rPr>
      </w:pPr>
      <w:r>
        <w:rPr>
          <w:lang w:val="en-US"/>
        </w:rPr>
        <w:t xml:space="preserve">list of </w:t>
      </w:r>
      <w:proofErr w:type="spellStart"/>
      <w:r>
        <w:rPr>
          <w:lang w:val="en-US"/>
        </w:rPr>
        <w:t>dicts</w:t>
      </w:r>
      <w:proofErr w:type="spellEnd"/>
      <w:r>
        <w:rPr>
          <w:lang w:val="en-US"/>
        </w:rPr>
        <w:t xml:space="preserve"> can give you list of values from a single key.</w:t>
      </w:r>
    </w:p>
    <w:p w14:paraId="6E955767" w14:textId="43D8C042" w:rsidR="00433E00" w:rsidRPr="00132595" w:rsidRDefault="00306D18" w:rsidP="007E0B76">
      <w:pPr>
        <w:rPr>
          <w:lang w:val="en-US"/>
        </w:rPr>
      </w:pPr>
      <w:r>
        <w:rPr>
          <w:lang w:val="en-US"/>
        </w:rPr>
        <w:t>A: [{“foo”:1</w:t>
      </w:r>
      <w:proofErr w:type="gramStart"/>
      <w:r>
        <w:rPr>
          <w:lang w:val="en-US"/>
        </w:rPr>
        <w:t>},{</w:t>
      </w:r>
      <w:proofErr w:type="gramEnd"/>
      <w:r>
        <w:rPr>
          <w:lang w:val="en-US"/>
        </w:rPr>
        <w:t>“foo”:2}]  -&gt; _</w:t>
      </w:r>
      <w:proofErr w:type="spellStart"/>
      <w:r>
        <w:rPr>
          <w:lang w:val="en-US"/>
        </w:rPr>
        <w:t>S.A.foo</w:t>
      </w:r>
      <w:proofErr w:type="spellEnd"/>
      <w:r>
        <w:rPr>
          <w:lang w:val="en-US"/>
        </w:rPr>
        <w:t xml:space="preserve"> = [1,2]</w:t>
      </w:r>
    </w:p>
    <w:p w14:paraId="39C8DD8F" w14:textId="7BBFA9C0" w:rsidR="00887FB6" w:rsidRPr="0001376A" w:rsidRDefault="0001376A" w:rsidP="00F12727">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21488663"/>
        <w:rPr>
          <w:rFonts w:ascii="Consolas" w:hAnsi="Consolas" w:cs="Consolas"/>
          <w:lang w:val="en-US"/>
        </w:rPr>
      </w:pPr>
      <w:r w:rsidRPr="003A18DE">
        <w:rPr>
          <w:color w:val="666600"/>
          <w:lang w:val="en-US"/>
        </w:rPr>
        <w:t>[</w:t>
      </w:r>
      <w:r w:rsidR="007E0B76" w:rsidRPr="00360ACB">
        <w:rPr>
          <w:color w:val="666600"/>
          <w:lang w:val="en-US"/>
          <w:rPrChange w:id="717" w:author="Gabriell Constantin Vig" w:date="2021-02-24T13:04:00Z">
            <w:rPr>
              <w:color w:val="666600"/>
            </w:rPr>
          </w:rPrChange>
        </w:rPr>
        <w:t>“</w:t>
      </w:r>
      <w:r w:rsidR="007E0B76" w:rsidRPr="00360ACB">
        <w:rPr>
          <w:color w:val="000088"/>
          <w:lang w:val="en-US"/>
          <w:rPrChange w:id="718" w:author="Gabriell Constantin Vig" w:date="2021-02-24T13:04:00Z">
            <w:rPr>
              <w:color w:val="000088"/>
            </w:rPr>
          </w:rPrChange>
        </w:rPr>
        <w:t>add</w:t>
      </w:r>
      <w:r w:rsidR="007E0B76" w:rsidRPr="00360ACB">
        <w:rPr>
          <w:color w:val="666600"/>
          <w:lang w:val="en-US"/>
          <w:rPrChange w:id="719" w:author="Gabriell Constantin Vig" w:date="2021-02-24T13:04:00Z">
            <w:rPr>
              <w:color w:val="666600"/>
            </w:rPr>
          </w:rPrChange>
        </w:rPr>
        <w:t>”,</w:t>
      </w:r>
      <w:r w:rsidR="00B40313" w:rsidRPr="0001376A">
        <w:rPr>
          <w:color w:val="000000"/>
          <w:lang w:val="en-US"/>
        </w:rPr>
        <w:t xml:space="preserve"> </w:t>
      </w:r>
      <w:r w:rsidR="007E0B76" w:rsidRPr="00360ACB">
        <w:rPr>
          <w:color w:val="666600"/>
          <w:lang w:val="en-US"/>
          <w:rPrChange w:id="720" w:author="Gabriell Constantin Vig" w:date="2021-02-24T13:04:00Z">
            <w:rPr>
              <w:color w:val="666600"/>
            </w:rPr>
          </w:rPrChange>
        </w:rPr>
        <w:t>“</w:t>
      </w:r>
      <w:r w:rsidR="007E0B76" w:rsidRPr="00360ACB">
        <w:rPr>
          <w:color w:val="000000"/>
          <w:lang w:val="en-US"/>
          <w:rPrChange w:id="721" w:author="Gabriell Constantin Vig" w:date="2021-02-24T13:04:00Z">
            <w:rPr>
              <w:color w:val="000000"/>
            </w:rPr>
          </w:rPrChange>
        </w:rPr>
        <w:t>some</w:t>
      </w:r>
      <w:r w:rsidR="007E0B76" w:rsidRPr="00360ACB">
        <w:rPr>
          <w:color w:val="666600"/>
          <w:lang w:val="en-US"/>
          <w:rPrChange w:id="722" w:author="Gabriell Constantin Vig" w:date="2021-02-24T13:04:00Z">
            <w:rPr>
              <w:color w:val="666600"/>
            </w:rPr>
          </w:rPrChange>
        </w:rPr>
        <w:t>-</w:t>
      </w:r>
      <w:r w:rsidR="007E0B76" w:rsidRPr="00360ACB">
        <w:rPr>
          <w:color w:val="000000"/>
          <w:lang w:val="en-US"/>
          <w:rPrChange w:id="723" w:author="Gabriell Constantin Vig" w:date="2021-02-24T13:04:00Z">
            <w:rPr>
              <w:color w:val="000000"/>
            </w:rPr>
          </w:rPrChange>
        </w:rPr>
        <w:t>nested</w:t>
      </w:r>
      <w:r w:rsidR="007E0B76" w:rsidRPr="00360ACB">
        <w:rPr>
          <w:color w:val="666600"/>
          <w:lang w:val="en-US"/>
          <w:rPrChange w:id="724" w:author="Gabriell Constantin Vig" w:date="2021-02-24T13:04:00Z">
            <w:rPr>
              <w:color w:val="666600"/>
            </w:rPr>
          </w:rPrChange>
        </w:rPr>
        <w:t>-</w:t>
      </w:r>
      <w:r w:rsidR="007E0B76" w:rsidRPr="00360ACB">
        <w:rPr>
          <w:color w:val="000000"/>
          <w:lang w:val="en-US"/>
          <w:rPrChange w:id="725" w:author="Gabriell Constantin Vig" w:date="2021-02-24T13:04:00Z">
            <w:rPr>
              <w:color w:val="000000"/>
            </w:rPr>
          </w:rPrChange>
        </w:rPr>
        <w:t>attribute</w:t>
      </w:r>
      <w:r w:rsidR="007E0B76" w:rsidRPr="00360ACB">
        <w:rPr>
          <w:color w:val="666600"/>
          <w:lang w:val="en-US"/>
          <w:rPrChange w:id="726" w:author="Gabriell Constantin Vig" w:date="2021-02-24T13:04:00Z">
            <w:rPr>
              <w:color w:val="666600"/>
            </w:rPr>
          </w:rPrChange>
        </w:rPr>
        <w:t>”,</w:t>
      </w:r>
      <w:r w:rsidR="007E0B76" w:rsidRPr="00360ACB">
        <w:rPr>
          <w:color w:val="000000"/>
          <w:lang w:val="en-US"/>
          <w:rPrChange w:id="727" w:author="Gabriell Constantin Vig" w:date="2021-02-24T13:04:00Z">
            <w:rPr>
              <w:color w:val="000000"/>
            </w:rPr>
          </w:rPrChange>
        </w:rPr>
        <w:t xml:space="preserve"> </w:t>
      </w:r>
      <w:r w:rsidR="007E0B76" w:rsidRPr="00360ACB">
        <w:rPr>
          <w:color w:val="666600"/>
          <w:lang w:val="en-US"/>
          <w:rPrChange w:id="728" w:author="Gabriell Constantin Vig" w:date="2021-02-24T13:04:00Z">
            <w:rPr>
              <w:color w:val="666600"/>
            </w:rPr>
          </w:rPrChange>
        </w:rPr>
        <w:t>“</w:t>
      </w:r>
      <w:r w:rsidR="007E0B76" w:rsidRPr="00360ACB">
        <w:rPr>
          <w:color w:val="000000"/>
          <w:lang w:val="en-US"/>
          <w:rPrChange w:id="729" w:author="Gabriell Constantin Vig" w:date="2021-02-24T13:04:00Z">
            <w:rPr>
              <w:color w:val="000000"/>
            </w:rPr>
          </w:rPrChange>
        </w:rPr>
        <w:t>_</w:t>
      </w:r>
      <w:proofErr w:type="spellStart"/>
      <w:proofErr w:type="gramStart"/>
      <w:r w:rsidR="007E0B76" w:rsidRPr="00360ACB">
        <w:rPr>
          <w:color w:val="000000"/>
          <w:lang w:val="en-US"/>
          <w:rPrChange w:id="730" w:author="Gabriell Constantin Vig" w:date="2021-02-24T13:04:00Z">
            <w:rPr>
              <w:color w:val="000000"/>
            </w:rPr>
          </w:rPrChange>
        </w:rPr>
        <w:t>S</w:t>
      </w:r>
      <w:r w:rsidR="007E0B76" w:rsidRPr="00360ACB">
        <w:rPr>
          <w:color w:val="666600"/>
          <w:lang w:val="en-US"/>
          <w:rPrChange w:id="731" w:author="Gabriell Constantin Vig" w:date="2021-02-24T13:04:00Z">
            <w:rPr>
              <w:color w:val="666600"/>
            </w:rPr>
          </w:rPrChange>
        </w:rPr>
        <w:t>.</w:t>
      </w:r>
      <w:r w:rsidR="007E0B76" w:rsidRPr="00360ACB">
        <w:rPr>
          <w:color w:val="000000"/>
          <w:lang w:val="en-US"/>
          <w:rPrChange w:id="732" w:author="Gabriell Constantin Vig" w:date="2021-02-24T13:04:00Z">
            <w:rPr>
              <w:color w:val="000000"/>
            </w:rPr>
          </w:rPrChange>
        </w:rPr>
        <w:t>somedict</w:t>
      </w:r>
      <w:proofErr w:type="gramEnd"/>
      <w:r w:rsidR="007E0B76" w:rsidRPr="00360ACB">
        <w:rPr>
          <w:color w:val="666600"/>
          <w:lang w:val="en-US"/>
          <w:rPrChange w:id="733" w:author="Gabriell Constantin Vig" w:date="2021-02-24T13:04:00Z">
            <w:rPr>
              <w:color w:val="666600"/>
            </w:rPr>
          </w:rPrChange>
        </w:rPr>
        <w:t>.</w:t>
      </w:r>
      <w:r w:rsidR="007E0B76" w:rsidRPr="00360ACB">
        <w:rPr>
          <w:color w:val="000000"/>
          <w:lang w:val="en-US"/>
          <w:rPrChange w:id="734" w:author="Gabriell Constantin Vig" w:date="2021-02-24T13:04:00Z">
            <w:rPr>
              <w:color w:val="000000"/>
            </w:rPr>
          </w:rPrChange>
        </w:rPr>
        <w:t>some</w:t>
      </w:r>
      <w:proofErr w:type="spellEnd"/>
      <w:r w:rsidR="007E0B76" w:rsidRPr="00360ACB">
        <w:rPr>
          <w:color w:val="666600"/>
          <w:lang w:val="en-US"/>
          <w:rPrChange w:id="735" w:author="Gabriell Constantin Vig" w:date="2021-02-24T13:04:00Z">
            <w:rPr>
              <w:color w:val="666600"/>
            </w:rPr>
          </w:rPrChange>
        </w:rPr>
        <w:t>-</w:t>
      </w:r>
      <w:r w:rsidR="007E0B76" w:rsidRPr="00360ACB">
        <w:rPr>
          <w:color w:val="000000"/>
          <w:lang w:val="en-US"/>
          <w:rPrChange w:id="736" w:author="Gabriell Constantin Vig" w:date="2021-02-24T13:04:00Z">
            <w:rPr>
              <w:color w:val="000000"/>
            </w:rPr>
          </w:rPrChange>
        </w:rPr>
        <w:t>nested</w:t>
      </w:r>
      <w:r w:rsidR="007E0B76" w:rsidRPr="00360ACB">
        <w:rPr>
          <w:color w:val="666600"/>
          <w:lang w:val="en-US"/>
          <w:rPrChange w:id="737" w:author="Gabriell Constantin Vig" w:date="2021-02-24T13:04:00Z">
            <w:rPr>
              <w:color w:val="666600"/>
            </w:rPr>
          </w:rPrChange>
        </w:rPr>
        <w:t>-</w:t>
      </w:r>
      <w:r w:rsidR="00821AF0" w:rsidRPr="0001376A">
        <w:rPr>
          <w:color w:val="000000"/>
          <w:lang w:val="en-US"/>
        </w:rPr>
        <w:t>a</w:t>
      </w:r>
      <w:r w:rsidR="007E0B76" w:rsidRPr="00360ACB">
        <w:rPr>
          <w:color w:val="000000"/>
          <w:lang w:val="en-US"/>
          <w:rPrChange w:id="738" w:author="Gabriell Constantin Vig" w:date="2021-02-24T13:04:00Z">
            <w:rPr>
              <w:color w:val="000000"/>
            </w:rPr>
          </w:rPrChange>
        </w:rPr>
        <w:t>ttribute</w:t>
      </w:r>
      <w:r w:rsidR="007E0B76" w:rsidRPr="00360ACB">
        <w:rPr>
          <w:color w:val="666600"/>
          <w:lang w:val="en-US"/>
          <w:rPrChange w:id="739" w:author="Gabriell Constantin Vig" w:date="2021-02-24T13:04:00Z">
            <w:rPr>
              <w:color w:val="666600"/>
            </w:rPr>
          </w:rPrChange>
        </w:rPr>
        <w:t>”]</w:t>
      </w:r>
      <w:r w:rsidR="007E0B76" w:rsidRPr="0001376A">
        <w:rPr>
          <w:color w:val="000000"/>
          <w:lang w:val="en-US"/>
        </w:rPr>
        <w:t> </w:t>
      </w:r>
    </w:p>
    <w:p w14:paraId="2EB5C29F" w14:textId="28B1177D" w:rsidR="00005273" w:rsidRPr="00433E00" w:rsidRDefault="00005273" w:rsidP="00433E00">
      <w:pPr>
        <w:jc w:val="center"/>
        <w:rPr>
          <w:rFonts w:ascii="Consolas" w:hAnsi="Consolas" w:cs="Consolas"/>
          <w:lang w:val="en-US"/>
        </w:rPr>
      </w:pPr>
      <w:r w:rsidRPr="00C73CED">
        <w:rPr>
          <w:i/>
          <w:iCs/>
          <w:lang w:val="en-US"/>
        </w:rPr>
        <w:t>Example 3.2.17A: Dotted Notation</w:t>
      </w:r>
      <w:r>
        <w:rPr>
          <w:lang w:val="en-US"/>
        </w:rPr>
        <w:t>,</w:t>
      </w:r>
    </w:p>
    <w:p w14:paraId="59912C3F" w14:textId="6FB8DE8E" w:rsidR="00F43987" w:rsidRPr="00132595" w:rsidRDefault="00F43987" w:rsidP="00D15460">
      <w:pPr>
        <w:pStyle w:val="Heading3"/>
        <w:numPr>
          <w:ilvl w:val="2"/>
          <w:numId w:val="18"/>
        </w:numPr>
        <w:rPr>
          <w:lang w:val="en-US"/>
        </w:rPr>
      </w:pPr>
      <w:bookmarkStart w:id="740" w:name="_Toc64461751"/>
      <w:r w:rsidRPr="00132595">
        <w:rPr>
          <w:lang w:val="en-US"/>
        </w:rPr>
        <w:t>Apply – Custom Functions</w:t>
      </w:r>
      <w:bookmarkEnd w:id="740"/>
    </w:p>
    <w:p w14:paraId="5091BB6B" w14:textId="77014842" w:rsidR="00F43987" w:rsidRDefault="00F43987" w:rsidP="00F43987">
      <w:r w:rsidRPr="00F43987">
        <w:t xml:space="preserve">Basic, bare bruk på data fra _S, </w:t>
      </w:r>
      <w:r>
        <w:t>forklar det uten å bruke hops</w:t>
      </w:r>
    </w:p>
    <w:p w14:paraId="37D8BA4B" w14:textId="223ECE05" w:rsidR="00B23ADC" w:rsidRPr="00E918DF" w:rsidRDefault="00B23ADC" w:rsidP="00D15460">
      <w:pPr>
        <w:pStyle w:val="Heading3"/>
        <w:numPr>
          <w:ilvl w:val="2"/>
          <w:numId w:val="18"/>
        </w:numPr>
        <w:rPr>
          <w:lang w:val="en-US"/>
        </w:rPr>
      </w:pPr>
      <w:bookmarkStart w:id="741" w:name="_Toc64461752"/>
      <w:r w:rsidRPr="00E918DF">
        <w:rPr>
          <w:lang w:val="en-US"/>
        </w:rPr>
        <w:t>Merge as a function</w:t>
      </w:r>
      <w:bookmarkEnd w:id="741"/>
    </w:p>
    <w:p w14:paraId="36532AF0" w14:textId="77777777" w:rsidR="004D744C" w:rsidRDefault="004D744C" w:rsidP="004D744C">
      <w:pPr>
        <w:pStyle w:val="NormalWeb"/>
        <w:spacing w:before="0" w:beforeAutospacing="0" w:after="0" w:afterAutospacing="0"/>
        <w:rPr>
          <w:rFonts w:ascii="Calibri" w:hAnsi="Calibri" w:cs="Calibri"/>
          <w:lang w:val="en-US"/>
        </w:rPr>
      </w:pPr>
      <w:r w:rsidRPr="004D744C">
        <w:rPr>
          <w:rFonts w:ascii="Calibri" w:hAnsi="Calibri" w:cs="Calibri"/>
          <w:lang w:val="en-US"/>
        </w:rPr>
        <w:t>Source type Merge VS Transformation Merge</w:t>
      </w:r>
    </w:p>
    <w:p w14:paraId="017FE871" w14:textId="2475769E" w:rsidR="004D744C" w:rsidRDefault="004D744C" w:rsidP="004D744C">
      <w:pPr>
        <w:pStyle w:val="NormalWeb"/>
        <w:spacing w:before="0" w:beforeAutospacing="0" w:after="0" w:afterAutospacing="0"/>
        <w:rPr>
          <w:rFonts w:ascii="Calibri" w:hAnsi="Calibri" w:cs="Calibri"/>
          <w:lang w:val="en-US"/>
        </w:rPr>
      </w:pPr>
      <w:r>
        <w:rPr>
          <w:rFonts w:ascii="Calibri" w:hAnsi="Calibri" w:cs="Calibri"/>
          <w:lang w:val="en-US"/>
        </w:rPr>
        <w:t>Merging dictionaries up to the root level of entities.</w:t>
      </w:r>
    </w:p>
    <w:p w14:paraId="439A8D0A" w14:textId="77777777" w:rsidR="004D744C" w:rsidRDefault="004D744C" w:rsidP="004D744C">
      <w:pPr>
        <w:pStyle w:val="NormalWeb"/>
        <w:spacing w:before="0" w:beforeAutospacing="0" w:after="0" w:afterAutospacing="0"/>
        <w:rPr>
          <w:rFonts w:ascii="Calibri" w:hAnsi="Calibri" w:cs="Calibri"/>
          <w:lang w:val="en-US"/>
        </w:rPr>
      </w:pPr>
    </w:p>
    <w:p w14:paraId="749D9F5D" w14:textId="5E7266F6" w:rsidR="004D744C" w:rsidRDefault="004D744C" w:rsidP="00D15460">
      <w:pPr>
        <w:pStyle w:val="Heading3"/>
        <w:numPr>
          <w:ilvl w:val="2"/>
          <w:numId w:val="18"/>
        </w:numPr>
        <w:rPr>
          <w:lang w:val="en-US"/>
        </w:rPr>
      </w:pPr>
      <w:bookmarkStart w:id="742" w:name="_Toc64461753"/>
      <w:r>
        <w:rPr>
          <w:lang w:val="en-US"/>
        </w:rPr>
        <w:lastRenderedPageBreak/>
        <w:t>Hops</w:t>
      </w:r>
      <w:bookmarkEnd w:id="742"/>
    </w:p>
    <w:p w14:paraId="2D5D0CF9" w14:textId="62CC01AD" w:rsidR="004D744C" w:rsidRDefault="00653E27" w:rsidP="004D744C">
      <w:pPr>
        <w:rPr>
          <w:lang w:val="en-US"/>
        </w:rPr>
      </w:pPr>
      <w:r>
        <w:rPr>
          <w:lang w:val="en-US"/>
        </w:rPr>
        <w:t xml:space="preserve">Basics, </w:t>
      </w:r>
      <w:proofErr w:type="spellStart"/>
      <w:r>
        <w:rPr>
          <w:lang w:val="en-US"/>
        </w:rPr>
        <w:t>uten</w:t>
      </w:r>
      <w:proofErr w:type="spellEnd"/>
      <w:r>
        <w:rPr>
          <w:lang w:val="en-US"/>
        </w:rPr>
        <w:t xml:space="preserve"> apply</w:t>
      </w:r>
    </w:p>
    <w:p w14:paraId="2A7EE699" w14:textId="65E4E0B4" w:rsidR="00653E27" w:rsidRDefault="00653E27" w:rsidP="00D15460">
      <w:pPr>
        <w:pStyle w:val="Heading3"/>
        <w:numPr>
          <w:ilvl w:val="2"/>
          <w:numId w:val="18"/>
        </w:numPr>
        <w:rPr>
          <w:lang w:val="en-US"/>
        </w:rPr>
      </w:pPr>
      <w:bookmarkStart w:id="743" w:name="_Toc64461754"/>
      <w:r>
        <w:rPr>
          <w:lang w:val="en-US"/>
        </w:rPr>
        <w:t>_ Properties</w:t>
      </w:r>
      <w:bookmarkEnd w:id="743"/>
    </w:p>
    <w:p w14:paraId="2F2964A6" w14:textId="3671D8A8" w:rsidR="00653E27" w:rsidRPr="00E918DF" w:rsidRDefault="00653E27" w:rsidP="00653E27">
      <w:r w:rsidRPr="00653E27">
        <w:rPr>
          <w:rFonts w:ascii="Calibri" w:hAnsi="Calibri" w:cs="Calibri"/>
          <w:lang w:val="en-US"/>
        </w:rPr>
        <w:t xml:space="preserve"> (_deleted, filtered, _id, _previous, _updated, </w:t>
      </w:r>
      <w:r w:rsidRPr="00653E27">
        <w:rPr>
          <w:rFonts w:ascii="Calibri" w:hAnsi="Calibri" w:cs="Calibri"/>
          <w:i/>
          <w:iCs/>
          <w:lang w:val="en-US"/>
        </w:rPr>
        <w:t>_hash?</w:t>
      </w:r>
      <w:r w:rsidR="006222F7">
        <w:rPr>
          <w:rFonts w:ascii="Calibri" w:hAnsi="Calibri" w:cs="Calibri"/>
          <w:i/>
          <w:iCs/>
          <w:lang w:val="en-US"/>
        </w:rPr>
        <w:t xml:space="preserve"> </w:t>
      </w:r>
      <w:r w:rsidR="006222F7" w:rsidRPr="00E918DF">
        <w:rPr>
          <w:rFonts w:ascii="Calibri" w:hAnsi="Calibri" w:cs="Calibri"/>
          <w:i/>
          <w:iCs/>
        </w:rPr>
        <w:t>REF 1.2.24</w:t>
      </w:r>
      <w:r w:rsidRPr="00E918DF">
        <w:rPr>
          <w:rFonts w:ascii="Calibri" w:hAnsi="Calibri" w:cs="Calibri"/>
        </w:rPr>
        <w:t>)</w:t>
      </w:r>
    </w:p>
    <w:p w14:paraId="1B153EDA" w14:textId="32A04A81" w:rsidR="003E78C9" w:rsidRPr="00E918DF" w:rsidRDefault="003E78C9" w:rsidP="003E78C9"/>
    <w:p w14:paraId="37F039C8" w14:textId="188D4477" w:rsidR="0098186E" w:rsidRPr="00E918DF" w:rsidRDefault="0098186E" w:rsidP="00D15460">
      <w:pPr>
        <w:pStyle w:val="Heading3"/>
        <w:numPr>
          <w:ilvl w:val="2"/>
          <w:numId w:val="18"/>
        </w:numPr>
      </w:pPr>
      <w:bookmarkStart w:id="744" w:name="_Toc64461755"/>
      <w:r w:rsidRPr="00E918DF">
        <w:t xml:space="preserve">Type </w:t>
      </w:r>
      <w:proofErr w:type="spellStart"/>
      <w:r w:rsidRPr="00E918DF">
        <w:t>examples</w:t>
      </w:r>
      <w:bookmarkEnd w:id="744"/>
      <w:proofErr w:type="spellEnd"/>
    </w:p>
    <w:p w14:paraId="7743A00C" w14:textId="77777777" w:rsidR="0098186E" w:rsidRPr="00E918DF" w:rsidRDefault="0098186E" w:rsidP="0098186E"/>
    <w:p w14:paraId="785FD179" w14:textId="77777777" w:rsidR="0098186E" w:rsidRPr="0098186E" w:rsidRDefault="0098186E" w:rsidP="0098186E">
      <w:pPr>
        <w:spacing w:line="240" w:lineRule="auto"/>
      </w:pPr>
      <w:r w:rsidRPr="0098186E">
        <w:t>Type eksempler:</w:t>
      </w:r>
    </w:p>
    <w:p w14:paraId="62AFAA88" w14:textId="77777777" w:rsidR="0098186E" w:rsidRPr="00E918DF" w:rsidRDefault="0098186E" w:rsidP="0098186E">
      <w:pPr>
        <w:spacing w:line="240" w:lineRule="auto"/>
        <w:rPr>
          <w:lang w:val="en-US"/>
        </w:rPr>
      </w:pPr>
      <w:r w:rsidRPr="0098186E">
        <w:tab/>
      </w:r>
      <w:r w:rsidRPr="00E918DF">
        <w:rPr>
          <w:lang w:val="en-US"/>
        </w:rPr>
        <w:t xml:space="preserve">• </w:t>
      </w:r>
      <w:proofErr w:type="spellStart"/>
      <w:r w:rsidRPr="00E918DF">
        <w:rPr>
          <w:lang w:val="en-US"/>
        </w:rPr>
        <w:t>Datettime</w:t>
      </w:r>
      <w:proofErr w:type="spellEnd"/>
    </w:p>
    <w:p w14:paraId="41CE8279" w14:textId="0FF91BE4" w:rsidR="0098186E" w:rsidRPr="00E918DF" w:rsidRDefault="0098186E" w:rsidP="0098186E">
      <w:pPr>
        <w:spacing w:line="240" w:lineRule="auto"/>
        <w:rPr>
          <w:lang w:val="en-US"/>
        </w:rPr>
      </w:pPr>
      <w:r w:rsidRPr="00E918DF">
        <w:rPr>
          <w:lang w:val="en-US"/>
        </w:rPr>
        <w:tab/>
        <w:t xml:space="preserve">• </w:t>
      </w:r>
      <w:proofErr w:type="spellStart"/>
      <w:r w:rsidRPr="00E918DF">
        <w:rPr>
          <w:lang w:val="en-US"/>
        </w:rPr>
        <w:t>Dict</w:t>
      </w:r>
      <w:proofErr w:type="spellEnd"/>
      <w:r w:rsidRPr="00E918DF">
        <w:rPr>
          <w:lang w:val="en-US"/>
        </w:rPr>
        <w:t xml:space="preserve"> {}</w:t>
      </w:r>
    </w:p>
    <w:p w14:paraId="2A702DEE" w14:textId="77777777" w:rsidR="0098186E" w:rsidRPr="00E918DF" w:rsidRDefault="0098186E" w:rsidP="0098186E">
      <w:pPr>
        <w:spacing w:line="240" w:lineRule="auto"/>
        <w:rPr>
          <w:lang w:val="en-US"/>
        </w:rPr>
      </w:pPr>
      <w:r w:rsidRPr="00E918DF">
        <w:rPr>
          <w:lang w:val="en-US"/>
        </w:rPr>
        <w:tab/>
        <w:t>• List</w:t>
      </w:r>
    </w:p>
    <w:p w14:paraId="2C9ED25D" w14:textId="77777777" w:rsidR="0098186E" w:rsidRPr="00E918DF" w:rsidRDefault="0098186E" w:rsidP="0098186E">
      <w:pPr>
        <w:spacing w:line="240" w:lineRule="auto"/>
        <w:rPr>
          <w:lang w:val="en-US"/>
        </w:rPr>
      </w:pPr>
      <w:r w:rsidRPr="00E918DF">
        <w:rPr>
          <w:lang w:val="en-US"/>
        </w:rPr>
        <w:tab/>
      </w:r>
      <w:r w:rsidRPr="00E918DF">
        <w:rPr>
          <w:lang w:val="en-US"/>
        </w:rPr>
        <w:tab/>
        <w:t>○ First</w:t>
      </w:r>
    </w:p>
    <w:p w14:paraId="63F8F786" w14:textId="77777777" w:rsidR="0098186E" w:rsidRPr="0098186E" w:rsidRDefault="0098186E" w:rsidP="0098186E">
      <w:pPr>
        <w:spacing w:line="240" w:lineRule="auto"/>
        <w:rPr>
          <w:lang w:val="en-US"/>
        </w:rPr>
      </w:pPr>
      <w:r w:rsidRPr="00E918DF">
        <w:rPr>
          <w:lang w:val="en-US"/>
        </w:rPr>
        <w:tab/>
      </w:r>
      <w:r w:rsidRPr="00E918DF">
        <w:rPr>
          <w:lang w:val="en-US"/>
        </w:rPr>
        <w:tab/>
      </w:r>
      <w:r w:rsidRPr="0098186E">
        <w:rPr>
          <w:lang w:val="en-US"/>
        </w:rPr>
        <w:t>○ Unique/Distinct</w:t>
      </w:r>
    </w:p>
    <w:p w14:paraId="613CC34B" w14:textId="77777777" w:rsidR="0098186E" w:rsidRPr="0098186E" w:rsidRDefault="0098186E" w:rsidP="0098186E">
      <w:pPr>
        <w:spacing w:line="240" w:lineRule="auto"/>
        <w:rPr>
          <w:lang w:val="en-US"/>
        </w:rPr>
      </w:pPr>
      <w:r w:rsidRPr="0098186E">
        <w:rPr>
          <w:lang w:val="en-US"/>
        </w:rPr>
        <w:tab/>
      </w:r>
      <w:r w:rsidRPr="0098186E">
        <w:rPr>
          <w:lang w:val="en-US"/>
        </w:rPr>
        <w:tab/>
        <w:t>○ Last</w:t>
      </w:r>
    </w:p>
    <w:p w14:paraId="731CF87F" w14:textId="77777777" w:rsidR="0098186E" w:rsidRPr="0098186E" w:rsidRDefault="0098186E" w:rsidP="0098186E">
      <w:pPr>
        <w:spacing w:line="240" w:lineRule="auto"/>
        <w:rPr>
          <w:lang w:val="en-US"/>
        </w:rPr>
      </w:pPr>
      <w:r w:rsidRPr="0098186E">
        <w:rPr>
          <w:lang w:val="en-US"/>
        </w:rPr>
        <w:tab/>
      </w:r>
      <w:r w:rsidRPr="0098186E">
        <w:rPr>
          <w:lang w:val="en-US"/>
        </w:rPr>
        <w:tab/>
        <w:t>○ Count</w:t>
      </w:r>
    </w:p>
    <w:p w14:paraId="397621B0" w14:textId="77777777" w:rsidR="0098186E" w:rsidRPr="0098186E" w:rsidRDefault="0098186E" w:rsidP="0098186E">
      <w:pPr>
        <w:spacing w:line="240" w:lineRule="auto"/>
        <w:rPr>
          <w:lang w:val="en-US"/>
        </w:rPr>
      </w:pPr>
      <w:r w:rsidRPr="0098186E">
        <w:rPr>
          <w:lang w:val="en-US"/>
        </w:rPr>
        <w:tab/>
      </w:r>
      <w:r w:rsidRPr="0098186E">
        <w:rPr>
          <w:lang w:val="en-US"/>
        </w:rPr>
        <w:tab/>
        <w:t>○ nth</w:t>
      </w:r>
    </w:p>
    <w:p w14:paraId="03F73907" w14:textId="77777777" w:rsidR="0098186E" w:rsidRPr="0098186E" w:rsidRDefault="0098186E" w:rsidP="0098186E">
      <w:pPr>
        <w:spacing w:line="240" w:lineRule="auto"/>
        <w:rPr>
          <w:lang w:val="en-US"/>
        </w:rPr>
      </w:pPr>
      <w:r w:rsidRPr="0098186E">
        <w:rPr>
          <w:lang w:val="en-US"/>
        </w:rPr>
        <w:tab/>
        <w:t>• String</w:t>
      </w:r>
    </w:p>
    <w:p w14:paraId="3E537E16" w14:textId="77777777" w:rsidR="0098186E" w:rsidRPr="0098186E" w:rsidRDefault="0098186E" w:rsidP="0098186E">
      <w:pPr>
        <w:spacing w:line="240" w:lineRule="auto"/>
        <w:rPr>
          <w:lang w:val="en-US"/>
        </w:rPr>
      </w:pPr>
      <w:r w:rsidRPr="0098186E">
        <w:rPr>
          <w:lang w:val="en-US"/>
        </w:rPr>
        <w:tab/>
        <w:t>• Integer</w:t>
      </w:r>
    </w:p>
    <w:p w14:paraId="2418E2D8" w14:textId="77777777" w:rsidR="0098186E" w:rsidRPr="0098186E" w:rsidRDefault="0098186E" w:rsidP="0098186E">
      <w:pPr>
        <w:spacing w:line="240" w:lineRule="auto"/>
        <w:rPr>
          <w:lang w:val="en-US"/>
        </w:rPr>
      </w:pPr>
      <w:r w:rsidRPr="0098186E">
        <w:rPr>
          <w:lang w:val="en-US"/>
        </w:rPr>
        <w:tab/>
        <w:t>• Decimal</w:t>
      </w:r>
    </w:p>
    <w:p w14:paraId="69C32B91" w14:textId="77777777" w:rsidR="0098186E" w:rsidRPr="0098186E" w:rsidRDefault="0098186E" w:rsidP="0098186E">
      <w:pPr>
        <w:spacing w:line="240" w:lineRule="auto"/>
        <w:rPr>
          <w:lang w:val="en-US"/>
        </w:rPr>
      </w:pPr>
      <w:r w:rsidRPr="0098186E">
        <w:rPr>
          <w:lang w:val="en-US"/>
        </w:rPr>
        <w:tab/>
        <w:t>• Float</w:t>
      </w:r>
    </w:p>
    <w:p w14:paraId="7F6B553B" w14:textId="77777777" w:rsidR="0098186E" w:rsidRPr="0098186E" w:rsidRDefault="0098186E" w:rsidP="0098186E">
      <w:pPr>
        <w:spacing w:line="240" w:lineRule="auto"/>
        <w:rPr>
          <w:lang w:val="en-US"/>
        </w:rPr>
      </w:pPr>
      <w:r w:rsidRPr="0098186E">
        <w:rPr>
          <w:lang w:val="en-US"/>
        </w:rPr>
        <w:tab/>
        <w:t>• Boolean</w:t>
      </w:r>
    </w:p>
    <w:p w14:paraId="53B1A66D" w14:textId="77777777" w:rsidR="0098186E" w:rsidRPr="0098186E" w:rsidRDefault="0098186E" w:rsidP="0098186E">
      <w:pPr>
        <w:spacing w:line="240" w:lineRule="auto"/>
        <w:rPr>
          <w:lang w:val="en-US"/>
        </w:rPr>
      </w:pPr>
      <w:r w:rsidRPr="0098186E">
        <w:rPr>
          <w:lang w:val="en-US"/>
        </w:rPr>
        <w:tab/>
      </w:r>
      <w:r w:rsidRPr="0098186E">
        <w:rPr>
          <w:lang w:val="en-US"/>
        </w:rPr>
        <w:tab/>
        <w:t>○ And</w:t>
      </w:r>
    </w:p>
    <w:p w14:paraId="614A9650" w14:textId="77777777" w:rsidR="0098186E" w:rsidRPr="0098186E" w:rsidRDefault="0098186E" w:rsidP="0098186E">
      <w:pPr>
        <w:spacing w:line="240" w:lineRule="auto"/>
        <w:rPr>
          <w:lang w:val="en-US"/>
        </w:rPr>
      </w:pPr>
      <w:r w:rsidRPr="0098186E">
        <w:rPr>
          <w:lang w:val="en-US"/>
        </w:rPr>
        <w:tab/>
      </w:r>
      <w:r w:rsidRPr="0098186E">
        <w:rPr>
          <w:lang w:val="en-US"/>
        </w:rPr>
        <w:tab/>
        <w:t>○ Or</w:t>
      </w:r>
    </w:p>
    <w:p w14:paraId="0575586D" w14:textId="77777777" w:rsidR="0098186E" w:rsidRPr="0098186E" w:rsidRDefault="0098186E" w:rsidP="0098186E">
      <w:pPr>
        <w:spacing w:line="240" w:lineRule="auto"/>
        <w:rPr>
          <w:lang w:val="en-US"/>
        </w:rPr>
      </w:pPr>
      <w:r w:rsidRPr="0098186E">
        <w:rPr>
          <w:lang w:val="en-US"/>
        </w:rPr>
        <w:tab/>
      </w:r>
      <w:r w:rsidRPr="0098186E">
        <w:rPr>
          <w:lang w:val="en-US"/>
        </w:rPr>
        <w:tab/>
        <w:t>○ Not</w:t>
      </w:r>
    </w:p>
    <w:p w14:paraId="01CE0D84" w14:textId="77777777" w:rsidR="0098186E" w:rsidRPr="0098186E" w:rsidRDefault="0098186E" w:rsidP="0098186E">
      <w:pPr>
        <w:spacing w:line="240" w:lineRule="auto"/>
        <w:rPr>
          <w:lang w:val="en-US"/>
        </w:rPr>
      </w:pPr>
      <w:r w:rsidRPr="0098186E">
        <w:rPr>
          <w:lang w:val="en-US"/>
        </w:rPr>
        <w:tab/>
      </w:r>
      <w:r w:rsidRPr="0098186E">
        <w:rPr>
          <w:lang w:val="en-US"/>
        </w:rPr>
        <w:tab/>
        <w:t>○ In</w:t>
      </w:r>
    </w:p>
    <w:p w14:paraId="58E9321B" w14:textId="77777777" w:rsidR="0098186E" w:rsidRPr="0098186E" w:rsidRDefault="0098186E" w:rsidP="0098186E">
      <w:pPr>
        <w:spacing w:line="240" w:lineRule="auto"/>
        <w:rPr>
          <w:lang w:val="en-US"/>
        </w:rPr>
      </w:pPr>
      <w:r w:rsidRPr="0098186E">
        <w:rPr>
          <w:lang w:val="en-US"/>
        </w:rPr>
        <w:tab/>
      </w:r>
      <w:r w:rsidRPr="0098186E">
        <w:rPr>
          <w:lang w:val="en-US"/>
        </w:rPr>
        <w:tab/>
        <w:t>○ Eq</w:t>
      </w:r>
    </w:p>
    <w:p w14:paraId="053415A6" w14:textId="77777777" w:rsidR="0098186E" w:rsidRPr="0098186E" w:rsidRDefault="0098186E" w:rsidP="0098186E">
      <w:pPr>
        <w:spacing w:line="240" w:lineRule="auto"/>
        <w:rPr>
          <w:lang w:val="en-US"/>
        </w:rPr>
      </w:pPr>
      <w:r w:rsidRPr="0098186E">
        <w:rPr>
          <w:lang w:val="en-US"/>
        </w:rPr>
        <w:tab/>
      </w:r>
      <w:r w:rsidRPr="0098186E">
        <w:rPr>
          <w:lang w:val="en-US"/>
        </w:rPr>
        <w:tab/>
        <w:t>○ If-null</w:t>
      </w:r>
    </w:p>
    <w:p w14:paraId="3A2F31A2" w14:textId="77777777" w:rsidR="0098186E" w:rsidRPr="0098186E" w:rsidRDefault="0098186E" w:rsidP="0098186E">
      <w:pPr>
        <w:spacing w:line="240" w:lineRule="auto"/>
        <w:rPr>
          <w:lang w:val="en-US"/>
        </w:rPr>
      </w:pPr>
      <w:r w:rsidRPr="0098186E">
        <w:rPr>
          <w:lang w:val="en-US"/>
        </w:rPr>
        <w:tab/>
      </w:r>
      <w:r w:rsidRPr="0098186E">
        <w:rPr>
          <w:lang w:val="en-US"/>
        </w:rPr>
        <w:tab/>
        <w:t>○ Is-empty</w:t>
      </w:r>
    </w:p>
    <w:p w14:paraId="65FA89A6" w14:textId="14A1463B" w:rsidR="004D60DF" w:rsidRDefault="004D60DF" w:rsidP="00D15460">
      <w:pPr>
        <w:pStyle w:val="Heading3"/>
        <w:numPr>
          <w:ilvl w:val="1"/>
          <w:numId w:val="16"/>
        </w:numPr>
        <w:rPr>
          <w:lang w:val="en-US"/>
        </w:rPr>
      </w:pPr>
      <w:bookmarkStart w:id="745" w:name="_Toc64461756"/>
      <w:r>
        <w:rPr>
          <w:lang w:val="en-US"/>
        </w:rPr>
        <w:t xml:space="preserve">Tasks for DTL: </w:t>
      </w:r>
      <w:r w:rsidR="00A44917">
        <w:rPr>
          <w:lang w:val="en-US"/>
        </w:rPr>
        <w:t>Novice</w:t>
      </w:r>
      <w:bookmarkEnd w:id="745"/>
    </w:p>
    <w:p w14:paraId="3E4D023B" w14:textId="77777777" w:rsidR="00267C9B" w:rsidRPr="00267C9B" w:rsidRDefault="00267C9B" w:rsidP="00267C9B">
      <w:pPr>
        <w:rPr>
          <w:lang w:val="en-US"/>
        </w:rPr>
      </w:pPr>
    </w:p>
    <w:p w14:paraId="5BCFC24A" w14:textId="20AD7937" w:rsidR="00B72179" w:rsidRDefault="004D60DF" w:rsidP="00D15460">
      <w:pPr>
        <w:pStyle w:val="Heading2"/>
        <w:numPr>
          <w:ilvl w:val="1"/>
          <w:numId w:val="16"/>
        </w:numPr>
        <w:rPr>
          <w:lang w:val="en-US"/>
        </w:rPr>
      </w:pPr>
      <w:bookmarkStart w:id="746" w:name="_Toc64461757"/>
      <w:r>
        <w:rPr>
          <w:lang w:val="en-US"/>
        </w:rPr>
        <w:t>DTL: Intermediate</w:t>
      </w:r>
      <w:bookmarkEnd w:id="746"/>
    </w:p>
    <w:p w14:paraId="6E6B5FE0" w14:textId="77777777" w:rsidR="00267C9B" w:rsidRPr="00267C9B" w:rsidRDefault="00267C9B" w:rsidP="00267C9B">
      <w:pPr>
        <w:rPr>
          <w:lang w:val="en-US"/>
        </w:rPr>
      </w:pPr>
    </w:p>
    <w:p w14:paraId="1655AF2D" w14:textId="5AD568DC" w:rsidR="001A625E" w:rsidRPr="00B72179" w:rsidRDefault="001A625E" w:rsidP="00D15460">
      <w:pPr>
        <w:pStyle w:val="Heading3"/>
        <w:numPr>
          <w:ilvl w:val="2"/>
          <w:numId w:val="21"/>
        </w:numPr>
        <w:rPr>
          <w:lang w:val="en-US"/>
        </w:rPr>
      </w:pPr>
      <w:bookmarkStart w:id="747" w:name="_Toc64461758"/>
      <w:r w:rsidRPr="00B72179">
        <w:rPr>
          <w:lang w:val="en-US"/>
        </w:rPr>
        <w:t>More on Pipes</w:t>
      </w:r>
      <w:bookmarkEnd w:id="747"/>
    </w:p>
    <w:p w14:paraId="702E0160" w14:textId="77777777" w:rsidR="001A625E" w:rsidRPr="001A625E" w:rsidRDefault="001A625E" w:rsidP="001A625E">
      <w:pPr>
        <w:rPr>
          <w:lang w:val="en-US"/>
        </w:rPr>
      </w:pPr>
      <w:r w:rsidRPr="001A625E">
        <w:rPr>
          <w:lang w:val="en-US"/>
        </w:rPr>
        <w:tab/>
        <w:t>• Pump</w:t>
      </w:r>
    </w:p>
    <w:p w14:paraId="2FF7AA46" w14:textId="77777777" w:rsidR="001A625E" w:rsidRPr="001A625E" w:rsidRDefault="001A625E" w:rsidP="001A625E">
      <w:pPr>
        <w:rPr>
          <w:lang w:val="en-US"/>
        </w:rPr>
      </w:pPr>
      <w:r w:rsidRPr="001A625E">
        <w:rPr>
          <w:lang w:val="en-US"/>
        </w:rPr>
        <w:lastRenderedPageBreak/>
        <w:tab/>
      </w:r>
      <w:r w:rsidRPr="001A625E">
        <w:rPr>
          <w:lang w:val="en-US"/>
        </w:rPr>
        <w:tab/>
        <w:t xml:space="preserve">○ </w:t>
      </w:r>
      <w:proofErr w:type="gramStart"/>
      <w:r w:rsidRPr="001A625E">
        <w:rPr>
          <w:lang w:val="en-US"/>
        </w:rPr>
        <w:t>Dead-letter</w:t>
      </w:r>
      <w:proofErr w:type="gramEnd"/>
      <w:r w:rsidRPr="001A625E">
        <w:rPr>
          <w:lang w:val="en-US"/>
        </w:rPr>
        <w:t>…</w:t>
      </w:r>
    </w:p>
    <w:p w14:paraId="4B4C1692" w14:textId="77777777" w:rsidR="001A625E" w:rsidRPr="001A625E" w:rsidRDefault="001A625E" w:rsidP="001A625E">
      <w:pPr>
        <w:rPr>
          <w:lang w:val="en-US"/>
        </w:rPr>
      </w:pPr>
      <w:r w:rsidRPr="001A625E">
        <w:rPr>
          <w:lang w:val="en-US"/>
        </w:rPr>
        <w:tab/>
        <w:t>• Metadata</w:t>
      </w:r>
    </w:p>
    <w:p w14:paraId="410AC265" w14:textId="77777777" w:rsidR="001A625E" w:rsidRPr="001A625E" w:rsidRDefault="001A625E" w:rsidP="001A625E">
      <w:pPr>
        <w:rPr>
          <w:lang w:val="en-US"/>
        </w:rPr>
      </w:pPr>
      <w:r w:rsidRPr="001A625E">
        <w:rPr>
          <w:lang w:val="en-US"/>
        </w:rPr>
        <w:tab/>
        <w:t>• Reset-to-end</w:t>
      </w:r>
    </w:p>
    <w:p w14:paraId="54D070FC" w14:textId="77777777" w:rsidR="001A625E" w:rsidRPr="001A625E" w:rsidRDefault="001A625E" w:rsidP="001A625E">
      <w:pPr>
        <w:rPr>
          <w:lang w:val="en-US"/>
        </w:rPr>
      </w:pPr>
      <w:r w:rsidRPr="001A625E">
        <w:rPr>
          <w:lang w:val="en-US"/>
        </w:rPr>
        <w:tab/>
        <w:t>• Stop</w:t>
      </w:r>
    </w:p>
    <w:p w14:paraId="5B8B5AA6" w14:textId="77777777" w:rsidR="001A625E" w:rsidRPr="001A625E" w:rsidRDefault="001A625E" w:rsidP="001A625E">
      <w:pPr>
        <w:rPr>
          <w:lang w:val="en-US"/>
        </w:rPr>
      </w:pPr>
      <w:r w:rsidRPr="001A625E">
        <w:rPr>
          <w:lang w:val="en-US"/>
        </w:rPr>
        <w:tab/>
        <w:t>• Enable/disable</w:t>
      </w:r>
    </w:p>
    <w:p w14:paraId="4FB9C087" w14:textId="77777777" w:rsidR="00390D93" w:rsidRPr="00E918DF" w:rsidRDefault="00390D93" w:rsidP="001A625E">
      <w:pPr>
        <w:rPr>
          <w:lang w:val="en-US"/>
        </w:rPr>
      </w:pPr>
    </w:p>
    <w:p w14:paraId="0C2169C0" w14:textId="48B1C4D4" w:rsidR="001A625E" w:rsidRPr="00E918DF" w:rsidRDefault="00C22F45" w:rsidP="00D15460">
      <w:pPr>
        <w:pStyle w:val="Heading3"/>
        <w:numPr>
          <w:ilvl w:val="2"/>
          <w:numId w:val="21"/>
        </w:numPr>
        <w:rPr>
          <w:lang w:val="en-US"/>
        </w:rPr>
      </w:pPr>
      <w:bookmarkStart w:id="748" w:name="_Toc64461759"/>
      <w:r w:rsidRPr="00E918DF">
        <w:rPr>
          <w:lang w:val="en-US"/>
        </w:rPr>
        <w:t>P</w:t>
      </w:r>
      <w:r w:rsidR="00390D93" w:rsidRPr="00E918DF">
        <w:rPr>
          <w:lang w:val="en-US"/>
        </w:rPr>
        <w:t>ipe Sink</w:t>
      </w:r>
      <w:bookmarkEnd w:id="748"/>
    </w:p>
    <w:p w14:paraId="78E29D40" w14:textId="32D916BC" w:rsidR="001A625E" w:rsidRPr="00BE747D" w:rsidRDefault="001A625E" w:rsidP="001A625E">
      <w:r w:rsidRPr="00BE747D">
        <w:t xml:space="preserve">Eksplisitt </w:t>
      </w:r>
      <w:r w:rsidR="00C22F45" w:rsidRPr="00BE747D">
        <w:t>(</w:t>
      </w:r>
      <w:proofErr w:type="spellStart"/>
      <w:r w:rsidR="00C22F45" w:rsidRPr="00BE747D">
        <w:t>vs</w:t>
      </w:r>
      <w:proofErr w:type="spellEnd"/>
      <w:r w:rsidR="00C22F45" w:rsidRPr="00BE747D">
        <w:t xml:space="preserve"> </w:t>
      </w:r>
      <w:proofErr w:type="spellStart"/>
      <w:r w:rsidR="00C22F45" w:rsidRPr="00BE747D">
        <w:t>implicit</w:t>
      </w:r>
      <w:proofErr w:type="spellEnd"/>
      <w:r w:rsidR="00C22F45" w:rsidRPr="00BE747D">
        <w:t xml:space="preserve"> </w:t>
      </w:r>
      <w:proofErr w:type="spellStart"/>
      <w:r w:rsidR="00C22F45" w:rsidRPr="00BE747D">
        <w:t>dataset</w:t>
      </w:r>
      <w:proofErr w:type="spellEnd"/>
      <w:r w:rsidR="00C22F45" w:rsidRPr="00BE747D">
        <w:t xml:space="preserve">) </w:t>
      </w:r>
      <w:r w:rsidRPr="00BE747D">
        <w:t>Sink - til system/fil</w:t>
      </w:r>
    </w:p>
    <w:p w14:paraId="28B78A6D" w14:textId="77777777" w:rsidR="001A625E" w:rsidRPr="00BE747D" w:rsidRDefault="001A625E" w:rsidP="001A625E"/>
    <w:p w14:paraId="2ECEB7AD" w14:textId="77777777" w:rsidR="00C22F45" w:rsidRPr="00BE747D" w:rsidRDefault="00C22F45" w:rsidP="001A625E"/>
    <w:p w14:paraId="244639E9" w14:textId="6A0A0911" w:rsidR="001A625E" w:rsidRPr="001A625E" w:rsidRDefault="001A625E" w:rsidP="00D15460">
      <w:pPr>
        <w:pStyle w:val="Heading3"/>
        <w:numPr>
          <w:ilvl w:val="2"/>
          <w:numId w:val="21"/>
        </w:numPr>
        <w:rPr>
          <w:lang w:val="en-US"/>
        </w:rPr>
      </w:pPr>
      <w:bookmarkStart w:id="749" w:name="_Toc64461760"/>
      <w:r w:rsidRPr="001A625E">
        <w:rPr>
          <w:lang w:val="en-US"/>
        </w:rPr>
        <w:t>if</w:t>
      </w:r>
      <w:bookmarkEnd w:id="749"/>
    </w:p>
    <w:p w14:paraId="35286FF8" w14:textId="1E0AB894" w:rsidR="001A625E" w:rsidRPr="001A625E" w:rsidRDefault="001A625E" w:rsidP="00D15460">
      <w:pPr>
        <w:pStyle w:val="Heading3"/>
        <w:numPr>
          <w:ilvl w:val="2"/>
          <w:numId w:val="21"/>
        </w:numPr>
        <w:rPr>
          <w:lang w:val="en-US"/>
        </w:rPr>
      </w:pPr>
      <w:bookmarkStart w:id="750" w:name="_Toc64461761"/>
      <w:r w:rsidRPr="001A625E">
        <w:rPr>
          <w:lang w:val="en-US"/>
        </w:rPr>
        <w:t>Case &amp;? case-eq</w:t>
      </w:r>
      <w:bookmarkEnd w:id="750"/>
    </w:p>
    <w:p w14:paraId="4D38B16C" w14:textId="77777777" w:rsidR="001A625E" w:rsidRPr="001A625E" w:rsidRDefault="001A625E" w:rsidP="001A625E">
      <w:pPr>
        <w:rPr>
          <w:lang w:val="en-US"/>
        </w:rPr>
      </w:pPr>
    </w:p>
    <w:p w14:paraId="12FB48D0" w14:textId="1C57D2B8" w:rsidR="001A625E" w:rsidRDefault="001A625E" w:rsidP="00D15460">
      <w:pPr>
        <w:pStyle w:val="Heading3"/>
        <w:numPr>
          <w:ilvl w:val="2"/>
          <w:numId w:val="21"/>
        </w:numPr>
        <w:rPr>
          <w:lang w:val="en-US"/>
        </w:rPr>
      </w:pPr>
      <w:bookmarkStart w:id="751" w:name="_Toc64461762"/>
      <w:r w:rsidRPr="001A625E">
        <w:rPr>
          <w:lang w:val="en-US"/>
        </w:rPr>
        <w:t>Multiple transforms</w:t>
      </w:r>
      <w:bookmarkEnd w:id="751"/>
    </w:p>
    <w:p w14:paraId="64C5E3DD" w14:textId="77777777" w:rsidR="007E0557" w:rsidRDefault="007E0557" w:rsidP="007E0557">
      <w:pPr>
        <w:rPr>
          <w:lang w:val="en-US"/>
        </w:rPr>
      </w:pPr>
    </w:p>
    <w:p w14:paraId="2BD0CEA4" w14:textId="3D5E0C46" w:rsidR="007E0557" w:rsidRDefault="007E0557" w:rsidP="007E0557">
      <w:pPr>
        <w:pStyle w:val="Heading3"/>
        <w:rPr>
          <w:lang w:val="en-US"/>
        </w:rPr>
      </w:pPr>
      <w:bookmarkStart w:id="752" w:name="_Toc64461763"/>
      <w:r>
        <w:rPr>
          <w:lang w:val="en-US"/>
        </w:rPr>
        <w:t xml:space="preserve">3.3.27 </w:t>
      </w:r>
      <w:r w:rsidRPr="001A625E">
        <w:rPr>
          <w:lang w:val="en-US"/>
        </w:rPr>
        <w:t>Dependency tracking</w:t>
      </w:r>
      <w:r w:rsidR="00FA5893">
        <w:rPr>
          <w:lang w:val="en-US"/>
        </w:rPr>
        <w:t xml:space="preserve"> in Hops</w:t>
      </w:r>
      <w:bookmarkEnd w:id="752"/>
    </w:p>
    <w:p w14:paraId="522FE789" w14:textId="137D5E03" w:rsidR="007E0557" w:rsidRPr="007E0557" w:rsidRDefault="007E0557" w:rsidP="007E0557">
      <w:pPr>
        <w:rPr>
          <w:lang w:val="en-US"/>
        </w:rPr>
      </w:pPr>
      <w:r>
        <w:rPr>
          <w:lang w:val="en-US"/>
        </w:rPr>
        <w:t>When does dependency tracking work? How does it work? When doesn’t it work (multiple transforms)</w:t>
      </w:r>
      <w:r w:rsidR="00FA5893">
        <w:rPr>
          <w:lang w:val="en-US"/>
        </w:rPr>
        <w:t xml:space="preserve"> </w:t>
      </w:r>
      <w:proofErr w:type="gramStart"/>
      <w:r w:rsidR="00FA5893">
        <w:rPr>
          <w:lang w:val="en-US"/>
        </w:rPr>
        <w:t>Ref 1.3.25</w:t>
      </w:r>
      <w:proofErr w:type="gramEnd"/>
    </w:p>
    <w:p w14:paraId="674DB976" w14:textId="77777777" w:rsidR="007E0557" w:rsidRPr="007E0557" w:rsidRDefault="007E0557" w:rsidP="007E0557">
      <w:pPr>
        <w:rPr>
          <w:lang w:val="en-US"/>
        </w:rPr>
      </w:pPr>
    </w:p>
    <w:p w14:paraId="4D251F77" w14:textId="77777777" w:rsidR="001A625E" w:rsidRPr="001A625E" w:rsidRDefault="001A625E" w:rsidP="001A625E">
      <w:pPr>
        <w:rPr>
          <w:lang w:val="en-US"/>
        </w:rPr>
      </w:pPr>
    </w:p>
    <w:p w14:paraId="2434F225" w14:textId="6410CED3" w:rsidR="001A625E" w:rsidRPr="001A625E" w:rsidRDefault="001A625E" w:rsidP="00D15460">
      <w:pPr>
        <w:pStyle w:val="Heading3"/>
        <w:numPr>
          <w:ilvl w:val="2"/>
          <w:numId w:val="21"/>
        </w:numPr>
        <w:rPr>
          <w:lang w:val="en-US"/>
        </w:rPr>
      </w:pPr>
      <w:bookmarkStart w:id="753" w:name="_Toc64461764"/>
      <w:r w:rsidRPr="001A625E">
        <w:rPr>
          <w:lang w:val="en-US"/>
        </w:rPr>
        <w:t>"Apply-hops"</w:t>
      </w:r>
      <w:bookmarkEnd w:id="753"/>
    </w:p>
    <w:p w14:paraId="1E3A4E15" w14:textId="55B80E0E" w:rsidR="001A625E" w:rsidRPr="001A625E" w:rsidRDefault="000A681D" w:rsidP="001A625E">
      <w:pPr>
        <w:rPr>
          <w:lang w:val="en-US"/>
        </w:rPr>
      </w:pPr>
      <w:r>
        <w:rPr>
          <w:lang w:val="en-US"/>
        </w:rPr>
        <w:t>Apply a function to the entities retrieved by your hop</w:t>
      </w:r>
    </w:p>
    <w:p w14:paraId="65715C08" w14:textId="73DB65A4" w:rsidR="0098186E" w:rsidRDefault="001A625E" w:rsidP="00D15460">
      <w:pPr>
        <w:pStyle w:val="Heading3"/>
        <w:numPr>
          <w:ilvl w:val="2"/>
          <w:numId w:val="21"/>
        </w:numPr>
        <w:rPr>
          <w:lang w:val="en-US"/>
        </w:rPr>
      </w:pPr>
      <w:bookmarkStart w:id="754" w:name="_Toc64461765"/>
      <w:r w:rsidRPr="001A625E">
        <w:rPr>
          <w:lang w:val="en-US"/>
        </w:rPr>
        <w:t>Source Subset</w:t>
      </w:r>
      <w:bookmarkEnd w:id="754"/>
    </w:p>
    <w:p w14:paraId="7DABA308" w14:textId="54F1B9A8" w:rsidR="00452D69" w:rsidRDefault="00452D69" w:rsidP="00452D69">
      <w:pPr>
        <w:rPr>
          <w:lang w:val="en-US"/>
        </w:rPr>
      </w:pPr>
      <w:r>
        <w:rPr>
          <w:lang w:val="en-US"/>
        </w:rPr>
        <w:t xml:space="preserve">You don’t really need to filter :P </w:t>
      </w:r>
    </w:p>
    <w:p w14:paraId="586C5738" w14:textId="54822276" w:rsidR="00F063CB" w:rsidRDefault="00F063CB" w:rsidP="00D15460">
      <w:pPr>
        <w:pStyle w:val="Heading3"/>
        <w:numPr>
          <w:ilvl w:val="1"/>
          <w:numId w:val="18"/>
        </w:numPr>
        <w:rPr>
          <w:lang w:val="en-US"/>
        </w:rPr>
      </w:pPr>
      <w:bookmarkStart w:id="755" w:name="_Toc64461766"/>
      <w:r>
        <w:rPr>
          <w:lang w:val="en-US"/>
        </w:rPr>
        <w:t>Tasks for DTL: Intermediate</w:t>
      </w:r>
      <w:bookmarkEnd w:id="755"/>
    </w:p>
    <w:p w14:paraId="0A98D93B" w14:textId="06FB76DD" w:rsidR="00F063CB" w:rsidRDefault="00F063CB" w:rsidP="00D15460">
      <w:pPr>
        <w:pStyle w:val="Heading2"/>
        <w:numPr>
          <w:ilvl w:val="1"/>
          <w:numId w:val="19"/>
        </w:numPr>
        <w:rPr>
          <w:lang w:val="en-US"/>
        </w:rPr>
      </w:pPr>
      <w:bookmarkStart w:id="756" w:name="_Toc64461767"/>
      <w:r>
        <w:rPr>
          <w:lang w:val="en-US"/>
        </w:rPr>
        <w:t>DTL: Advanced</w:t>
      </w:r>
      <w:bookmarkEnd w:id="756"/>
    </w:p>
    <w:p w14:paraId="0DB8EE41" w14:textId="77777777" w:rsidR="00F063CB" w:rsidRPr="00F063CB" w:rsidRDefault="00F063CB" w:rsidP="00F063CB">
      <w:pPr>
        <w:rPr>
          <w:lang w:val="en-US"/>
        </w:rPr>
      </w:pPr>
    </w:p>
    <w:p w14:paraId="218B3CE9" w14:textId="2D07CEDD" w:rsidR="00452D69" w:rsidRDefault="00452D69" w:rsidP="00D15460">
      <w:pPr>
        <w:pStyle w:val="Heading3"/>
        <w:numPr>
          <w:ilvl w:val="2"/>
          <w:numId w:val="19"/>
        </w:numPr>
        <w:rPr>
          <w:lang w:val="en-US"/>
        </w:rPr>
      </w:pPr>
      <w:bookmarkStart w:id="757" w:name="_Toc64461768"/>
      <w:r>
        <w:rPr>
          <w:lang w:val="en-US"/>
        </w:rPr>
        <w:t>Filter as an expression</w:t>
      </w:r>
      <w:bookmarkEnd w:id="757"/>
    </w:p>
    <w:p w14:paraId="56C7F607" w14:textId="250C7B7E" w:rsidR="00452D69" w:rsidRDefault="00452D69" w:rsidP="00452D69">
      <w:pPr>
        <w:rPr>
          <w:lang w:val="en-US"/>
        </w:rPr>
      </w:pPr>
      <w:r>
        <w:rPr>
          <w:lang w:val="en-US"/>
        </w:rPr>
        <w:t>VS as a transform (filter objects in list)</w:t>
      </w:r>
    </w:p>
    <w:p w14:paraId="38407D50" w14:textId="1F97C642" w:rsidR="00452D69" w:rsidRDefault="00452D69" w:rsidP="00D15460">
      <w:pPr>
        <w:pStyle w:val="Heading3"/>
        <w:numPr>
          <w:ilvl w:val="2"/>
          <w:numId w:val="19"/>
        </w:numPr>
        <w:rPr>
          <w:lang w:val="en-US"/>
        </w:rPr>
      </w:pPr>
      <w:bookmarkStart w:id="758" w:name="_Toc64461769"/>
      <w:r>
        <w:rPr>
          <w:lang w:val="en-US"/>
        </w:rPr>
        <w:t xml:space="preserve">_. </w:t>
      </w:r>
      <w:r w:rsidR="0013326E">
        <w:rPr>
          <w:lang w:val="en-US"/>
        </w:rPr>
        <w:t>Syntax and Functions</w:t>
      </w:r>
      <w:bookmarkEnd w:id="758"/>
    </w:p>
    <w:p w14:paraId="1DE1C61E" w14:textId="2453B184" w:rsidR="0013326E" w:rsidRPr="00E918DF" w:rsidRDefault="0013326E" w:rsidP="0013326E">
      <w:pPr>
        <w:pStyle w:val="NormalWeb"/>
        <w:spacing w:before="0" w:beforeAutospacing="0" w:after="0" w:afterAutospacing="0"/>
        <w:rPr>
          <w:rFonts w:ascii="Calibri" w:hAnsi="Calibri" w:cs="Calibri"/>
          <w:sz w:val="22"/>
          <w:szCs w:val="22"/>
          <w:lang w:val="en-US"/>
        </w:rPr>
      </w:pPr>
      <w:r w:rsidRPr="0013326E">
        <w:rPr>
          <w:rFonts w:ascii="Calibri" w:hAnsi="Calibri" w:cs="Calibri"/>
          <w:sz w:val="22"/>
          <w:szCs w:val="22"/>
          <w:lang w:val="en-US"/>
        </w:rPr>
        <w:t>_</w:t>
      </w:r>
      <w:proofErr w:type="gramStart"/>
      <w:r w:rsidRPr="0013326E">
        <w:rPr>
          <w:rFonts w:ascii="Calibri" w:hAnsi="Calibri" w:cs="Calibri"/>
          <w:sz w:val="22"/>
          <w:szCs w:val="22"/>
          <w:lang w:val="en-US"/>
        </w:rPr>
        <w:t>. :</w:t>
      </w:r>
      <w:proofErr w:type="gramEnd"/>
      <w:r w:rsidRPr="0013326E">
        <w:rPr>
          <w:rFonts w:ascii="Calibri" w:hAnsi="Calibri" w:cs="Calibri"/>
          <w:sz w:val="22"/>
          <w:szCs w:val="22"/>
          <w:lang w:val="en-US"/>
        </w:rPr>
        <w:t xml:space="preserve"> path, map, filter, what does it reference? </w:t>
      </w:r>
      <w:r w:rsidRPr="00E918DF">
        <w:rPr>
          <w:rFonts w:ascii="Calibri" w:hAnsi="Calibri" w:cs="Calibri"/>
          <w:sz w:val="22"/>
          <w:szCs w:val="22"/>
          <w:lang w:val="en-US"/>
        </w:rPr>
        <w:t>How does it work?</w:t>
      </w:r>
    </w:p>
    <w:p w14:paraId="2677F6AB" w14:textId="77777777" w:rsidR="0013326E" w:rsidRPr="00E918DF" w:rsidRDefault="0013326E" w:rsidP="0013326E">
      <w:pPr>
        <w:pStyle w:val="NormalWeb"/>
        <w:spacing w:before="0" w:beforeAutospacing="0" w:after="0" w:afterAutospacing="0"/>
        <w:rPr>
          <w:rFonts w:ascii="Calibri" w:hAnsi="Calibri" w:cs="Calibri"/>
          <w:sz w:val="22"/>
          <w:szCs w:val="22"/>
          <w:lang w:val="en-US"/>
        </w:rPr>
      </w:pPr>
    </w:p>
    <w:p w14:paraId="4AA4C27C" w14:textId="2013D775" w:rsidR="0013326E" w:rsidRPr="00E918DF" w:rsidRDefault="0013326E" w:rsidP="00D15460">
      <w:pPr>
        <w:pStyle w:val="Heading3"/>
        <w:numPr>
          <w:ilvl w:val="2"/>
          <w:numId w:val="19"/>
        </w:numPr>
        <w:rPr>
          <w:lang w:val="en-US"/>
        </w:rPr>
      </w:pPr>
      <w:bookmarkStart w:id="759" w:name="_Toc64461770"/>
      <w:r w:rsidRPr="00E918DF">
        <w:rPr>
          <w:lang w:val="en-US"/>
        </w:rPr>
        <w:t>Map</w:t>
      </w:r>
      <w:bookmarkEnd w:id="759"/>
    </w:p>
    <w:p w14:paraId="18B199F3" w14:textId="04361060" w:rsidR="00071829" w:rsidRPr="00071829" w:rsidRDefault="00071829" w:rsidP="00071829">
      <w:pPr>
        <w:rPr>
          <w:lang w:val="en-US"/>
        </w:rPr>
      </w:pPr>
      <w:r w:rsidRPr="00071829">
        <w:rPr>
          <w:lang w:val="en-US"/>
        </w:rPr>
        <w:t>Map, map-values, map-</w:t>
      </w:r>
      <w:proofErr w:type="spellStart"/>
      <w:r w:rsidRPr="00071829">
        <w:rPr>
          <w:lang w:val="en-US"/>
        </w:rPr>
        <w:t>dict</w:t>
      </w:r>
      <w:proofErr w:type="spellEnd"/>
    </w:p>
    <w:p w14:paraId="22A88EA9" w14:textId="77777777" w:rsidR="00071829" w:rsidRPr="00071829" w:rsidRDefault="00071829" w:rsidP="00071829">
      <w:pPr>
        <w:rPr>
          <w:lang w:val="en-US"/>
        </w:rPr>
      </w:pPr>
    </w:p>
    <w:p w14:paraId="398540DA" w14:textId="343D5927" w:rsidR="00071829" w:rsidRDefault="00657F93" w:rsidP="00D15460">
      <w:pPr>
        <w:pStyle w:val="Heading3"/>
        <w:numPr>
          <w:ilvl w:val="2"/>
          <w:numId w:val="19"/>
        </w:numPr>
        <w:rPr>
          <w:lang w:val="en-US"/>
        </w:rPr>
      </w:pPr>
      <w:bookmarkStart w:id="760" w:name="_Toc64461771"/>
      <w:r>
        <w:rPr>
          <w:lang w:val="en-US"/>
        </w:rPr>
        <w:lastRenderedPageBreak/>
        <w:t>_P &amp; _R – Parent &amp; Root</w:t>
      </w:r>
      <w:bookmarkEnd w:id="760"/>
    </w:p>
    <w:p w14:paraId="3D59F346" w14:textId="75A99127" w:rsidR="00657F93" w:rsidRDefault="00657F93" w:rsidP="00657F93">
      <w:pPr>
        <w:rPr>
          <w:lang w:val="en-US"/>
        </w:rPr>
      </w:pPr>
      <w:r>
        <w:rPr>
          <w:lang w:val="en-US"/>
        </w:rPr>
        <w:t>How do I use _P. notation? Where does it point?</w:t>
      </w:r>
    </w:p>
    <w:p w14:paraId="0C7745D1" w14:textId="77777777" w:rsidR="007C15B8" w:rsidRDefault="007C15B8" w:rsidP="00657F93">
      <w:pPr>
        <w:rPr>
          <w:lang w:val="en-US"/>
        </w:rPr>
      </w:pPr>
    </w:p>
    <w:p w14:paraId="35B5712A" w14:textId="3092091B" w:rsidR="007C15B8" w:rsidRDefault="000F32F2" w:rsidP="00D15460">
      <w:pPr>
        <w:pStyle w:val="Heading3"/>
        <w:numPr>
          <w:ilvl w:val="2"/>
          <w:numId w:val="19"/>
        </w:numPr>
        <w:rPr>
          <w:lang w:val="en-US"/>
        </w:rPr>
      </w:pPr>
      <w:bookmarkStart w:id="761" w:name="_Toc64461772"/>
      <w:r>
        <w:rPr>
          <w:lang w:val="en-US"/>
        </w:rPr>
        <w:t>“Create-child”</w:t>
      </w:r>
      <w:bookmarkEnd w:id="761"/>
    </w:p>
    <w:p w14:paraId="23CDCE2A" w14:textId="77777777" w:rsidR="000F32F2" w:rsidRDefault="000F32F2" w:rsidP="007C15B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1-N</w:t>
      </w:r>
    </w:p>
    <w:p w14:paraId="65F6CB9F" w14:textId="1B814FC6" w:rsidR="007C15B8" w:rsidRDefault="007C15B8" w:rsidP="007C15B8">
      <w:pPr>
        <w:pStyle w:val="NormalWeb"/>
        <w:spacing w:before="0" w:beforeAutospacing="0" w:after="0" w:afterAutospacing="0"/>
        <w:rPr>
          <w:rFonts w:ascii="Calibri" w:hAnsi="Calibri" w:cs="Calibri"/>
          <w:sz w:val="22"/>
          <w:szCs w:val="22"/>
          <w:lang w:val="en-US"/>
        </w:rPr>
      </w:pPr>
      <w:r w:rsidRPr="007C15B8">
        <w:rPr>
          <w:rFonts w:ascii="Calibri" w:hAnsi="Calibri" w:cs="Calibri"/>
          <w:sz w:val="22"/>
          <w:szCs w:val="22"/>
          <w:lang w:val="en-US"/>
        </w:rPr>
        <w:t xml:space="preserve">dep. Tracking, $children, </w:t>
      </w:r>
      <w:proofErr w:type="spellStart"/>
      <w:r w:rsidRPr="007C15B8">
        <w:rPr>
          <w:rFonts w:ascii="Calibri" w:hAnsi="Calibri" w:cs="Calibri"/>
          <w:sz w:val="22"/>
          <w:szCs w:val="22"/>
          <w:lang w:val="en-US"/>
        </w:rPr>
        <w:t>emit_child</w:t>
      </w:r>
      <w:proofErr w:type="spellEnd"/>
      <w:r w:rsidRPr="007C15B8">
        <w:rPr>
          <w:rFonts w:ascii="Calibri" w:hAnsi="Calibri" w:cs="Calibri"/>
          <w:sz w:val="22"/>
          <w:szCs w:val="22"/>
          <w:lang w:val="en-US"/>
        </w:rPr>
        <w:t xml:space="preserve"> transform type</w:t>
      </w:r>
      <w:r w:rsidR="000F32F2">
        <w:rPr>
          <w:rFonts w:ascii="Calibri" w:hAnsi="Calibri" w:cs="Calibri"/>
          <w:sz w:val="22"/>
          <w:szCs w:val="22"/>
          <w:lang w:val="en-US"/>
        </w:rPr>
        <w:t xml:space="preserve"> (2 pipes necessary for all updates to propagate)</w:t>
      </w:r>
    </w:p>
    <w:p w14:paraId="77BF6507" w14:textId="77777777" w:rsidR="00791452" w:rsidRDefault="00791452" w:rsidP="007C15B8">
      <w:pPr>
        <w:pStyle w:val="NormalWeb"/>
        <w:spacing w:before="0" w:beforeAutospacing="0" w:after="0" w:afterAutospacing="0"/>
        <w:rPr>
          <w:rFonts w:ascii="Calibri" w:hAnsi="Calibri" w:cs="Calibri"/>
          <w:sz w:val="22"/>
          <w:szCs w:val="22"/>
          <w:lang w:val="en-US"/>
        </w:rPr>
      </w:pPr>
    </w:p>
    <w:p w14:paraId="324DA0DC" w14:textId="6D7425C6" w:rsidR="00791452" w:rsidRDefault="00791452" w:rsidP="00D15460">
      <w:pPr>
        <w:pStyle w:val="Heading3"/>
        <w:numPr>
          <w:ilvl w:val="2"/>
          <w:numId w:val="19"/>
        </w:numPr>
        <w:rPr>
          <w:lang w:val="en-US"/>
        </w:rPr>
      </w:pPr>
      <w:bookmarkStart w:id="762" w:name="_Toc64461773"/>
      <w:r>
        <w:rPr>
          <w:lang w:val="en-US"/>
        </w:rPr>
        <w:t>Recursion in Hops &amp; Apply</w:t>
      </w:r>
      <w:bookmarkEnd w:id="762"/>
    </w:p>
    <w:p w14:paraId="6D258F06" w14:textId="77777777" w:rsidR="00791452" w:rsidRDefault="00791452" w:rsidP="00791452">
      <w:pPr>
        <w:rPr>
          <w:lang w:val="en-US"/>
        </w:rPr>
      </w:pPr>
    </w:p>
    <w:p w14:paraId="0A27FFE2" w14:textId="1BDA1C63" w:rsidR="00791452" w:rsidRDefault="00791452" w:rsidP="00D15460">
      <w:pPr>
        <w:pStyle w:val="Heading3"/>
        <w:numPr>
          <w:ilvl w:val="2"/>
          <w:numId w:val="19"/>
        </w:numPr>
        <w:rPr>
          <w:lang w:val="en-US"/>
        </w:rPr>
      </w:pPr>
      <w:bookmarkStart w:id="763" w:name="_Toc64461774"/>
      <w:r>
        <w:rPr>
          <w:lang w:val="en-US"/>
        </w:rPr>
        <w:t>Key-values</w:t>
      </w:r>
      <w:bookmarkEnd w:id="763"/>
    </w:p>
    <w:p w14:paraId="7467D2F0" w14:textId="77777777" w:rsidR="00791452" w:rsidRDefault="00791452" w:rsidP="00791452">
      <w:pPr>
        <w:rPr>
          <w:lang w:val="en-US"/>
        </w:rPr>
      </w:pPr>
    </w:p>
    <w:p w14:paraId="451BA9F4" w14:textId="3E28E2D5" w:rsidR="000F32F2" w:rsidRPr="00D424F3" w:rsidRDefault="475CEF8B" w:rsidP="00D15460">
      <w:pPr>
        <w:pStyle w:val="Heading3"/>
        <w:numPr>
          <w:ilvl w:val="2"/>
          <w:numId w:val="19"/>
        </w:numPr>
        <w:rPr>
          <w:lang w:val="en-US"/>
        </w:rPr>
      </w:pPr>
      <w:bookmarkStart w:id="764" w:name="_Toc64461775"/>
      <w:r w:rsidRPr="378BBF4F">
        <w:rPr>
          <w:lang w:val="en-US"/>
        </w:rPr>
        <w:t xml:space="preserve">Escape </w:t>
      </w:r>
      <w:proofErr w:type="spellStart"/>
      <w:r w:rsidR="37834085" w:rsidRPr="378BBF4F">
        <w:rPr>
          <w:lang w:val="en-US"/>
        </w:rPr>
        <w:t>N</w:t>
      </w:r>
      <w:r w:rsidRPr="378BBF4F">
        <w:rPr>
          <w:lang w:val="en-US"/>
        </w:rPr>
        <w:t>amespaced</w:t>
      </w:r>
      <w:proofErr w:type="spellEnd"/>
      <w:r w:rsidRPr="378BBF4F">
        <w:rPr>
          <w:lang w:val="en-US"/>
        </w:rPr>
        <w:t xml:space="preserve"> Identifiers [</w:t>
      </w:r>
      <w:proofErr w:type="spellStart"/>
      <w:del w:id="765" w:author="Geir Atle Hegsvold" w:date="2021-02-26T12:52:00Z">
        <w:r w:rsidR="00D424F3" w:rsidRPr="378BBF4F" w:rsidDel="475CEF8B">
          <w:rPr>
            <w:lang w:val="en-US"/>
          </w:rPr>
          <w:delText>NI</w:delText>
        </w:r>
      </w:del>
      <w:ins w:id="766" w:author="Geir Atle Hegsvold" w:date="2021-02-26T12:52:00Z">
        <w:r w:rsidR="5F6F5263" w:rsidRPr="378BBF4F">
          <w:rPr>
            <w:lang w:val="en-US"/>
          </w:rPr>
          <w:t>ni</w:t>
        </w:r>
      </w:ins>
      <w:proofErr w:type="spellEnd"/>
      <w:r w:rsidRPr="378BBF4F">
        <w:rPr>
          <w:lang w:val="en-US"/>
        </w:rPr>
        <w:t>]</w:t>
      </w:r>
      <w:bookmarkEnd w:id="764"/>
    </w:p>
    <w:p w14:paraId="6362F57A" w14:textId="3964F7BB" w:rsidR="00791452" w:rsidRPr="007C15B8" w:rsidRDefault="00F12B55" w:rsidP="007C15B8">
      <w:pPr>
        <w:pStyle w:val="NormalWeb"/>
        <w:spacing w:before="0" w:beforeAutospacing="0" w:after="0" w:afterAutospacing="0"/>
        <w:rPr>
          <w:rFonts w:ascii="Calibri" w:hAnsi="Calibri" w:cs="Calibri"/>
          <w:sz w:val="22"/>
          <w:szCs w:val="22"/>
          <w:lang w:val="en-US"/>
        </w:rPr>
      </w:pPr>
      <w:proofErr w:type="gramStart"/>
      <w:r>
        <w:rPr>
          <w:rFonts w:ascii="Calibri" w:hAnsi="Calibri" w:cs="Calibri"/>
          <w:sz w:val="22"/>
          <w:szCs w:val="22"/>
          <w:lang w:val="en-US"/>
        </w:rPr>
        <w:t>Add ::hello</w:t>
      </w:r>
      <w:proofErr w:type="gramEnd"/>
    </w:p>
    <w:p w14:paraId="37EB662B" w14:textId="77777777" w:rsidR="00263F86" w:rsidRDefault="00263F86" w:rsidP="00657F93">
      <w:pPr>
        <w:rPr>
          <w:lang w:val="en-US"/>
        </w:rPr>
      </w:pPr>
    </w:p>
    <w:p w14:paraId="49A706BD" w14:textId="462CA717" w:rsidR="004067BC" w:rsidRDefault="00AC1BCE" w:rsidP="00AC1BCE">
      <w:pPr>
        <w:pStyle w:val="Heading3"/>
        <w:rPr>
          <w:lang w:val="en-US"/>
        </w:rPr>
      </w:pPr>
      <w:bookmarkStart w:id="767" w:name="_Toc64461776"/>
      <w:r>
        <w:rPr>
          <w:lang w:val="en-US"/>
        </w:rPr>
        <w:t xml:space="preserve">3.4 </w:t>
      </w:r>
      <w:r w:rsidR="004067BC">
        <w:rPr>
          <w:lang w:val="en-US"/>
        </w:rPr>
        <w:t>Tasks for DTL: Advanced</w:t>
      </w:r>
      <w:bookmarkEnd w:id="767"/>
    </w:p>
    <w:p w14:paraId="17085C36" w14:textId="77777777" w:rsidR="00263F86" w:rsidRDefault="00263F86" w:rsidP="00657F93">
      <w:pPr>
        <w:rPr>
          <w:lang w:val="en-US"/>
        </w:rPr>
      </w:pPr>
    </w:p>
    <w:p w14:paraId="33444030" w14:textId="77777777" w:rsidR="00AC1BCE" w:rsidRDefault="00AC1BCE" w:rsidP="00AC1BCE">
      <w:pPr>
        <w:pStyle w:val="Heading2"/>
        <w:rPr>
          <w:lang w:val="en-US"/>
        </w:rPr>
      </w:pPr>
      <w:bookmarkStart w:id="768" w:name="_Toc64461777"/>
      <w:r w:rsidRPr="00EE7D2E">
        <w:rPr>
          <w:lang w:val="en-US"/>
        </w:rPr>
        <w:t>Epilogu</w:t>
      </w:r>
      <w:r>
        <w:rPr>
          <w:lang w:val="en-US"/>
        </w:rPr>
        <w:t>e</w:t>
      </w:r>
      <w:bookmarkEnd w:id="768"/>
    </w:p>
    <w:p w14:paraId="5C5F43C8" w14:textId="77777777" w:rsidR="00AC1BCE" w:rsidRDefault="00AC1BCE" w:rsidP="00AC1BCE">
      <w:pPr>
        <w:rPr>
          <w:lang w:val="en-US"/>
        </w:rPr>
      </w:pPr>
      <w:r>
        <w:rPr>
          <w:lang w:val="en-US"/>
        </w:rPr>
        <w:t>Summarize the topics the reader has gone through on a very high level.</w:t>
      </w:r>
    </w:p>
    <w:p w14:paraId="4DB84166" w14:textId="77777777" w:rsidR="00AC1BCE" w:rsidRPr="00E454AE" w:rsidRDefault="00AC1BCE" w:rsidP="00AC1BCE">
      <w:pPr>
        <w:rPr>
          <w:lang w:val="en-US"/>
        </w:rPr>
      </w:pPr>
      <w:r>
        <w:rPr>
          <w:lang w:val="en-US"/>
        </w:rPr>
        <w:t>In relation to the introduction, tell them what they’ve learned and what they should be capable of using this knowledge to do.</w:t>
      </w:r>
    </w:p>
    <w:p w14:paraId="6DDA7E46" w14:textId="77777777" w:rsidR="00263F86" w:rsidRDefault="00263F86" w:rsidP="00657F93">
      <w:pPr>
        <w:rPr>
          <w:lang w:val="en-US"/>
        </w:rPr>
      </w:pPr>
    </w:p>
    <w:p w14:paraId="01444A3A" w14:textId="77777777" w:rsidR="00263F86" w:rsidRDefault="00263F86" w:rsidP="00657F93">
      <w:pPr>
        <w:rPr>
          <w:lang w:val="en-US"/>
        </w:rPr>
      </w:pPr>
    </w:p>
    <w:p w14:paraId="3B9DD5F3" w14:textId="77777777" w:rsidR="00263F86" w:rsidRDefault="00263F86" w:rsidP="00657F93">
      <w:pPr>
        <w:rPr>
          <w:lang w:val="en-US"/>
        </w:rPr>
      </w:pPr>
    </w:p>
    <w:p w14:paraId="0C96CD8A" w14:textId="77777777" w:rsidR="00263F86" w:rsidRDefault="00263F86" w:rsidP="00657F93">
      <w:pPr>
        <w:rPr>
          <w:lang w:val="en-US"/>
        </w:rPr>
      </w:pPr>
    </w:p>
    <w:p w14:paraId="13A9F886" w14:textId="77777777" w:rsidR="00263F86" w:rsidRDefault="00263F86" w:rsidP="00657F93">
      <w:pPr>
        <w:rPr>
          <w:lang w:val="en-US"/>
        </w:rPr>
      </w:pPr>
    </w:p>
    <w:p w14:paraId="46C18104" w14:textId="77777777" w:rsidR="00263F86" w:rsidRDefault="00263F86" w:rsidP="00657F93">
      <w:pPr>
        <w:rPr>
          <w:lang w:val="en-US"/>
        </w:rPr>
      </w:pPr>
    </w:p>
    <w:p w14:paraId="16F32206" w14:textId="77777777" w:rsidR="00263F86" w:rsidRDefault="00263F86" w:rsidP="00657F93">
      <w:pPr>
        <w:rPr>
          <w:lang w:val="en-US"/>
        </w:rPr>
      </w:pPr>
    </w:p>
    <w:p w14:paraId="5A0DE033" w14:textId="77777777" w:rsidR="00263F86" w:rsidRDefault="00263F86" w:rsidP="00657F93">
      <w:pPr>
        <w:rPr>
          <w:lang w:val="en-US"/>
        </w:rPr>
      </w:pPr>
    </w:p>
    <w:p w14:paraId="0E9418B0" w14:textId="77777777" w:rsidR="00263F86" w:rsidRDefault="00263F86" w:rsidP="00657F93">
      <w:pPr>
        <w:rPr>
          <w:lang w:val="en-US"/>
        </w:rPr>
      </w:pPr>
    </w:p>
    <w:p w14:paraId="7530B267" w14:textId="77777777" w:rsidR="00263F86" w:rsidRDefault="00263F86" w:rsidP="00657F93">
      <w:pPr>
        <w:rPr>
          <w:lang w:val="en-US"/>
        </w:rPr>
      </w:pPr>
    </w:p>
    <w:p w14:paraId="6DD2E5F6" w14:textId="77777777" w:rsidR="00263F86" w:rsidRDefault="00263F86" w:rsidP="00657F93">
      <w:pPr>
        <w:rPr>
          <w:lang w:val="en-US"/>
        </w:rPr>
      </w:pPr>
    </w:p>
    <w:p w14:paraId="2779199E" w14:textId="77777777" w:rsidR="00263F86" w:rsidRDefault="00263F86" w:rsidP="00657F93">
      <w:pPr>
        <w:rPr>
          <w:lang w:val="en-US"/>
        </w:rPr>
      </w:pPr>
    </w:p>
    <w:p w14:paraId="6F114BCA" w14:textId="77777777" w:rsidR="00263F86" w:rsidRDefault="00263F86" w:rsidP="00657F93">
      <w:pPr>
        <w:rPr>
          <w:lang w:val="en-US"/>
        </w:rPr>
      </w:pPr>
    </w:p>
    <w:p w14:paraId="4FCDB120" w14:textId="77777777" w:rsidR="00263F86" w:rsidRDefault="00263F86" w:rsidP="00657F93">
      <w:pPr>
        <w:rPr>
          <w:lang w:val="en-US"/>
        </w:rPr>
      </w:pPr>
    </w:p>
    <w:p w14:paraId="00370CFC" w14:textId="77777777" w:rsidR="00263F86" w:rsidRPr="00263F86" w:rsidRDefault="00263F86" w:rsidP="00263F86">
      <w:pPr>
        <w:rPr>
          <w:lang w:val="en-US"/>
        </w:rPr>
      </w:pPr>
    </w:p>
    <w:p w14:paraId="3D551C87" w14:textId="73ADAFBD" w:rsidR="00263F86" w:rsidRDefault="00D15460" w:rsidP="00361C82">
      <w:pPr>
        <w:pStyle w:val="Heading1"/>
        <w:rPr>
          <w:lang w:val="en-US"/>
        </w:rPr>
      </w:pPr>
      <w:bookmarkStart w:id="769" w:name="_Toc64461778"/>
      <w:r>
        <w:rPr>
          <w:lang w:val="en-US"/>
        </w:rPr>
        <w:lastRenderedPageBreak/>
        <w:t xml:space="preserve">4. </w:t>
      </w:r>
      <w:r w:rsidR="0053160C">
        <w:rPr>
          <w:lang w:val="en-US"/>
        </w:rPr>
        <w:t>Projects &amp; Infrastructure</w:t>
      </w:r>
      <w:bookmarkEnd w:id="769"/>
    </w:p>
    <w:p w14:paraId="735659AC" w14:textId="7DA35A76" w:rsidR="00361C82" w:rsidRDefault="00361C82" w:rsidP="00361C82">
      <w:pPr>
        <w:pStyle w:val="Heading2"/>
        <w:rPr>
          <w:lang w:val="en-US"/>
        </w:rPr>
      </w:pPr>
      <w:bookmarkStart w:id="770" w:name="_Toc64461779"/>
      <w:r>
        <w:rPr>
          <w:lang w:val="en-US"/>
        </w:rPr>
        <w:t>Introduction</w:t>
      </w:r>
      <w:bookmarkEnd w:id="770"/>
    </w:p>
    <w:p w14:paraId="7ED26018" w14:textId="08971356" w:rsidR="00361C82" w:rsidRPr="00361C82" w:rsidRDefault="00A44917" w:rsidP="00361C82">
      <w:pPr>
        <w:rPr>
          <w:lang w:val="en-US"/>
        </w:rPr>
      </w:pPr>
      <w:r>
        <w:rPr>
          <w:lang w:val="en-US"/>
        </w:rPr>
        <w:t xml:space="preserve">@todo </w:t>
      </w:r>
      <w:proofErr w:type="spellStart"/>
      <w:r>
        <w:rPr>
          <w:lang w:val="en-US"/>
        </w:rPr>
        <w:t>Gabriell</w:t>
      </w:r>
      <w:proofErr w:type="spellEnd"/>
    </w:p>
    <w:p w14:paraId="3EEB5446" w14:textId="31F3CBE9" w:rsidR="00361C82" w:rsidRPr="00361C82" w:rsidRDefault="00361C82" w:rsidP="00361C82">
      <w:pPr>
        <w:pStyle w:val="Heading2"/>
        <w:rPr>
          <w:lang w:val="en-US"/>
        </w:rPr>
      </w:pPr>
      <w:bookmarkStart w:id="771" w:name="_Toc64461780"/>
      <w:r>
        <w:rPr>
          <w:lang w:val="en-US"/>
        </w:rPr>
        <w:t xml:space="preserve">4.1 Projects &amp; Infrastructure </w:t>
      </w:r>
      <w:r w:rsidR="00A44917">
        <w:rPr>
          <w:lang w:val="en-US"/>
        </w:rPr>
        <w:t>Beginner</w:t>
      </w:r>
      <w:bookmarkEnd w:id="771"/>
    </w:p>
    <w:p w14:paraId="6E0D75F8" w14:textId="263A027A" w:rsidR="00EF1A0F" w:rsidRPr="0028369C" w:rsidRDefault="00EF1A0F" w:rsidP="00D15460">
      <w:pPr>
        <w:pStyle w:val="Heading3"/>
        <w:numPr>
          <w:ilvl w:val="2"/>
          <w:numId w:val="23"/>
        </w:numPr>
        <w:rPr>
          <w:lang w:val="en-US"/>
        </w:rPr>
      </w:pPr>
      <w:bookmarkStart w:id="772" w:name="_Toc64461781"/>
      <w:r w:rsidRPr="001631B3">
        <w:t>Portal GUI</w:t>
      </w:r>
      <w:bookmarkEnd w:id="772"/>
    </w:p>
    <w:p w14:paraId="15739DE3" w14:textId="77777777" w:rsidR="00EF1A0F" w:rsidRPr="001631B3" w:rsidRDefault="00EF1A0F" w:rsidP="00EF1A0F">
      <w:r w:rsidRPr="001631B3">
        <w:t xml:space="preserve">        Bli kjent med </w:t>
      </w:r>
      <w:proofErr w:type="spellStart"/>
      <w:r w:rsidRPr="001631B3">
        <w:t>gui</w:t>
      </w:r>
      <w:proofErr w:type="spellEnd"/>
    </w:p>
    <w:p w14:paraId="0F7CCB6F" w14:textId="77777777" w:rsidR="00EF1A0F" w:rsidRPr="001631B3" w:rsidRDefault="00EF1A0F" w:rsidP="00EF1A0F">
      <w:r w:rsidRPr="001631B3">
        <w:t xml:space="preserve">            </w:t>
      </w:r>
      <w:proofErr w:type="spellStart"/>
      <w:r w:rsidRPr="001631B3">
        <w:t>Datasets</w:t>
      </w:r>
      <w:proofErr w:type="spellEnd"/>
    </w:p>
    <w:p w14:paraId="41951D1E" w14:textId="77777777" w:rsidR="00EF1A0F" w:rsidRPr="001631B3" w:rsidRDefault="00EF1A0F" w:rsidP="00EF1A0F">
      <w:r w:rsidRPr="001631B3">
        <w:t xml:space="preserve">            </w:t>
      </w:r>
      <w:proofErr w:type="spellStart"/>
      <w:r w:rsidRPr="001631B3">
        <w:t>previous</w:t>
      </w:r>
      <w:proofErr w:type="spellEnd"/>
      <w:r w:rsidRPr="001631B3">
        <w:t xml:space="preserve"> </w:t>
      </w:r>
      <w:proofErr w:type="spellStart"/>
      <w:r w:rsidRPr="001631B3">
        <w:t>version</w:t>
      </w:r>
      <w:proofErr w:type="spellEnd"/>
      <w:r w:rsidRPr="001631B3">
        <w:t xml:space="preserve"> etc.</w:t>
      </w:r>
    </w:p>
    <w:p w14:paraId="108ADFCB" w14:textId="77777777" w:rsidR="00EF1A0F" w:rsidRPr="001631B3" w:rsidRDefault="00EF1A0F" w:rsidP="00EF1A0F">
      <w:r w:rsidRPr="001631B3">
        <w:t xml:space="preserve"> </w:t>
      </w:r>
    </w:p>
    <w:p w14:paraId="3AB824B2" w14:textId="77777777" w:rsidR="00EF1A0F" w:rsidRPr="001631B3" w:rsidRDefault="00EF1A0F" w:rsidP="00EF1A0F">
      <w:r w:rsidRPr="001631B3">
        <w:t xml:space="preserve">        </w:t>
      </w:r>
      <w:proofErr w:type="spellStart"/>
      <w:r w:rsidRPr="001631B3">
        <w:t>Task</w:t>
      </w:r>
      <w:proofErr w:type="spellEnd"/>
      <w:r w:rsidRPr="001631B3">
        <w:t xml:space="preserve"> på å sette opp ting som gjøres når man er i prosjekt</w:t>
      </w:r>
    </w:p>
    <w:p w14:paraId="4564921C" w14:textId="77777777" w:rsidR="00EF1A0F" w:rsidRPr="001631B3" w:rsidRDefault="00EF1A0F" w:rsidP="00EF1A0F">
      <w:r w:rsidRPr="001631B3">
        <w:t xml:space="preserve">            Laste opp/ned node i </w:t>
      </w:r>
      <w:proofErr w:type="spellStart"/>
      <w:r w:rsidRPr="001631B3">
        <w:t>tools</w:t>
      </w:r>
      <w:proofErr w:type="spellEnd"/>
    </w:p>
    <w:p w14:paraId="3E462705" w14:textId="77777777" w:rsidR="00EF1A0F" w:rsidRPr="001631B3" w:rsidRDefault="00EF1A0F" w:rsidP="00EF1A0F">
      <w:r w:rsidRPr="001631B3">
        <w:t xml:space="preserve">            Legge til brukere</w:t>
      </w:r>
    </w:p>
    <w:p w14:paraId="2453C568" w14:textId="77777777" w:rsidR="00EF1A0F" w:rsidRPr="001631B3" w:rsidRDefault="00EF1A0F" w:rsidP="00EF1A0F">
      <w:r w:rsidRPr="001631B3">
        <w:t xml:space="preserve">            Legge til </w:t>
      </w:r>
      <w:proofErr w:type="spellStart"/>
      <w:r w:rsidRPr="001631B3">
        <w:t>env</w:t>
      </w:r>
      <w:proofErr w:type="spellEnd"/>
      <w:r w:rsidRPr="001631B3">
        <w:t>-vars/</w:t>
      </w:r>
      <w:proofErr w:type="spellStart"/>
      <w:r w:rsidRPr="001631B3">
        <w:t>secrets</w:t>
      </w:r>
      <w:proofErr w:type="spellEnd"/>
      <w:r w:rsidRPr="001631B3">
        <w:t xml:space="preserve"> (system </w:t>
      </w:r>
      <w:proofErr w:type="spellStart"/>
      <w:r w:rsidRPr="001631B3">
        <w:t>secrets</w:t>
      </w:r>
      <w:proofErr w:type="spellEnd"/>
      <w:r w:rsidRPr="001631B3">
        <w:t xml:space="preserve"> </w:t>
      </w:r>
      <w:proofErr w:type="spellStart"/>
      <w:r w:rsidRPr="001631B3">
        <w:t>vs</w:t>
      </w:r>
      <w:proofErr w:type="spellEnd"/>
      <w:r w:rsidRPr="001631B3">
        <w:t xml:space="preserve"> </w:t>
      </w:r>
      <w:proofErr w:type="spellStart"/>
      <w:r w:rsidRPr="001631B3">
        <w:t>secrets</w:t>
      </w:r>
      <w:proofErr w:type="spellEnd"/>
      <w:r w:rsidRPr="001631B3">
        <w:t>)</w:t>
      </w:r>
    </w:p>
    <w:p w14:paraId="3CC8F169" w14:textId="77777777" w:rsidR="00EF1A0F" w:rsidRPr="001631B3" w:rsidRDefault="00EF1A0F" w:rsidP="00EF1A0F">
      <w:r w:rsidRPr="001631B3">
        <w:t xml:space="preserve">            Lage JWT</w:t>
      </w:r>
    </w:p>
    <w:p w14:paraId="03E21FB1" w14:textId="77777777" w:rsidR="00EF1A0F" w:rsidRPr="001631B3" w:rsidRDefault="00EF1A0F" w:rsidP="00EF1A0F">
      <w:r w:rsidRPr="001631B3">
        <w:t xml:space="preserve">            se på </w:t>
      </w:r>
      <w:proofErr w:type="spellStart"/>
      <w:r w:rsidRPr="001631B3">
        <w:t>Execution</w:t>
      </w:r>
      <w:proofErr w:type="spellEnd"/>
      <w:r w:rsidRPr="001631B3">
        <w:t xml:space="preserve"> logs/system </w:t>
      </w:r>
      <w:proofErr w:type="spellStart"/>
      <w:r w:rsidRPr="001631B3">
        <w:t>dataset</w:t>
      </w:r>
      <w:proofErr w:type="spellEnd"/>
    </w:p>
    <w:p w14:paraId="14E674E9" w14:textId="77777777" w:rsidR="00EF1A0F" w:rsidRPr="001631B3" w:rsidRDefault="00EF1A0F" w:rsidP="00EF1A0F">
      <w:r w:rsidRPr="001631B3">
        <w:t xml:space="preserve">                </w:t>
      </w:r>
      <w:proofErr w:type="spellStart"/>
      <w:r w:rsidRPr="001631B3">
        <w:t>system:config-dataset</w:t>
      </w:r>
      <w:proofErr w:type="spellEnd"/>
    </w:p>
    <w:p w14:paraId="681FDD8B" w14:textId="77777777" w:rsidR="00EF1A0F" w:rsidRPr="001631B3" w:rsidRDefault="00EF1A0F" w:rsidP="00EF1A0F">
      <w:r w:rsidRPr="001631B3">
        <w:t xml:space="preserve">            Lage </w:t>
      </w:r>
      <w:proofErr w:type="spellStart"/>
      <w:r w:rsidRPr="001631B3">
        <w:t>grupp</w:t>
      </w:r>
      <w:proofErr w:type="spellEnd"/>
      <w:r w:rsidRPr="001631B3">
        <w:t>/tilganger</w:t>
      </w:r>
    </w:p>
    <w:p w14:paraId="601BC69E" w14:textId="33324A55" w:rsidR="007549FA" w:rsidRPr="001631B3" w:rsidRDefault="00EF1A0F" w:rsidP="007549FA">
      <w:r w:rsidRPr="001631B3">
        <w:t xml:space="preserve"> </w:t>
      </w:r>
    </w:p>
    <w:p w14:paraId="48AD0C86" w14:textId="03E6EA75" w:rsidR="0053487E" w:rsidRPr="001631B3" w:rsidRDefault="0053487E" w:rsidP="00D15460">
      <w:pPr>
        <w:pStyle w:val="Heading3"/>
        <w:numPr>
          <w:ilvl w:val="2"/>
          <w:numId w:val="23"/>
        </w:numPr>
      </w:pPr>
      <w:bookmarkStart w:id="773" w:name="_Toc64461782"/>
      <w:r w:rsidRPr="001631B3">
        <w:t>sesam-CLI</w:t>
      </w:r>
      <w:bookmarkEnd w:id="773"/>
    </w:p>
    <w:p w14:paraId="31C64640" w14:textId="77777777" w:rsidR="0053487E" w:rsidRPr="001631B3" w:rsidRDefault="0053487E" w:rsidP="0053487E">
      <w:r w:rsidRPr="001631B3">
        <w:t xml:space="preserve">            NB!! IKKE BRUK SYNCCONFIG TIL Å LASTE OPP/NED TIL AKTIVE NODER (PROD)</w:t>
      </w:r>
    </w:p>
    <w:p w14:paraId="1E81C95D" w14:textId="77777777" w:rsidR="0053487E" w:rsidRPr="001631B3" w:rsidRDefault="0053487E" w:rsidP="0053487E">
      <w:r w:rsidRPr="001631B3">
        <w:t xml:space="preserve">            pre-</w:t>
      </w:r>
      <w:proofErr w:type="spellStart"/>
      <w:r w:rsidRPr="001631B3">
        <w:t>requisite</w:t>
      </w:r>
      <w:proofErr w:type="spellEnd"/>
      <w:r w:rsidRPr="001631B3">
        <w:t xml:space="preserve"> lære seg hvordan man installerer det.</w:t>
      </w:r>
    </w:p>
    <w:p w14:paraId="7416AC87" w14:textId="77777777" w:rsidR="0053487E" w:rsidRPr="00263F86" w:rsidRDefault="0053487E" w:rsidP="0053487E">
      <w:pPr>
        <w:rPr>
          <w:lang w:val="en-US"/>
        </w:rPr>
      </w:pPr>
      <w:r w:rsidRPr="001631B3">
        <w:t xml:space="preserve">            </w:t>
      </w:r>
      <w:r w:rsidRPr="00263F86">
        <w:rPr>
          <w:lang w:val="en-US"/>
        </w:rPr>
        <w:t xml:space="preserve">lag </w:t>
      </w:r>
      <w:proofErr w:type="spellStart"/>
      <w:r w:rsidRPr="00263F86">
        <w:rPr>
          <w:lang w:val="en-US"/>
        </w:rPr>
        <w:t>en</w:t>
      </w:r>
      <w:proofErr w:type="spellEnd"/>
      <w:r w:rsidRPr="00263F86">
        <w:rPr>
          <w:lang w:val="en-US"/>
        </w:rPr>
        <w:t xml:space="preserve"> </w:t>
      </w:r>
      <w:proofErr w:type="spellStart"/>
      <w:r w:rsidRPr="00263F86">
        <w:rPr>
          <w:lang w:val="en-US"/>
        </w:rPr>
        <w:t>sesam-init</w:t>
      </w:r>
      <w:proofErr w:type="spellEnd"/>
      <w:r w:rsidRPr="00263F86">
        <w:rPr>
          <w:lang w:val="en-US"/>
        </w:rPr>
        <w:t xml:space="preserve"> &lt;- feature request</w:t>
      </w:r>
    </w:p>
    <w:p w14:paraId="24E5BCA4" w14:textId="77777777" w:rsidR="0053487E" w:rsidRPr="00263F86" w:rsidRDefault="0053487E" w:rsidP="0053487E">
      <w:pPr>
        <w:rPr>
          <w:lang w:val="en-US"/>
        </w:rPr>
      </w:pPr>
      <w:r w:rsidRPr="00263F86">
        <w:rPr>
          <w:lang w:val="en-US"/>
        </w:rPr>
        <w:t xml:space="preserve">            setup</w:t>
      </w:r>
    </w:p>
    <w:p w14:paraId="1C82B453" w14:textId="77777777" w:rsidR="0053487E" w:rsidRPr="00263F86" w:rsidRDefault="0053487E" w:rsidP="0053487E">
      <w:pPr>
        <w:rPr>
          <w:lang w:val="en-US"/>
        </w:rPr>
      </w:pPr>
      <w:r w:rsidRPr="00263F86">
        <w:rPr>
          <w:lang w:val="en-US"/>
        </w:rPr>
        <w:t xml:space="preserve">                expected folder </w:t>
      </w:r>
    </w:p>
    <w:p w14:paraId="5D4C9856" w14:textId="77777777" w:rsidR="0053487E" w:rsidRPr="00263F86" w:rsidRDefault="0053487E" w:rsidP="0053487E">
      <w:pPr>
        <w:rPr>
          <w:lang w:val="en-US"/>
        </w:rPr>
      </w:pPr>
      <w:r w:rsidRPr="00263F86">
        <w:rPr>
          <w:lang w:val="en-US"/>
        </w:rPr>
        <w:t xml:space="preserve">                    </w:t>
      </w:r>
      <w:proofErr w:type="spellStart"/>
      <w:r w:rsidRPr="00263F86">
        <w:rPr>
          <w:lang w:val="en-US"/>
        </w:rPr>
        <w:t>test.</w:t>
      </w:r>
      <w:proofErr w:type="gramStart"/>
      <w:r w:rsidRPr="00263F86">
        <w:rPr>
          <w:lang w:val="en-US"/>
        </w:rPr>
        <w:t>conf.json</w:t>
      </w:r>
      <w:proofErr w:type="spellEnd"/>
      <w:proofErr w:type="gramEnd"/>
    </w:p>
    <w:p w14:paraId="5E7D0052" w14:textId="77777777" w:rsidR="0053487E" w:rsidRPr="00BE32A9" w:rsidRDefault="0053487E" w:rsidP="0053487E">
      <w:pPr>
        <w:rPr>
          <w:lang w:val="en-US"/>
        </w:rPr>
      </w:pPr>
      <w:r w:rsidRPr="00263F86">
        <w:rPr>
          <w:lang w:val="en-US"/>
        </w:rPr>
        <w:t xml:space="preserve">                        </w:t>
      </w:r>
      <w:r w:rsidRPr="00252BE9">
        <w:rPr>
          <w:lang w:val="en-US"/>
        </w:rPr>
        <w:t>whitelist/blacklist</w:t>
      </w:r>
    </w:p>
    <w:p w14:paraId="7C8224E6" w14:textId="77777777" w:rsidR="0053487E" w:rsidRPr="001631B3" w:rsidRDefault="0053487E" w:rsidP="0053487E">
      <w:r w:rsidRPr="0035395F">
        <w:rPr>
          <w:lang w:val="en-US"/>
        </w:rPr>
        <w:t xml:space="preserve">                    </w:t>
      </w:r>
      <w:proofErr w:type="spellStart"/>
      <w:proofErr w:type="gramStart"/>
      <w:r w:rsidRPr="001631B3">
        <w:t>test.json</w:t>
      </w:r>
      <w:proofErr w:type="spellEnd"/>
      <w:proofErr w:type="gramEnd"/>
    </w:p>
    <w:p w14:paraId="27CE86F7" w14:textId="77777777" w:rsidR="0053487E" w:rsidRPr="001631B3" w:rsidRDefault="0053487E" w:rsidP="0053487E">
      <w:r w:rsidRPr="001631B3">
        <w:t xml:space="preserve">                        entiteter</w:t>
      </w:r>
    </w:p>
    <w:p w14:paraId="391C6B80" w14:textId="77777777" w:rsidR="0053487E" w:rsidRPr="001631B3" w:rsidRDefault="0053487E" w:rsidP="0053487E">
      <w:r w:rsidRPr="001631B3">
        <w:t xml:space="preserve">                </w:t>
      </w:r>
      <w:proofErr w:type="spellStart"/>
      <w:r w:rsidRPr="001631B3">
        <w:t>env</w:t>
      </w:r>
      <w:proofErr w:type="spellEnd"/>
      <w:r w:rsidRPr="001631B3">
        <w:t>-var-folder</w:t>
      </w:r>
    </w:p>
    <w:p w14:paraId="1254E911" w14:textId="77777777" w:rsidR="0053487E" w:rsidRPr="00263F86" w:rsidRDefault="0053487E" w:rsidP="0053487E">
      <w:pPr>
        <w:rPr>
          <w:lang w:val="en-US"/>
        </w:rPr>
      </w:pPr>
      <w:r w:rsidRPr="001631B3">
        <w:t xml:space="preserve">                    </w:t>
      </w:r>
      <w:r w:rsidRPr="00263F86">
        <w:rPr>
          <w:lang w:val="en-US"/>
        </w:rPr>
        <w:t>set up vars for different environments</w:t>
      </w:r>
    </w:p>
    <w:p w14:paraId="5E7DE34D" w14:textId="77777777" w:rsidR="0053487E" w:rsidRPr="00263F86" w:rsidRDefault="0053487E" w:rsidP="0053487E">
      <w:pPr>
        <w:rPr>
          <w:lang w:val="en-US"/>
        </w:rPr>
      </w:pPr>
      <w:r w:rsidRPr="00263F86">
        <w:rPr>
          <w:lang w:val="en-US"/>
        </w:rPr>
        <w:t xml:space="preserve">                test-env</w:t>
      </w:r>
    </w:p>
    <w:p w14:paraId="1E85EEAC" w14:textId="77777777" w:rsidR="0053487E" w:rsidRPr="00263F86" w:rsidRDefault="0053487E" w:rsidP="0053487E">
      <w:pPr>
        <w:rPr>
          <w:lang w:val="en-US"/>
        </w:rPr>
      </w:pPr>
      <w:r w:rsidRPr="00263F86">
        <w:rPr>
          <w:lang w:val="en-US"/>
        </w:rPr>
        <w:t xml:space="preserve">                </w:t>
      </w:r>
      <w:proofErr w:type="gramStart"/>
      <w:r w:rsidRPr="00263F86">
        <w:rPr>
          <w:lang w:val="en-US"/>
        </w:rPr>
        <w:t>.</w:t>
      </w:r>
      <w:proofErr w:type="spellStart"/>
      <w:r w:rsidRPr="00263F86">
        <w:rPr>
          <w:lang w:val="en-US"/>
        </w:rPr>
        <w:t>syncconfig</w:t>
      </w:r>
      <w:proofErr w:type="spellEnd"/>
      <w:proofErr w:type="gramEnd"/>
    </w:p>
    <w:p w14:paraId="1321ECF7" w14:textId="77777777" w:rsidR="0053487E" w:rsidRPr="00263F86" w:rsidRDefault="0053487E" w:rsidP="0053487E">
      <w:pPr>
        <w:rPr>
          <w:lang w:val="en-US"/>
        </w:rPr>
      </w:pPr>
      <w:r w:rsidRPr="00263F86">
        <w:rPr>
          <w:lang w:val="en-US"/>
        </w:rPr>
        <w:lastRenderedPageBreak/>
        <w:t xml:space="preserve">                    </w:t>
      </w:r>
      <w:proofErr w:type="spellStart"/>
      <w:r w:rsidRPr="00263F86">
        <w:rPr>
          <w:lang w:val="en-US"/>
        </w:rPr>
        <w:t>jwt</w:t>
      </w:r>
      <w:proofErr w:type="spellEnd"/>
      <w:r w:rsidRPr="00263F86">
        <w:rPr>
          <w:lang w:val="en-US"/>
        </w:rPr>
        <w:t>, node</w:t>
      </w:r>
    </w:p>
    <w:p w14:paraId="178C8737" w14:textId="77777777" w:rsidR="0053487E" w:rsidRPr="00263F86" w:rsidRDefault="0053487E" w:rsidP="0053487E">
      <w:pPr>
        <w:rPr>
          <w:lang w:val="en-US"/>
        </w:rPr>
      </w:pPr>
      <w:r w:rsidRPr="00263F86">
        <w:rPr>
          <w:lang w:val="en-US"/>
        </w:rPr>
        <w:t xml:space="preserve">            </w:t>
      </w:r>
      <w:proofErr w:type="spellStart"/>
      <w:r w:rsidRPr="00263F86">
        <w:rPr>
          <w:lang w:val="en-US"/>
        </w:rPr>
        <w:t>kommandoer</w:t>
      </w:r>
      <w:proofErr w:type="spellEnd"/>
    </w:p>
    <w:p w14:paraId="052C0766" w14:textId="77777777" w:rsidR="0053487E" w:rsidRPr="00263F86" w:rsidRDefault="0053487E" w:rsidP="0053487E">
      <w:pPr>
        <w:rPr>
          <w:lang w:val="en-US"/>
        </w:rPr>
      </w:pPr>
      <w:r w:rsidRPr="00263F86">
        <w:rPr>
          <w:lang w:val="en-US"/>
        </w:rPr>
        <w:t xml:space="preserve">                </w:t>
      </w:r>
      <w:proofErr w:type="spellStart"/>
      <w:r w:rsidRPr="00263F86">
        <w:rPr>
          <w:lang w:val="en-US"/>
        </w:rPr>
        <w:t>sesam</w:t>
      </w:r>
      <w:proofErr w:type="spellEnd"/>
      <w:r w:rsidRPr="00263F86">
        <w:rPr>
          <w:lang w:val="en-US"/>
        </w:rPr>
        <w:t xml:space="preserve"> upload/download</w:t>
      </w:r>
    </w:p>
    <w:p w14:paraId="0524934C" w14:textId="77777777" w:rsidR="0053487E" w:rsidRPr="00263F86" w:rsidRDefault="0053487E" w:rsidP="0053487E">
      <w:pPr>
        <w:rPr>
          <w:lang w:val="en-US"/>
        </w:rPr>
      </w:pPr>
      <w:r w:rsidRPr="00263F86">
        <w:rPr>
          <w:lang w:val="en-US"/>
        </w:rPr>
        <w:t xml:space="preserve">                test</w:t>
      </w:r>
    </w:p>
    <w:p w14:paraId="673389C6" w14:textId="77777777" w:rsidR="0053487E" w:rsidRPr="00263F86" w:rsidRDefault="0053487E" w:rsidP="0053487E">
      <w:pPr>
        <w:rPr>
          <w:lang w:val="en-US"/>
        </w:rPr>
      </w:pPr>
      <w:r w:rsidRPr="00263F86">
        <w:rPr>
          <w:lang w:val="en-US"/>
        </w:rPr>
        <w:t xml:space="preserve">                update</w:t>
      </w:r>
    </w:p>
    <w:p w14:paraId="3F394F7D" w14:textId="77777777" w:rsidR="0053487E" w:rsidRPr="00263F86" w:rsidRDefault="0053487E" w:rsidP="0053487E">
      <w:pPr>
        <w:rPr>
          <w:lang w:val="en-US"/>
        </w:rPr>
      </w:pPr>
      <w:r w:rsidRPr="00263F86">
        <w:rPr>
          <w:lang w:val="en-US"/>
        </w:rPr>
        <w:t xml:space="preserve">                -print-scheduler-log</w:t>
      </w:r>
    </w:p>
    <w:p w14:paraId="14AB5118" w14:textId="77777777" w:rsidR="0053487E" w:rsidRPr="00263F86" w:rsidRDefault="0053487E" w:rsidP="0053487E">
      <w:pPr>
        <w:rPr>
          <w:lang w:val="en-US"/>
        </w:rPr>
      </w:pPr>
      <w:r w:rsidRPr="00263F86">
        <w:rPr>
          <w:lang w:val="en-US"/>
        </w:rPr>
        <w:t xml:space="preserve">                -</w:t>
      </w:r>
      <w:proofErr w:type="spellStart"/>
      <w:r w:rsidRPr="00263F86">
        <w:rPr>
          <w:lang w:val="en-US"/>
        </w:rPr>
        <w:t>vv</w:t>
      </w:r>
      <w:proofErr w:type="spellEnd"/>
    </w:p>
    <w:p w14:paraId="0B52C1AA" w14:textId="77777777" w:rsidR="0053487E" w:rsidRPr="00263F86" w:rsidRDefault="0053487E" w:rsidP="0053487E">
      <w:pPr>
        <w:rPr>
          <w:lang w:val="en-US"/>
        </w:rPr>
      </w:pPr>
      <w:r w:rsidRPr="00263F86">
        <w:rPr>
          <w:lang w:val="en-US"/>
        </w:rPr>
        <w:t xml:space="preserve">                -use-internal-scheduler</w:t>
      </w:r>
    </w:p>
    <w:p w14:paraId="00DC563A" w14:textId="77777777" w:rsidR="0053487E" w:rsidRPr="00263F86" w:rsidRDefault="0053487E" w:rsidP="0053487E">
      <w:pPr>
        <w:rPr>
          <w:lang w:val="en-US"/>
        </w:rPr>
      </w:pPr>
      <w:r w:rsidRPr="00263F86">
        <w:rPr>
          <w:lang w:val="en-US"/>
        </w:rPr>
        <w:t xml:space="preserve">                wipe</w:t>
      </w:r>
    </w:p>
    <w:p w14:paraId="1FE49CC7" w14:textId="77777777" w:rsidR="0053487E" w:rsidRPr="00263F86" w:rsidRDefault="0053487E" w:rsidP="0053487E">
      <w:pPr>
        <w:rPr>
          <w:lang w:val="en-US"/>
        </w:rPr>
      </w:pPr>
      <w:r w:rsidRPr="00263F86">
        <w:rPr>
          <w:lang w:val="en-US"/>
        </w:rPr>
        <w:t xml:space="preserve">                restart</w:t>
      </w:r>
    </w:p>
    <w:p w14:paraId="205F507E" w14:textId="77777777" w:rsidR="0053487E" w:rsidRPr="00263F86" w:rsidRDefault="0053487E" w:rsidP="0053487E">
      <w:pPr>
        <w:rPr>
          <w:lang w:val="en-US"/>
        </w:rPr>
      </w:pPr>
      <w:r w:rsidRPr="00263F86">
        <w:rPr>
          <w:lang w:val="en-US"/>
        </w:rPr>
        <w:t xml:space="preserve">                verify</w:t>
      </w:r>
    </w:p>
    <w:p w14:paraId="039FBAB8" w14:textId="77777777" w:rsidR="0053487E" w:rsidRPr="00263F86" w:rsidRDefault="0053487E" w:rsidP="0053487E">
      <w:pPr>
        <w:rPr>
          <w:lang w:val="en-US"/>
        </w:rPr>
      </w:pPr>
      <w:r w:rsidRPr="00263F86">
        <w:rPr>
          <w:lang w:val="en-US"/>
        </w:rPr>
        <w:t xml:space="preserve">                run</w:t>
      </w:r>
    </w:p>
    <w:p w14:paraId="21CAE4DF" w14:textId="77777777" w:rsidR="0053487E" w:rsidRPr="00263F86" w:rsidRDefault="0053487E" w:rsidP="0053487E">
      <w:pPr>
        <w:rPr>
          <w:lang w:val="en-US"/>
        </w:rPr>
      </w:pPr>
      <w:r w:rsidRPr="00263F86">
        <w:rPr>
          <w:lang w:val="en-US"/>
        </w:rPr>
        <w:t xml:space="preserve">                -version</w:t>
      </w:r>
    </w:p>
    <w:p w14:paraId="7FBB0DCC" w14:textId="77777777" w:rsidR="0053487E" w:rsidRPr="00263F86" w:rsidRDefault="0053487E" w:rsidP="0053487E">
      <w:pPr>
        <w:rPr>
          <w:lang w:val="en-US"/>
        </w:rPr>
      </w:pPr>
      <w:r w:rsidRPr="00263F86">
        <w:rPr>
          <w:lang w:val="en-US"/>
        </w:rPr>
        <w:t xml:space="preserve">                </w:t>
      </w:r>
    </w:p>
    <w:p w14:paraId="460D37F1" w14:textId="77777777" w:rsidR="0053487E" w:rsidRPr="00263F86" w:rsidRDefault="0053487E" w:rsidP="0053487E">
      <w:pPr>
        <w:rPr>
          <w:lang w:val="en-US"/>
        </w:rPr>
      </w:pPr>
      <w:r w:rsidRPr="00263F86">
        <w:rPr>
          <w:lang w:val="en-US"/>
        </w:rPr>
        <w:t xml:space="preserve">            </w:t>
      </w:r>
      <w:proofErr w:type="spellStart"/>
      <w:r w:rsidRPr="00263F86">
        <w:rPr>
          <w:lang w:val="en-US"/>
        </w:rPr>
        <w:t>Hvordan</w:t>
      </w:r>
      <w:proofErr w:type="spellEnd"/>
      <w:r w:rsidRPr="00263F86">
        <w:rPr>
          <w:lang w:val="en-US"/>
        </w:rPr>
        <w:t xml:space="preserve"> </w:t>
      </w:r>
      <w:proofErr w:type="spellStart"/>
      <w:r w:rsidRPr="00263F86">
        <w:rPr>
          <w:lang w:val="en-US"/>
        </w:rPr>
        <w:t>funker</w:t>
      </w:r>
      <w:proofErr w:type="spellEnd"/>
      <w:r w:rsidRPr="00263F86">
        <w:rPr>
          <w:lang w:val="en-US"/>
        </w:rPr>
        <w:t xml:space="preserve"> expected output</w:t>
      </w:r>
    </w:p>
    <w:p w14:paraId="34F984B9" w14:textId="77777777" w:rsidR="0053487E" w:rsidRPr="0053487E" w:rsidRDefault="0053487E" w:rsidP="0053487E">
      <w:pPr>
        <w:rPr>
          <w:lang w:val="en-US"/>
        </w:rPr>
      </w:pPr>
    </w:p>
    <w:p w14:paraId="3D629589" w14:textId="0B13EA96" w:rsidR="00263F86" w:rsidRPr="0019380D" w:rsidRDefault="0019380D" w:rsidP="00D15460">
      <w:pPr>
        <w:pStyle w:val="Heading3"/>
        <w:numPr>
          <w:ilvl w:val="2"/>
          <w:numId w:val="23"/>
        </w:numPr>
      </w:pPr>
      <w:bookmarkStart w:id="774" w:name="_Toc64461783"/>
      <w:r w:rsidRPr="0019380D">
        <w:t xml:space="preserve">Testing &amp; </w:t>
      </w:r>
      <w:proofErr w:type="spellStart"/>
      <w:r w:rsidRPr="0019380D">
        <w:t>Testdata</w:t>
      </w:r>
      <w:bookmarkEnd w:id="774"/>
      <w:proofErr w:type="spellEnd"/>
    </w:p>
    <w:p w14:paraId="6079716E" w14:textId="77777777" w:rsidR="0019380D" w:rsidRPr="001631B3" w:rsidRDefault="0019380D" w:rsidP="0019380D">
      <w:r w:rsidRPr="001631B3">
        <w:t xml:space="preserve">        testing</w:t>
      </w:r>
    </w:p>
    <w:p w14:paraId="2E0181D2" w14:textId="77777777" w:rsidR="0019380D" w:rsidRPr="001631B3" w:rsidRDefault="0019380D" w:rsidP="0019380D">
      <w:r w:rsidRPr="001631B3">
        <w:t xml:space="preserve">            Manuell testing med sesam-cli før opplasting til versjonskontroll</w:t>
      </w:r>
    </w:p>
    <w:p w14:paraId="0ADE2E9B" w14:textId="77777777" w:rsidR="0019380D" w:rsidRPr="00263F86" w:rsidRDefault="0019380D" w:rsidP="0019380D">
      <w:pPr>
        <w:rPr>
          <w:lang w:val="en-US"/>
        </w:rPr>
      </w:pPr>
      <w:r w:rsidRPr="001631B3">
        <w:t xml:space="preserve">            </w:t>
      </w:r>
      <w:proofErr w:type="spellStart"/>
      <w:r w:rsidRPr="00263F86">
        <w:rPr>
          <w:lang w:val="en-US"/>
        </w:rPr>
        <w:t>Manuell</w:t>
      </w:r>
      <w:proofErr w:type="spellEnd"/>
      <w:r w:rsidRPr="00263F86">
        <w:rPr>
          <w:lang w:val="en-US"/>
        </w:rPr>
        <w:t xml:space="preserve"> testing med config-group </w:t>
      </w:r>
      <w:proofErr w:type="spellStart"/>
      <w:r w:rsidRPr="00263F86">
        <w:rPr>
          <w:lang w:val="en-US"/>
        </w:rPr>
        <w:t>på</w:t>
      </w:r>
      <w:proofErr w:type="spellEnd"/>
      <w:r w:rsidRPr="00263F86">
        <w:rPr>
          <w:lang w:val="en-US"/>
        </w:rPr>
        <w:t xml:space="preserve"> live node</w:t>
      </w:r>
    </w:p>
    <w:p w14:paraId="08AEB792" w14:textId="77777777" w:rsidR="0019380D" w:rsidRPr="001631B3" w:rsidRDefault="0019380D" w:rsidP="0019380D">
      <w:r w:rsidRPr="00263F86">
        <w:rPr>
          <w:lang w:val="en-US"/>
        </w:rPr>
        <w:t xml:space="preserve">            </w:t>
      </w:r>
      <w:r w:rsidRPr="001631B3">
        <w:t>Automatisk testing med ci-node</w:t>
      </w:r>
    </w:p>
    <w:p w14:paraId="3730A6BD" w14:textId="7142BEFA" w:rsidR="0019380D" w:rsidRPr="0019380D" w:rsidRDefault="0019380D" w:rsidP="0019380D">
      <w:proofErr w:type="spellStart"/>
      <w:r w:rsidRPr="0019380D">
        <w:t>Testdata</w:t>
      </w:r>
      <w:proofErr w:type="spellEnd"/>
    </w:p>
    <w:p w14:paraId="0A0F9040" w14:textId="77777777" w:rsidR="00263F86" w:rsidRPr="001631B3" w:rsidRDefault="00263F86" w:rsidP="00263F86">
      <w:r w:rsidRPr="001631B3">
        <w:t xml:space="preserve">            Bør lage data som reflekterer virkelige koblinger mellom data i systemer</w:t>
      </w:r>
    </w:p>
    <w:p w14:paraId="121D94CF" w14:textId="77777777" w:rsidR="00263F86" w:rsidRPr="001631B3" w:rsidRDefault="00263F86" w:rsidP="00263F86">
      <w:r w:rsidRPr="001631B3">
        <w:t xml:space="preserve">            Bør være nok for å beskrive de caser man kan møte i virkeligheten</w:t>
      </w:r>
    </w:p>
    <w:p w14:paraId="13E28D76" w14:textId="77777777" w:rsidR="00263F86" w:rsidRPr="001631B3" w:rsidRDefault="00263F86" w:rsidP="00263F86">
      <w:r w:rsidRPr="001631B3">
        <w:t xml:space="preserve">            Bør ikke være all data i </w:t>
      </w:r>
      <w:proofErr w:type="spellStart"/>
      <w:r w:rsidRPr="001631B3">
        <w:t>prod</w:t>
      </w:r>
      <w:proofErr w:type="spellEnd"/>
    </w:p>
    <w:p w14:paraId="7559AD8C" w14:textId="77777777" w:rsidR="00263F86" w:rsidRPr="001631B3" w:rsidRDefault="00263F86" w:rsidP="00263F86">
      <w:r w:rsidRPr="001631B3">
        <w:t xml:space="preserve">            Bør være anonymisert</w:t>
      </w:r>
    </w:p>
    <w:p w14:paraId="0C63D138" w14:textId="77777777" w:rsidR="00263F86" w:rsidRPr="001631B3" w:rsidRDefault="00263F86" w:rsidP="00263F86">
      <w:r w:rsidRPr="001631B3">
        <w:t xml:space="preserve">            Bør reflektere *innkommende* data</w:t>
      </w:r>
    </w:p>
    <w:p w14:paraId="6C5E0079" w14:textId="77777777" w:rsidR="00263F86" w:rsidRPr="001631B3" w:rsidRDefault="00263F86" w:rsidP="00263F86">
      <w:r w:rsidRPr="001631B3">
        <w:t xml:space="preserve">            Bør utvidet behov legges til data, ikke endre eksisterende</w:t>
      </w:r>
    </w:p>
    <w:p w14:paraId="6D450576" w14:textId="77777777" w:rsidR="00263F86" w:rsidRPr="001631B3" w:rsidRDefault="00263F86" w:rsidP="00263F86">
      <w:r w:rsidRPr="001631B3">
        <w:t xml:space="preserve">            Bør gis navn utfra det case du vil teste, </w:t>
      </w:r>
      <w:proofErr w:type="spellStart"/>
      <w:r w:rsidRPr="001631B3">
        <w:t>f.eks</w:t>
      </w:r>
      <w:proofErr w:type="spellEnd"/>
      <w:r w:rsidRPr="001631B3">
        <w:t xml:space="preserve"> gi entiteten navn utfra casen</w:t>
      </w:r>
    </w:p>
    <w:p w14:paraId="0BEF621A" w14:textId="77777777" w:rsidR="00263F86" w:rsidRPr="001631B3" w:rsidRDefault="00263F86" w:rsidP="00263F86">
      <w:r w:rsidRPr="001631B3">
        <w:t xml:space="preserve">            Dokumenter </w:t>
      </w:r>
      <w:proofErr w:type="spellStart"/>
      <w:r w:rsidRPr="001631B3">
        <w:t>testdata</w:t>
      </w:r>
      <w:proofErr w:type="spellEnd"/>
    </w:p>
    <w:p w14:paraId="79933803" w14:textId="77777777" w:rsidR="00263F86" w:rsidRPr="001631B3" w:rsidRDefault="00263F86" w:rsidP="00263F86">
      <w:r w:rsidRPr="001631B3">
        <w:t xml:space="preserve">            \\oppdater prosjekt i </w:t>
      </w:r>
      <w:proofErr w:type="spellStart"/>
      <w:r w:rsidRPr="001631B3">
        <w:t>docs</w:t>
      </w:r>
      <w:proofErr w:type="spellEnd"/>
      <w:r w:rsidRPr="001631B3">
        <w:t xml:space="preserve"> utfra hva vi skriver\\</w:t>
      </w:r>
    </w:p>
    <w:p w14:paraId="1FD8D09D" w14:textId="77777777" w:rsidR="00263F86" w:rsidRPr="001631B3" w:rsidRDefault="00263F86" w:rsidP="00263F86">
      <w:r w:rsidRPr="001631B3">
        <w:lastRenderedPageBreak/>
        <w:t xml:space="preserve">            Hvordan funker </w:t>
      </w:r>
      <w:proofErr w:type="spellStart"/>
      <w:r w:rsidRPr="001631B3">
        <w:t>expected</w:t>
      </w:r>
      <w:proofErr w:type="spellEnd"/>
      <w:r w:rsidRPr="001631B3">
        <w:t xml:space="preserve"> output</w:t>
      </w:r>
    </w:p>
    <w:p w14:paraId="08B974F4" w14:textId="77777777" w:rsidR="00EF1A0F" w:rsidRDefault="00EF1A0F" w:rsidP="00EF1A0F"/>
    <w:p w14:paraId="60BB7032" w14:textId="730629B1" w:rsidR="00EF1A0F" w:rsidRPr="001631B3" w:rsidRDefault="00EF1A0F" w:rsidP="00D15460">
      <w:pPr>
        <w:pStyle w:val="Heading3"/>
        <w:numPr>
          <w:ilvl w:val="2"/>
          <w:numId w:val="23"/>
        </w:numPr>
      </w:pPr>
      <w:bookmarkStart w:id="775" w:name="_Toc64461784"/>
      <w:r w:rsidRPr="001631B3">
        <w:t>Dokumentasjon</w:t>
      </w:r>
      <w:bookmarkEnd w:id="775"/>
    </w:p>
    <w:p w14:paraId="11CC0994" w14:textId="77777777" w:rsidR="00EF1A0F" w:rsidRPr="001631B3" w:rsidRDefault="00EF1A0F" w:rsidP="00EF1A0F">
      <w:r w:rsidRPr="001631B3">
        <w:t xml:space="preserve">        Hvordan bruke docs.sesam.io</w:t>
      </w:r>
    </w:p>
    <w:p w14:paraId="5B983D51" w14:textId="77777777" w:rsidR="00EF1A0F" w:rsidRPr="001631B3" w:rsidRDefault="00EF1A0F" w:rsidP="00EF1A0F">
      <w:r w:rsidRPr="001631B3">
        <w:t xml:space="preserve">            </w:t>
      </w:r>
      <w:proofErr w:type="spellStart"/>
      <w:r w:rsidRPr="001631B3">
        <w:t>developer</w:t>
      </w:r>
      <w:proofErr w:type="spellEnd"/>
      <w:r w:rsidRPr="001631B3">
        <w:t xml:space="preserve"> guide!!</w:t>
      </w:r>
    </w:p>
    <w:p w14:paraId="7A75425C" w14:textId="77777777" w:rsidR="00EF1A0F" w:rsidRPr="001631B3" w:rsidRDefault="00EF1A0F" w:rsidP="00EF1A0F">
      <w:r w:rsidRPr="001631B3">
        <w:t xml:space="preserve">                </w:t>
      </w:r>
      <w:proofErr w:type="spellStart"/>
      <w:r w:rsidRPr="001631B3">
        <w:t>ctrl</w:t>
      </w:r>
      <w:proofErr w:type="spellEnd"/>
      <w:r w:rsidRPr="001631B3">
        <w:t xml:space="preserve"> + f "hva du tror funksjon heter"</w:t>
      </w:r>
    </w:p>
    <w:p w14:paraId="7F7FBFE0" w14:textId="77777777" w:rsidR="00EF1A0F" w:rsidRPr="001631B3" w:rsidRDefault="00EF1A0F" w:rsidP="00EF1A0F">
      <w:r w:rsidRPr="001631B3">
        <w:t xml:space="preserve">        Hvordan dokumentere</w:t>
      </w:r>
    </w:p>
    <w:p w14:paraId="62F0E956" w14:textId="77777777" w:rsidR="00EF1A0F" w:rsidRPr="001631B3" w:rsidRDefault="00EF1A0F" w:rsidP="00EF1A0F">
      <w:r w:rsidRPr="001631B3">
        <w:t xml:space="preserve">        </w:t>
      </w:r>
      <w:proofErr w:type="spellStart"/>
      <w:r w:rsidRPr="001631B3">
        <w:t>Schema</w:t>
      </w:r>
      <w:proofErr w:type="spellEnd"/>
      <w:r w:rsidRPr="001631B3">
        <w:t xml:space="preserve"> </w:t>
      </w:r>
      <w:proofErr w:type="spellStart"/>
      <w:r w:rsidRPr="001631B3">
        <w:t>definition</w:t>
      </w:r>
      <w:proofErr w:type="spellEnd"/>
    </w:p>
    <w:p w14:paraId="4F3476E9" w14:textId="77777777" w:rsidR="00EF1A0F" w:rsidRPr="001631B3" w:rsidRDefault="00EF1A0F" w:rsidP="00EF1A0F">
      <w:r w:rsidRPr="001631B3">
        <w:t xml:space="preserve">        hva mener vi er dokumentasjon</w:t>
      </w:r>
    </w:p>
    <w:p w14:paraId="2AC2AD5A" w14:textId="77777777" w:rsidR="00EF1A0F" w:rsidRPr="001631B3" w:rsidRDefault="00EF1A0F" w:rsidP="00EF1A0F">
      <w:r w:rsidRPr="001631B3">
        <w:t xml:space="preserve">        Generell dokumentasjon</w:t>
      </w:r>
    </w:p>
    <w:p w14:paraId="09810DF8" w14:textId="77777777" w:rsidR="00EF1A0F" w:rsidRPr="001631B3" w:rsidRDefault="00EF1A0F" w:rsidP="00EF1A0F">
      <w:r w:rsidRPr="001631B3">
        <w:t xml:space="preserve">        DTL dokumentasjon(</w:t>
      </w:r>
      <w:proofErr w:type="spellStart"/>
      <w:r w:rsidRPr="001631B3">
        <w:t>comments</w:t>
      </w:r>
      <w:proofErr w:type="spellEnd"/>
      <w:r w:rsidRPr="001631B3">
        <w:t>)</w:t>
      </w:r>
    </w:p>
    <w:p w14:paraId="3701A661" w14:textId="77777777" w:rsidR="00EF1A0F" w:rsidRPr="00263F86" w:rsidRDefault="00EF1A0F" w:rsidP="00EF1A0F">
      <w:pPr>
        <w:rPr>
          <w:lang w:val="en-US"/>
        </w:rPr>
      </w:pPr>
      <w:r w:rsidRPr="001631B3">
        <w:t xml:space="preserve">            </w:t>
      </w:r>
      <w:r w:rsidRPr="00263F86">
        <w:rPr>
          <w:lang w:val="en-US"/>
        </w:rPr>
        <w:t>clean code</w:t>
      </w:r>
    </w:p>
    <w:p w14:paraId="1FF1D557" w14:textId="5558B56C" w:rsidR="00EF1A0F" w:rsidRPr="00263F86" w:rsidRDefault="00EF1A0F" w:rsidP="00EF1A0F">
      <w:pPr>
        <w:rPr>
          <w:lang w:val="en-US"/>
        </w:rPr>
      </w:pPr>
    </w:p>
    <w:p w14:paraId="5367880D" w14:textId="1D14BE75" w:rsidR="0081305A" w:rsidRPr="001631B3" w:rsidRDefault="0081305A" w:rsidP="00D15460">
      <w:pPr>
        <w:pStyle w:val="Heading3"/>
        <w:numPr>
          <w:ilvl w:val="2"/>
          <w:numId w:val="23"/>
        </w:numPr>
      </w:pPr>
      <w:bookmarkStart w:id="776" w:name="_Toc64461785"/>
      <w:r w:rsidRPr="001631B3">
        <w:t>JWT/</w:t>
      </w:r>
      <w:proofErr w:type="spellStart"/>
      <w:r w:rsidRPr="001631B3">
        <w:t>Authentisering</w:t>
      </w:r>
      <w:bookmarkEnd w:id="776"/>
      <w:proofErr w:type="spellEnd"/>
    </w:p>
    <w:p w14:paraId="4723E928" w14:textId="1D919B5C" w:rsidR="0053487E" w:rsidRDefault="00AB0305" w:rsidP="0053487E">
      <w:pPr>
        <w:rPr>
          <w:lang w:val="en-US"/>
        </w:rPr>
      </w:pPr>
      <w:proofErr w:type="spellStart"/>
      <w:r>
        <w:rPr>
          <w:lang w:val="en-US"/>
        </w:rPr>
        <w:t>Hvordan</w:t>
      </w:r>
      <w:proofErr w:type="spellEnd"/>
      <w:r>
        <w:rPr>
          <w:lang w:val="en-US"/>
        </w:rPr>
        <w:t xml:space="preserve"> </w:t>
      </w:r>
      <w:proofErr w:type="spellStart"/>
      <w:r>
        <w:rPr>
          <w:lang w:val="en-US"/>
        </w:rPr>
        <w:t>fungerer</w:t>
      </w:r>
      <w:proofErr w:type="spellEnd"/>
      <w:r>
        <w:rPr>
          <w:lang w:val="en-US"/>
        </w:rPr>
        <w:t xml:space="preserve"> </w:t>
      </w:r>
      <w:proofErr w:type="spellStart"/>
      <w:r>
        <w:rPr>
          <w:lang w:val="en-US"/>
        </w:rPr>
        <w:t>JWT’er</w:t>
      </w:r>
      <w:proofErr w:type="spellEnd"/>
      <w:r>
        <w:rPr>
          <w:lang w:val="en-US"/>
        </w:rPr>
        <w:t xml:space="preserve">? </w:t>
      </w:r>
    </w:p>
    <w:p w14:paraId="7601D509" w14:textId="6CF2ECC4" w:rsidR="00AB0305" w:rsidRPr="00AB0305" w:rsidRDefault="00AB0305" w:rsidP="0053487E">
      <w:r w:rsidRPr="00AB0305">
        <w:t>NB: Skal snake mer om API I sesa</w:t>
      </w:r>
      <w:r>
        <w:t>m-in-</w:t>
      </w:r>
      <w:proofErr w:type="spellStart"/>
      <w:r>
        <w:t>the</w:t>
      </w:r>
      <w:proofErr w:type="spellEnd"/>
      <w:r>
        <w:t>-</w:t>
      </w:r>
      <w:proofErr w:type="spellStart"/>
      <w:r>
        <w:t>wild</w:t>
      </w:r>
      <w:proofErr w:type="spellEnd"/>
    </w:p>
    <w:p w14:paraId="6B120EC5" w14:textId="2ECD8EE2" w:rsidR="00AB0305" w:rsidRPr="00AB0305" w:rsidRDefault="00AB0305" w:rsidP="0053487E"/>
    <w:p w14:paraId="3E721F74" w14:textId="58EA3C25" w:rsidR="00AB0305" w:rsidRPr="001631B3" w:rsidRDefault="00AB0305" w:rsidP="00D15460">
      <w:pPr>
        <w:pStyle w:val="Heading3"/>
        <w:numPr>
          <w:ilvl w:val="2"/>
          <w:numId w:val="23"/>
        </w:numPr>
      </w:pPr>
      <w:bookmarkStart w:id="777" w:name="_Toc64461786"/>
      <w:r>
        <w:t xml:space="preserve">Groups &amp; </w:t>
      </w:r>
      <w:proofErr w:type="spellStart"/>
      <w:r>
        <w:t>Permissions</w:t>
      </w:r>
      <w:bookmarkEnd w:id="777"/>
      <w:proofErr w:type="spellEnd"/>
    </w:p>
    <w:p w14:paraId="3B2D6F8C" w14:textId="77777777" w:rsidR="00AB0305" w:rsidRPr="001631B3" w:rsidRDefault="00AB0305" w:rsidP="00AB0305">
      <w:r w:rsidRPr="001631B3">
        <w:t xml:space="preserve">            Hvordan virker det</w:t>
      </w:r>
    </w:p>
    <w:p w14:paraId="591D0F7F" w14:textId="7E7B652D" w:rsidR="00AB0305" w:rsidRDefault="00AB0305" w:rsidP="00AB0305">
      <w:r>
        <w:t>Får man satt opp tilgangsstyring i Sesam?</w:t>
      </w:r>
    </w:p>
    <w:p w14:paraId="5EE5686E" w14:textId="1E744F5B" w:rsidR="00361C82" w:rsidRPr="00A44917" w:rsidRDefault="00361C82" w:rsidP="00D15460">
      <w:pPr>
        <w:pStyle w:val="Heading3"/>
        <w:numPr>
          <w:ilvl w:val="1"/>
          <w:numId w:val="24"/>
        </w:numPr>
        <w:rPr>
          <w:lang w:val="en-US"/>
        </w:rPr>
      </w:pPr>
      <w:bookmarkStart w:id="778" w:name="_Toc64461787"/>
      <w:r w:rsidRPr="00A44917">
        <w:rPr>
          <w:lang w:val="en-US"/>
        </w:rPr>
        <w:t xml:space="preserve">Tasks for </w:t>
      </w:r>
      <w:r w:rsidR="00A44917" w:rsidRPr="00A44917">
        <w:rPr>
          <w:lang w:val="en-US"/>
        </w:rPr>
        <w:t>Projects &amp; Infrastructure</w:t>
      </w:r>
      <w:r w:rsidRPr="00A44917">
        <w:rPr>
          <w:lang w:val="en-US"/>
        </w:rPr>
        <w:t xml:space="preserve">: </w:t>
      </w:r>
      <w:r w:rsidR="00A44917" w:rsidRPr="00A44917">
        <w:rPr>
          <w:lang w:val="en-US"/>
        </w:rPr>
        <w:t>Beginner</w:t>
      </w:r>
      <w:bookmarkEnd w:id="778"/>
    </w:p>
    <w:p w14:paraId="1EEF3C8F" w14:textId="106FDDF9" w:rsidR="00AB0305" w:rsidRPr="00A44917" w:rsidRDefault="00AB0305" w:rsidP="0053487E">
      <w:pPr>
        <w:rPr>
          <w:lang w:val="en-US"/>
        </w:rPr>
      </w:pPr>
    </w:p>
    <w:p w14:paraId="2EA345F7" w14:textId="5AC58FF3" w:rsidR="00A44917" w:rsidRPr="00AB0305" w:rsidRDefault="00A44917" w:rsidP="00D15460">
      <w:pPr>
        <w:pStyle w:val="Heading2"/>
        <w:numPr>
          <w:ilvl w:val="1"/>
          <w:numId w:val="24"/>
        </w:numPr>
      </w:pPr>
      <w:bookmarkStart w:id="779" w:name="_Toc64461788"/>
      <w:r>
        <w:t xml:space="preserve">Projects &amp; </w:t>
      </w:r>
      <w:proofErr w:type="spellStart"/>
      <w:r>
        <w:t>Infrastructure</w:t>
      </w:r>
      <w:proofErr w:type="spellEnd"/>
      <w:r>
        <w:t xml:space="preserve">: </w:t>
      </w:r>
      <w:proofErr w:type="spellStart"/>
      <w:r>
        <w:t>Novice</w:t>
      </w:r>
      <w:bookmarkEnd w:id="779"/>
      <w:proofErr w:type="spellEnd"/>
    </w:p>
    <w:p w14:paraId="47B47880" w14:textId="5A58DF07" w:rsidR="0053487E" w:rsidRPr="0053487E" w:rsidRDefault="0053487E" w:rsidP="00D15460">
      <w:pPr>
        <w:pStyle w:val="Heading3"/>
        <w:numPr>
          <w:ilvl w:val="2"/>
          <w:numId w:val="24"/>
        </w:numPr>
        <w:rPr>
          <w:lang w:val="en-US"/>
        </w:rPr>
      </w:pPr>
      <w:bookmarkStart w:id="780" w:name="_Toc64461789"/>
      <w:r w:rsidRPr="0053487E">
        <w:rPr>
          <w:lang w:val="en-US"/>
        </w:rPr>
        <w:t>Node config?</w:t>
      </w:r>
      <w:bookmarkEnd w:id="780"/>
    </w:p>
    <w:p w14:paraId="4C9480D0" w14:textId="2FFC7513" w:rsidR="009E3650" w:rsidRDefault="009E3650" w:rsidP="0053487E">
      <w:pPr>
        <w:rPr>
          <w:lang w:val="en-US"/>
        </w:rPr>
      </w:pPr>
      <w:proofErr w:type="spellStart"/>
      <w:r>
        <w:rPr>
          <w:lang w:val="en-US"/>
        </w:rPr>
        <w:t>Mappestruktur</w:t>
      </w:r>
      <w:proofErr w:type="spellEnd"/>
    </w:p>
    <w:p w14:paraId="03241B78" w14:textId="79B56E8C" w:rsidR="009E3650" w:rsidRDefault="009E3650" w:rsidP="0053487E">
      <w:pPr>
        <w:rPr>
          <w:lang w:val="en-US"/>
        </w:rPr>
      </w:pPr>
      <w:r>
        <w:rPr>
          <w:lang w:val="en-US"/>
        </w:rPr>
        <w:tab/>
        <w:t>System</w:t>
      </w:r>
    </w:p>
    <w:p w14:paraId="73D9A927" w14:textId="583E552A" w:rsidR="009E3650" w:rsidRDefault="009E3650" w:rsidP="0053487E">
      <w:pPr>
        <w:rPr>
          <w:lang w:val="en-US"/>
        </w:rPr>
      </w:pPr>
      <w:r>
        <w:rPr>
          <w:lang w:val="en-US"/>
        </w:rPr>
        <w:tab/>
        <w:t>Pipes</w:t>
      </w:r>
    </w:p>
    <w:p w14:paraId="6A5616E1" w14:textId="5139F050" w:rsidR="009E3650" w:rsidRDefault="009E3650" w:rsidP="0053487E">
      <w:pPr>
        <w:rPr>
          <w:lang w:val="en-US"/>
        </w:rPr>
      </w:pPr>
      <w:r>
        <w:rPr>
          <w:lang w:val="en-US"/>
        </w:rPr>
        <w:tab/>
        <w:t>Node-</w:t>
      </w:r>
      <w:proofErr w:type="spellStart"/>
      <w:r>
        <w:rPr>
          <w:lang w:val="en-US"/>
        </w:rPr>
        <w:t>metadata.</w:t>
      </w:r>
      <w:proofErr w:type="gramStart"/>
      <w:r>
        <w:rPr>
          <w:lang w:val="en-US"/>
        </w:rPr>
        <w:t>conf.json</w:t>
      </w:r>
      <w:proofErr w:type="spellEnd"/>
      <w:proofErr w:type="gramEnd"/>
    </w:p>
    <w:p w14:paraId="15BCC69F" w14:textId="03ECF9B5" w:rsidR="009E3650" w:rsidRDefault="009E3650" w:rsidP="0053487E">
      <w:pPr>
        <w:rPr>
          <w:lang w:val="en-US"/>
        </w:rPr>
      </w:pPr>
      <w:r>
        <w:rPr>
          <w:lang w:val="en-US"/>
        </w:rPr>
        <w:tab/>
        <w:t>+expected</w:t>
      </w:r>
    </w:p>
    <w:p w14:paraId="2EF8114F" w14:textId="77777777" w:rsidR="00E940D9" w:rsidRPr="00263F86" w:rsidRDefault="00E940D9" w:rsidP="00E940D9">
      <w:pPr>
        <w:rPr>
          <w:lang w:val="en-US"/>
        </w:rPr>
      </w:pPr>
      <w:r w:rsidRPr="0053487E">
        <w:rPr>
          <w:lang w:val="en-US"/>
        </w:rPr>
        <w:t xml:space="preserve">        </w:t>
      </w:r>
      <w:r w:rsidRPr="00263F86">
        <w:rPr>
          <w:lang w:val="en-US"/>
        </w:rPr>
        <w:t>Global metadata</w:t>
      </w:r>
    </w:p>
    <w:p w14:paraId="7DBCD36B" w14:textId="77777777" w:rsidR="00E940D9" w:rsidRPr="00132595" w:rsidRDefault="00E940D9" w:rsidP="00E940D9">
      <w:pPr>
        <w:rPr>
          <w:lang w:val="en-US"/>
        </w:rPr>
      </w:pPr>
      <w:r w:rsidRPr="00263F86">
        <w:rPr>
          <w:lang w:val="en-US"/>
        </w:rPr>
        <w:t xml:space="preserve">            </w:t>
      </w:r>
      <w:r w:rsidRPr="00132595">
        <w:rPr>
          <w:lang w:val="en-US"/>
        </w:rPr>
        <w:t>Namespaces</w:t>
      </w:r>
    </w:p>
    <w:p w14:paraId="5007BA43" w14:textId="77777777" w:rsidR="00E940D9" w:rsidRPr="0073266F" w:rsidRDefault="00E940D9" w:rsidP="00E940D9">
      <w:r w:rsidRPr="0073266F">
        <w:t xml:space="preserve">            Tag for å inkludere </w:t>
      </w:r>
      <w:proofErr w:type="spellStart"/>
      <w:r w:rsidRPr="0073266F">
        <w:t>c++</w:t>
      </w:r>
      <w:proofErr w:type="spellEnd"/>
      <w:r w:rsidRPr="0073266F">
        <w:t xml:space="preserve"> </w:t>
      </w:r>
      <w:proofErr w:type="spellStart"/>
      <w:r w:rsidRPr="0073266F">
        <w:t>ext</w:t>
      </w:r>
      <w:proofErr w:type="spellEnd"/>
      <w:r w:rsidRPr="0073266F">
        <w:t>.</w:t>
      </w:r>
    </w:p>
    <w:p w14:paraId="5381890F" w14:textId="77777777" w:rsidR="00E940D9" w:rsidRPr="00263F86" w:rsidRDefault="00E940D9" w:rsidP="00E940D9">
      <w:pPr>
        <w:rPr>
          <w:lang w:val="en-US"/>
        </w:rPr>
      </w:pPr>
      <w:r w:rsidRPr="0073266F">
        <w:t xml:space="preserve">            </w:t>
      </w:r>
      <w:r w:rsidRPr="00263F86">
        <w:rPr>
          <w:lang w:val="en-US"/>
        </w:rPr>
        <w:t>Dependency tracking hops limit</w:t>
      </w:r>
    </w:p>
    <w:p w14:paraId="2B73F3CB" w14:textId="77777777" w:rsidR="00E940D9" w:rsidRPr="00132595" w:rsidRDefault="00E940D9" w:rsidP="00E940D9">
      <w:r w:rsidRPr="00263F86">
        <w:rPr>
          <w:lang w:val="en-US"/>
        </w:rPr>
        <w:lastRenderedPageBreak/>
        <w:t xml:space="preserve">            </w:t>
      </w:r>
      <w:proofErr w:type="spellStart"/>
      <w:r w:rsidRPr="00132595">
        <w:t>signalling</w:t>
      </w:r>
      <w:proofErr w:type="spellEnd"/>
    </w:p>
    <w:p w14:paraId="35343593" w14:textId="075F133D" w:rsidR="00E940D9" w:rsidRPr="00E940D9" w:rsidRDefault="00E940D9" w:rsidP="0053487E">
      <w:r w:rsidRPr="00E940D9">
        <w:t>Referer mye til dokumentasjon</w:t>
      </w:r>
    </w:p>
    <w:p w14:paraId="5BC7E4E2" w14:textId="4E810BFC" w:rsidR="00263F86" w:rsidRDefault="00263F86" w:rsidP="00263F86"/>
    <w:p w14:paraId="02159AC5" w14:textId="6124498E" w:rsidR="00FC09F7" w:rsidRPr="001631B3" w:rsidRDefault="00FC09F7" w:rsidP="00D15460">
      <w:pPr>
        <w:pStyle w:val="Heading3"/>
        <w:numPr>
          <w:ilvl w:val="2"/>
          <w:numId w:val="24"/>
        </w:numPr>
      </w:pPr>
      <w:bookmarkStart w:id="781" w:name="_Toc64461790"/>
      <w:r w:rsidRPr="001631B3">
        <w:t>Deployment</w:t>
      </w:r>
      <w:bookmarkEnd w:id="781"/>
    </w:p>
    <w:p w14:paraId="11DF35FC" w14:textId="77777777" w:rsidR="00FC09F7" w:rsidRPr="001631B3" w:rsidRDefault="00FC09F7" w:rsidP="00FC09F7">
      <w:r w:rsidRPr="001631B3">
        <w:t xml:space="preserve">        Når trenger man å resette </w:t>
      </w:r>
      <w:proofErr w:type="gramStart"/>
      <w:r w:rsidRPr="001631B3">
        <w:t>pipes?/</w:t>
      </w:r>
      <w:proofErr w:type="gramEnd"/>
      <w:r w:rsidRPr="001631B3">
        <w:t>Når trenger man ikke det</w:t>
      </w:r>
    </w:p>
    <w:p w14:paraId="3B26C3CA" w14:textId="77777777" w:rsidR="00FC09F7" w:rsidRPr="00263F86" w:rsidRDefault="00FC09F7" w:rsidP="00FC09F7">
      <w:pPr>
        <w:rPr>
          <w:lang w:val="en-US"/>
        </w:rPr>
      </w:pPr>
      <w:r w:rsidRPr="001631B3">
        <w:t xml:space="preserve">            </w:t>
      </w:r>
      <w:r w:rsidRPr="00263F86">
        <w:rPr>
          <w:lang w:val="en-US"/>
        </w:rPr>
        <w:t>Update last seen</w:t>
      </w:r>
    </w:p>
    <w:p w14:paraId="5931F28D" w14:textId="77777777" w:rsidR="00FC09F7" w:rsidRPr="00263F86" w:rsidRDefault="00FC09F7" w:rsidP="00FC09F7">
      <w:pPr>
        <w:rPr>
          <w:lang w:val="en-US"/>
        </w:rPr>
      </w:pPr>
      <w:r w:rsidRPr="00263F86">
        <w:rPr>
          <w:lang w:val="en-US"/>
        </w:rPr>
        <w:t xml:space="preserve">            reset to end</w:t>
      </w:r>
    </w:p>
    <w:p w14:paraId="6C32E0B7" w14:textId="77777777" w:rsidR="00FC09F7" w:rsidRPr="00E918DF" w:rsidRDefault="00FC09F7" w:rsidP="00FC09F7">
      <w:pPr>
        <w:rPr>
          <w:lang w:val="en-US"/>
        </w:rPr>
      </w:pPr>
      <w:r w:rsidRPr="00263F86">
        <w:rPr>
          <w:lang w:val="en-US"/>
        </w:rPr>
        <w:t xml:space="preserve">            </w:t>
      </w:r>
      <w:r w:rsidRPr="00E918DF">
        <w:rPr>
          <w:lang w:val="en-US"/>
        </w:rPr>
        <w:t>reset</w:t>
      </w:r>
    </w:p>
    <w:p w14:paraId="76E3AFFB" w14:textId="77777777" w:rsidR="00FC09F7" w:rsidRPr="00E918DF" w:rsidRDefault="00FC09F7" w:rsidP="00FC09F7">
      <w:pPr>
        <w:rPr>
          <w:lang w:val="en-US"/>
        </w:rPr>
      </w:pPr>
      <w:r w:rsidRPr="00E918DF">
        <w:rPr>
          <w:lang w:val="en-US"/>
        </w:rPr>
        <w:t xml:space="preserve">        Disable/enable pipes (</w:t>
      </w:r>
      <w:proofErr w:type="spellStart"/>
      <w:r w:rsidRPr="00E918DF">
        <w:rPr>
          <w:lang w:val="en-US"/>
        </w:rPr>
        <w:t>spesifik</w:t>
      </w:r>
      <w:proofErr w:type="spellEnd"/>
      <w:r w:rsidRPr="00E918DF">
        <w:rPr>
          <w:lang w:val="en-US"/>
        </w:rPr>
        <w:t xml:space="preserve"> endpoint)</w:t>
      </w:r>
    </w:p>
    <w:p w14:paraId="17E338C8" w14:textId="63642233" w:rsidR="00FC09F7" w:rsidRPr="00E918DF" w:rsidRDefault="00FC09F7" w:rsidP="00FC09F7">
      <w:pPr>
        <w:rPr>
          <w:lang w:val="en-US"/>
        </w:rPr>
      </w:pPr>
      <w:r w:rsidRPr="00E918DF">
        <w:rPr>
          <w:lang w:val="en-US"/>
        </w:rPr>
        <w:t xml:space="preserve">        </w:t>
      </w:r>
      <w:proofErr w:type="spellStart"/>
      <w:r w:rsidRPr="00E918DF">
        <w:rPr>
          <w:lang w:val="en-US"/>
        </w:rPr>
        <w:t>Indexering</w:t>
      </w:r>
      <w:proofErr w:type="spellEnd"/>
    </w:p>
    <w:p w14:paraId="12C053A6" w14:textId="01495B92" w:rsidR="007A319E" w:rsidRPr="00E918DF" w:rsidRDefault="007A319E" w:rsidP="00D15460">
      <w:pPr>
        <w:pStyle w:val="Heading3"/>
        <w:numPr>
          <w:ilvl w:val="2"/>
          <w:numId w:val="24"/>
        </w:numPr>
        <w:rPr>
          <w:lang w:val="en-US"/>
        </w:rPr>
      </w:pPr>
      <w:bookmarkStart w:id="782" w:name="_Toc64461791"/>
      <w:proofErr w:type="spellStart"/>
      <w:r w:rsidRPr="00E918DF">
        <w:rPr>
          <w:lang w:val="en-US"/>
        </w:rPr>
        <w:t>Monitorering</w:t>
      </w:r>
      <w:bookmarkEnd w:id="782"/>
      <w:proofErr w:type="spellEnd"/>
      <w:r w:rsidRPr="00E918DF">
        <w:rPr>
          <w:lang w:val="en-US"/>
        </w:rPr>
        <w:t xml:space="preserve"> </w:t>
      </w:r>
    </w:p>
    <w:p w14:paraId="7755BFCC" w14:textId="77777777" w:rsidR="007A319E" w:rsidRPr="00E918DF" w:rsidRDefault="007A319E" w:rsidP="007A319E">
      <w:pPr>
        <w:rPr>
          <w:lang w:val="en-US"/>
        </w:rPr>
      </w:pPr>
      <w:r w:rsidRPr="00E918DF">
        <w:rPr>
          <w:lang w:val="en-US"/>
        </w:rPr>
        <w:t xml:space="preserve">        microservices</w:t>
      </w:r>
    </w:p>
    <w:p w14:paraId="2FABF3AA" w14:textId="77777777" w:rsidR="007A319E" w:rsidRPr="00E918DF" w:rsidRDefault="007A319E" w:rsidP="007A319E">
      <w:pPr>
        <w:rPr>
          <w:lang w:val="en-US"/>
        </w:rPr>
      </w:pPr>
      <w:r w:rsidRPr="00E918DF">
        <w:rPr>
          <w:lang w:val="en-US"/>
        </w:rPr>
        <w:t xml:space="preserve">        pipes</w:t>
      </w:r>
    </w:p>
    <w:p w14:paraId="72AF92A7" w14:textId="77777777" w:rsidR="007A319E" w:rsidRPr="00E918DF" w:rsidRDefault="007A319E" w:rsidP="007A319E">
      <w:pPr>
        <w:rPr>
          <w:lang w:val="en-US"/>
        </w:rPr>
      </w:pPr>
      <w:r w:rsidRPr="00E918DF">
        <w:rPr>
          <w:lang w:val="en-US"/>
        </w:rPr>
        <w:t xml:space="preserve">        </w:t>
      </w:r>
      <w:proofErr w:type="spellStart"/>
      <w:r w:rsidRPr="00E918DF">
        <w:rPr>
          <w:lang w:val="en-US"/>
        </w:rPr>
        <w:t>ekstern</w:t>
      </w:r>
      <w:proofErr w:type="spellEnd"/>
      <w:r w:rsidRPr="00E918DF">
        <w:rPr>
          <w:lang w:val="en-US"/>
        </w:rPr>
        <w:t xml:space="preserve"> </w:t>
      </w:r>
      <w:proofErr w:type="spellStart"/>
      <w:r w:rsidRPr="00E918DF">
        <w:rPr>
          <w:lang w:val="en-US"/>
        </w:rPr>
        <w:t>monitorering</w:t>
      </w:r>
      <w:proofErr w:type="spellEnd"/>
    </w:p>
    <w:p w14:paraId="5499FEF6" w14:textId="77777777" w:rsidR="007A319E" w:rsidRPr="00E918DF" w:rsidRDefault="007A319E" w:rsidP="007A319E">
      <w:pPr>
        <w:rPr>
          <w:lang w:val="en-US"/>
        </w:rPr>
      </w:pPr>
      <w:r w:rsidRPr="00E918DF">
        <w:rPr>
          <w:lang w:val="en-US"/>
        </w:rPr>
        <w:t xml:space="preserve">        Execution logs/system dataset</w:t>
      </w:r>
    </w:p>
    <w:p w14:paraId="74D748ED" w14:textId="77777777" w:rsidR="00FC09F7" w:rsidRPr="00E918DF" w:rsidRDefault="00FC09F7" w:rsidP="00263F86">
      <w:pPr>
        <w:rPr>
          <w:lang w:val="en-US"/>
        </w:rPr>
      </w:pPr>
    </w:p>
    <w:p w14:paraId="1EA4A7BE" w14:textId="2FD7A255" w:rsidR="00263F86" w:rsidRPr="001631B3" w:rsidRDefault="00263F86" w:rsidP="00D15460">
      <w:pPr>
        <w:pStyle w:val="Heading3"/>
        <w:numPr>
          <w:ilvl w:val="2"/>
          <w:numId w:val="24"/>
        </w:numPr>
      </w:pPr>
      <w:bookmarkStart w:id="783" w:name="_Toc64461792"/>
      <w:r w:rsidRPr="001631B3">
        <w:t>Arbeidsmetodikk</w:t>
      </w:r>
      <w:bookmarkEnd w:id="783"/>
    </w:p>
    <w:p w14:paraId="2DC3DE3F" w14:textId="77777777" w:rsidR="00263F86" w:rsidRPr="001631B3" w:rsidRDefault="00263F86" w:rsidP="00263F86">
      <w:r w:rsidRPr="001631B3">
        <w:t xml:space="preserve">            1. Dokumentere </w:t>
      </w:r>
      <w:proofErr w:type="spellStart"/>
      <w:r w:rsidRPr="001631B3">
        <w:t>source</w:t>
      </w:r>
      <w:proofErr w:type="spellEnd"/>
      <w:r w:rsidRPr="001631B3">
        <w:t>-data og sink-data før en flyt</w:t>
      </w:r>
    </w:p>
    <w:p w14:paraId="4E31CF88" w14:textId="77777777" w:rsidR="00263F86" w:rsidRPr="001631B3" w:rsidRDefault="00263F86" w:rsidP="00263F86">
      <w:r w:rsidRPr="001631B3">
        <w:t xml:space="preserve">                formater</w:t>
      </w:r>
    </w:p>
    <w:p w14:paraId="67F37A88" w14:textId="77777777" w:rsidR="00263F86" w:rsidRPr="001631B3" w:rsidRDefault="00263F86" w:rsidP="00263F86">
      <w:r w:rsidRPr="001631B3">
        <w:t xml:space="preserve">                datamengde</w:t>
      </w:r>
    </w:p>
    <w:p w14:paraId="02B0A35A" w14:textId="77777777" w:rsidR="00263F86" w:rsidRPr="001631B3" w:rsidRDefault="00263F86" w:rsidP="00263F86">
      <w:r w:rsidRPr="001631B3">
        <w:t xml:space="preserve">                frekvens    </w:t>
      </w:r>
    </w:p>
    <w:p w14:paraId="4D777568" w14:textId="77777777" w:rsidR="00263F86" w:rsidRPr="001631B3" w:rsidRDefault="00263F86" w:rsidP="00263F86">
      <w:r w:rsidRPr="001631B3">
        <w:t xml:space="preserve">            2. Analysere innkommende data for </w:t>
      </w:r>
      <w:proofErr w:type="spellStart"/>
      <w:r w:rsidRPr="001631B3">
        <w:t>globala</w:t>
      </w:r>
      <w:proofErr w:type="spellEnd"/>
      <w:r w:rsidRPr="001631B3">
        <w:t xml:space="preserve"> </w:t>
      </w:r>
      <w:proofErr w:type="spellStart"/>
      <w:r w:rsidRPr="001631B3">
        <w:t>dataset</w:t>
      </w:r>
      <w:proofErr w:type="spellEnd"/>
    </w:p>
    <w:p w14:paraId="7ADFFC15" w14:textId="77777777" w:rsidR="00263F86" w:rsidRPr="001631B3" w:rsidRDefault="00263F86" w:rsidP="00263F86">
      <w:r w:rsidRPr="001631B3">
        <w:t xml:space="preserve">            3. Lage </w:t>
      </w:r>
      <w:proofErr w:type="spellStart"/>
      <w:r w:rsidRPr="001631B3">
        <w:t>testdata</w:t>
      </w:r>
      <w:proofErr w:type="spellEnd"/>
    </w:p>
    <w:p w14:paraId="31769E6F" w14:textId="4DB155DE" w:rsidR="00263F86" w:rsidRDefault="00263F86" w:rsidP="00263F86">
      <w:r w:rsidRPr="001631B3">
        <w:t xml:space="preserve">            4. </w:t>
      </w:r>
      <w:r w:rsidR="00415B5D">
        <w:t xml:space="preserve">Drøfte </w:t>
      </w:r>
      <w:r w:rsidRPr="001631B3">
        <w:t>behov</w:t>
      </w:r>
      <w:r w:rsidR="00415B5D">
        <w:t xml:space="preserve"> &amp; Løsninger</w:t>
      </w:r>
    </w:p>
    <w:p w14:paraId="273804F6" w14:textId="3791923C" w:rsidR="00415B5D" w:rsidRPr="001631B3" w:rsidRDefault="00415B5D" w:rsidP="00263F86">
      <w:r>
        <w:t>5. Velge løsning</w:t>
      </w:r>
    </w:p>
    <w:p w14:paraId="2EA8D1FB" w14:textId="66A3D7E5" w:rsidR="00263F86" w:rsidRDefault="00263F86" w:rsidP="00263F86">
      <w:r w:rsidRPr="001631B3">
        <w:t xml:space="preserve">            6. Lag løsning</w:t>
      </w:r>
    </w:p>
    <w:p w14:paraId="369E4CB3" w14:textId="2C8BF947" w:rsidR="00415B5D" w:rsidRDefault="00415B5D" w:rsidP="00263F86">
      <w:r>
        <w:t>Mer?</w:t>
      </w:r>
    </w:p>
    <w:p w14:paraId="6BCAFD0A" w14:textId="77777777" w:rsidR="00EF1A0F" w:rsidRDefault="00EF1A0F" w:rsidP="00263F86"/>
    <w:p w14:paraId="5BFB33D3" w14:textId="77777777" w:rsidR="00EF1A0F" w:rsidRPr="00E918DF" w:rsidRDefault="00EF1A0F" w:rsidP="00EF1A0F"/>
    <w:p w14:paraId="3B171BAD" w14:textId="77777777" w:rsidR="00A44917" w:rsidRDefault="00EF1A0F" w:rsidP="00A44917">
      <w:r w:rsidRPr="00EF1A0F">
        <w:t xml:space="preserve">        </w:t>
      </w:r>
    </w:p>
    <w:p w14:paraId="008D80B6" w14:textId="40540010" w:rsidR="00A44917" w:rsidRDefault="00A44917" w:rsidP="00D15460">
      <w:pPr>
        <w:pStyle w:val="Heading3"/>
        <w:numPr>
          <w:ilvl w:val="1"/>
          <w:numId w:val="23"/>
        </w:numPr>
        <w:rPr>
          <w:lang w:val="en-US"/>
        </w:rPr>
      </w:pPr>
      <w:bookmarkStart w:id="784" w:name="_Toc64461793"/>
      <w:r w:rsidRPr="00A44917">
        <w:rPr>
          <w:lang w:val="en-US"/>
        </w:rPr>
        <w:t>Tasks for Projects &amp; Infrastructure: Novice</w:t>
      </w:r>
      <w:bookmarkEnd w:id="784"/>
    </w:p>
    <w:p w14:paraId="7193415F" w14:textId="77777777" w:rsidR="00DE3F3E" w:rsidRPr="00DE3F3E" w:rsidRDefault="00DE3F3E" w:rsidP="00DE3F3E">
      <w:pPr>
        <w:rPr>
          <w:lang w:val="en-US"/>
        </w:rPr>
      </w:pPr>
    </w:p>
    <w:p w14:paraId="5012099E" w14:textId="77860351" w:rsidR="00A44917" w:rsidRPr="001631B3" w:rsidRDefault="00A44917" w:rsidP="00D15460">
      <w:pPr>
        <w:pStyle w:val="Heading2"/>
        <w:numPr>
          <w:ilvl w:val="1"/>
          <w:numId w:val="23"/>
        </w:numPr>
      </w:pPr>
      <w:bookmarkStart w:id="785" w:name="_Toc64461794"/>
      <w:r>
        <w:lastRenderedPageBreak/>
        <w:t xml:space="preserve">Projects &amp; </w:t>
      </w:r>
      <w:proofErr w:type="spellStart"/>
      <w:r>
        <w:t>Infrastructure</w:t>
      </w:r>
      <w:proofErr w:type="spellEnd"/>
      <w:r>
        <w:t>: Intermediate</w:t>
      </w:r>
      <w:bookmarkEnd w:id="785"/>
    </w:p>
    <w:p w14:paraId="1E0BCB63" w14:textId="77777777" w:rsidR="00A44917" w:rsidRPr="00EF1A0F" w:rsidRDefault="00A44917" w:rsidP="00EF1A0F"/>
    <w:p w14:paraId="4E5B120C" w14:textId="4C147E23" w:rsidR="00EF1A0F" w:rsidRPr="0067104A" w:rsidRDefault="00EF1A0F" w:rsidP="00D15460">
      <w:pPr>
        <w:pStyle w:val="Heading3"/>
        <w:numPr>
          <w:ilvl w:val="2"/>
          <w:numId w:val="28"/>
        </w:numPr>
        <w:rPr>
          <w:lang w:val="en-US"/>
        </w:rPr>
      </w:pPr>
      <w:bookmarkStart w:id="786" w:name="_Toc64461795"/>
      <w:r w:rsidRPr="0067104A">
        <w:rPr>
          <w:lang w:val="en-US"/>
        </w:rPr>
        <w:t>dev/CI/test/prod-</w:t>
      </w:r>
      <w:proofErr w:type="spellStart"/>
      <w:r w:rsidRPr="0067104A">
        <w:rPr>
          <w:lang w:val="en-US"/>
        </w:rPr>
        <w:t>noder</w:t>
      </w:r>
      <w:bookmarkEnd w:id="786"/>
      <w:proofErr w:type="spellEnd"/>
    </w:p>
    <w:p w14:paraId="16D03D17" w14:textId="77777777" w:rsidR="00EF1A0F" w:rsidRPr="001631B3" w:rsidRDefault="00EF1A0F" w:rsidP="00EF1A0F">
      <w:r w:rsidRPr="0073266F">
        <w:t xml:space="preserve">            </w:t>
      </w:r>
      <w:proofErr w:type="spellStart"/>
      <w:r w:rsidRPr="001631B3">
        <w:t>dev</w:t>
      </w:r>
      <w:proofErr w:type="spellEnd"/>
      <w:r w:rsidRPr="001631B3">
        <w:t xml:space="preserve"> = personlig node der utvikling foregår</w:t>
      </w:r>
    </w:p>
    <w:p w14:paraId="4DC44FF4" w14:textId="77777777" w:rsidR="00EF1A0F" w:rsidRDefault="00EF1A0F" w:rsidP="00EF1A0F">
      <w:r w:rsidRPr="001631B3">
        <w:t xml:space="preserve">            test = node som kjører samme </w:t>
      </w:r>
      <w:proofErr w:type="spellStart"/>
      <w:r w:rsidRPr="001631B3">
        <w:t>config</w:t>
      </w:r>
      <w:proofErr w:type="spellEnd"/>
      <w:r w:rsidRPr="001631B3">
        <w:t xml:space="preserve"> som </w:t>
      </w:r>
      <w:proofErr w:type="spellStart"/>
      <w:r w:rsidRPr="001631B3">
        <w:t>prod</w:t>
      </w:r>
      <w:proofErr w:type="spellEnd"/>
      <w:r w:rsidRPr="001631B3">
        <w:t xml:space="preserve"> med </w:t>
      </w:r>
      <w:proofErr w:type="spellStart"/>
      <w:r w:rsidRPr="001631B3">
        <w:t>testdata</w:t>
      </w:r>
      <w:proofErr w:type="spellEnd"/>
      <w:r w:rsidRPr="001631B3">
        <w:t xml:space="preserve"> for å finne </w:t>
      </w:r>
      <w:proofErr w:type="spellStart"/>
      <w:r w:rsidRPr="001631B3">
        <w:t>bugs</w:t>
      </w:r>
      <w:proofErr w:type="spellEnd"/>
    </w:p>
    <w:p w14:paraId="7F3C311B" w14:textId="77777777" w:rsidR="00EF1A0F" w:rsidRPr="001631B3" w:rsidRDefault="00EF1A0F" w:rsidP="00EF1A0F">
      <w:pPr>
        <w:rPr>
          <w:lang w:val="en-US"/>
        </w:rPr>
      </w:pPr>
      <w:r w:rsidRPr="001631B3">
        <w:rPr>
          <w:lang w:val="en-US"/>
        </w:rPr>
        <w:t>CI = do tests for pull reque</w:t>
      </w:r>
      <w:r>
        <w:rPr>
          <w:lang w:val="en-US"/>
        </w:rPr>
        <w:t>sts /deployments before deploying.</w:t>
      </w:r>
    </w:p>
    <w:p w14:paraId="4334E779" w14:textId="77777777" w:rsidR="00EF1A0F" w:rsidRPr="001631B3" w:rsidRDefault="00EF1A0F" w:rsidP="00EF1A0F">
      <w:r w:rsidRPr="001631B3">
        <w:rPr>
          <w:lang w:val="en-US"/>
        </w:rPr>
        <w:t xml:space="preserve">            </w:t>
      </w:r>
      <w:proofErr w:type="spellStart"/>
      <w:r w:rsidRPr="001631B3">
        <w:t>prod</w:t>
      </w:r>
      <w:proofErr w:type="spellEnd"/>
      <w:r w:rsidRPr="001631B3">
        <w:t xml:space="preserve"> = live node som kjører live integrasjoner</w:t>
      </w:r>
    </w:p>
    <w:p w14:paraId="5FA0E0CD" w14:textId="77777777" w:rsidR="00EF1A0F" w:rsidRPr="001631B3" w:rsidRDefault="00EF1A0F" w:rsidP="00EF1A0F">
      <w:r w:rsidRPr="001631B3">
        <w:t xml:space="preserve">            Tagging av </w:t>
      </w:r>
      <w:proofErr w:type="spellStart"/>
      <w:r w:rsidRPr="001631B3">
        <w:t>brancher</w:t>
      </w:r>
      <w:proofErr w:type="spellEnd"/>
      <w:r w:rsidRPr="001631B3">
        <w:t xml:space="preserve"> for </w:t>
      </w:r>
      <w:proofErr w:type="spellStart"/>
      <w:r w:rsidRPr="001631B3">
        <w:t>deployment</w:t>
      </w:r>
      <w:proofErr w:type="spellEnd"/>
    </w:p>
    <w:p w14:paraId="56B43FAA" w14:textId="77777777" w:rsidR="00EF1A0F" w:rsidRPr="001631B3" w:rsidRDefault="00EF1A0F" w:rsidP="00263F86"/>
    <w:p w14:paraId="1D8C52DE" w14:textId="42A41217" w:rsidR="00263F86" w:rsidRPr="001631B3" w:rsidRDefault="00263F86" w:rsidP="00D15460">
      <w:pPr>
        <w:pStyle w:val="Heading3"/>
        <w:numPr>
          <w:ilvl w:val="2"/>
          <w:numId w:val="28"/>
        </w:numPr>
      </w:pPr>
      <w:bookmarkStart w:id="787" w:name="_Toc64461796"/>
      <w:r w:rsidRPr="001631B3">
        <w:t>CI/CD/TDD?</w:t>
      </w:r>
      <w:bookmarkEnd w:id="787"/>
    </w:p>
    <w:p w14:paraId="2B53C978" w14:textId="77777777" w:rsidR="00263F86" w:rsidRPr="001631B3" w:rsidRDefault="00263F86" w:rsidP="00263F86">
      <w:r w:rsidRPr="001631B3">
        <w:t xml:space="preserve">            ci-node</w:t>
      </w:r>
    </w:p>
    <w:p w14:paraId="4864CA9F" w14:textId="77777777" w:rsidR="00263F86" w:rsidRPr="001631B3" w:rsidRDefault="00263F86" w:rsidP="00263F86">
      <w:r w:rsidRPr="001631B3">
        <w:t xml:space="preserve">                kjører med test-data</w:t>
      </w:r>
    </w:p>
    <w:p w14:paraId="5DBE2148" w14:textId="77777777" w:rsidR="00263F86" w:rsidRPr="001631B3" w:rsidRDefault="00263F86" w:rsidP="00263F86">
      <w:r w:rsidRPr="001631B3">
        <w:t xml:space="preserve">                    </w:t>
      </w:r>
      <w:proofErr w:type="spellStart"/>
      <w:r w:rsidRPr="001631B3">
        <w:t>embedded</w:t>
      </w:r>
      <w:proofErr w:type="spellEnd"/>
      <w:r w:rsidRPr="001631B3">
        <w:t xml:space="preserve"> data</w:t>
      </w:r>
    </w:p>
    <w:p w14:paraId="620FBA18" w14:textId="77777777" w:rsidR="00263F86" w:rsidRPr="001631B3" w:rsidRDefault="00263F86" w:rsidP="00263F86">
      <w:r w:rsidRPr="001631B3">
        <w:t xml:space="preserve">                    NB!! nye cli fra 1.18.1(separat </w:t>
      </w:r>
      <w:proofErr w:type="spellStart"/>
      <w:r w:rsidRPr="001631B3">
        <w:t>testdata-fodler</w:t>
      </w:r>
      <w:proofErr w:type="spellEnd"/>
      <w:r w:rsidRPr="001631B3">
        <w:t>)</w:t>
      </w:r>
    </w:p>
    <w:p w14:paraId="10631CFD" w14:textId="77777777" w:rsidR="00263F86" w:rsidRPr="001631B3" w:rsidRDefault="00263F86" w:rsidP="00263F86">
      <w:r w:rsidRPr="001631B3">
        <w:t xml:space="preserve">                NB!! ikke koblet til live systemer, ikke legg inn </w:t>
      </w:r>
      <w:proofErr w:type="spellStart"/>
      <w:r w:rsidRPr="001631B3">
        <w:t>secrets</w:t>
      </w:r>
      <w:proofErr w:type="spellEnd"/>
      <w:r w:rsidRPr="001631B3">
        <w:t xml:space="preserve"> som ikke skal være der</w:t>
      </w:r>
    </w:p>
    <w:p w14:paraId="455BC976" w14:textId="77777777" w:rsidR="00263F86" w:rsidRPr="00263F86" w:rsidRDefault="00263F86" w:rsidP="00263F86">
      <w:pPr>
        <w:rPr>
          <w:lang w:val="en-US"/>
        </w:rPr>
      </w:pPr>
      <w:r w:rsidRPr="001631B3">
        <w:t xml:space="preserve">                </w:t>
      </w:r>
      <w:r w:rsidRPr="00263F86">
        <w:rPr>
          <w:lang w:val="en-US"/>
        </w:rPr>
        <w:t>node-env</w:t>
      </w:r>
    </w:p>
    <w:p w14:paraId="6D4C8C81" w14:textId="77777777" w:rsidR="00263F86" w:rsidRPr="00263F86" w:rsidRDefault="00263F86" w:rsidP="00263F86">
      <w:pPr>
        <w:rPr>
          <w:lang w:val="en-US"/>
        </w:rPr>
      </w:pPr>
      <w:r w:rsidRPr="00263F86">
        <w:rPr>
          <w:lang w:val="en-US"/>
        </w:rPr>
        <w:t xml:space="preserve">                conditional source</w:t>
      </w:r>
    </w:p>
    <w:p w14:paraId="2CB72C7F" w14:textId="77777777" w:rsidR="00263F86" w:rsidRPr="00263F86" w:rsidRDefault="00263F86" w:rsidP="00263F86">
      <w:pPr>
        <w:rPr>
          <w:lang w:val="en-US"/>
        </w:rPr>
      </w:pPr>
      <w:r w:rsidRPr="00263F86">
        <w:rPr>
          <w:lang w:val="en-US"/>
        </w:rPr>
        <w:t xml:space="preserve">                    embedded data</w:t>
      </w:r>
    </w:p>
    <w:p w14:paraId="0A32D2E4" w14:textId="77777777" w:rsidR="00263F86" w:rsidRPr="001631B3" w:rsidRDefault="00263F86" w:rsidP="00263F86">
      <w:r w:rsidRPr="00263F86">
        <w:rPr>
          <w:lang w:val="en-US"/>
        </w:rPr>
        <w:t xml:space="preserve">                    </w:t>
      </w:r>
      <w:r w:rsidRPr="001631B3">
        <w:t xml:space="preserve">NB!! nye cli fra 1.18.1(separat </w:t>
      </w:r>
      <w:proofErr w:type="spellStart"/>
      <w:r w:rsidRPr="001631B3">
        <w:t>testdata</w:t>
      </w:r>
      <w:proofErr w:type="spellEnd"/>
      <w:r w:rsidRPr="001631B3">
        <w:t>-folder)</w:t>
      </w:r>
    </w:p>
    <w:p w14:paraId="5AD124A2" w14:textId="77777777" w:rsidR="00263F86" w:rsidRPr="001631B3" w:rsidRDefault="00263F86" w:rsidP="00263F86">
      <w:r w:rsidRPr="001631B3">
        <w:t xml:space="preserve">                </w:t>
      </w:r>
      <w:proofErr w:type="spellStart"/>
      <w:r w:rsidRPr="001631B3">
        <w:t>conditional</w:t>
      </w:r>
      <w:proofErr w:type="spellEnd"/>
      <w:r w:rsidRPr="001631B3">
        <w:t xml:space="preserve"> </w:t>
      </w:r>
      <w:proofErr w:type="spellStart"/>
      <w:r w:rsidRPr="001631B3">
        <w:t>transform</w:t>
      </w:r>
      <w:proofErr w:type="spellEnd"/>
    </w:p>
    <w:p w14:paraId="24773059" w14:textId="77777777" w:rsidR="00263F86" w:rsidRPr="001631B3" w:rsidRDefault="00263F86" w:rsidP="00263F86">
      <w:r w:rsidRPr="001631B3">
        <w:t xml:space="preserve">            </w:t>
      </w:r>
    </w:p>
    <w:p w14:paraId="0B86837A" w14:textId="77777777" w:rsidR="00263F86" w:rsidRPr="001631B3" w:rsidRDefault="00263F86" w:rsidP="00263F86">
      <w:r w:rsidRPr="001631B3">
        <w:t xml:space="preserve">            Hvordan bruker vi </w:t>
      </w:r>
      <w:proofErr w:type="gramStart"/>
      <w:r w:rsidRPr="001631B3">
        <w:t>versjonskontroll(</w:t>
      </w:r>
      <w:proofErr w:type="spellStart"/>
      <w:proofErr w:type="gramEnd"/>
      <w:r w:rsidRPr="001631B3">
        <w:t>git</w:t>
      </w:r>
      <w:proofErr w:type="spellEnd"/>
      <w:r w:rsidRPr="001631B3">
        <w:t xml:space="preserve">, </w:t>
      </w:r>
      <w:proofErr w:type="spellStart"/>
      <w:r w:rsidRPr="001631B3">
        <w:t>vcs</w:t>
      </w:r>
      <w:proofErr w:type="spellEnd"/>
      <w:r w:rsidRPr="001631B3">
        <w:t xml:space="preserve">, </w:t>
      </w:r>
      <w:proofErr w:type="spellStart"/>
      <w:r w:rsidRPr="001631B3">
        <w:t>svn</w:t>
      </w:r>
      <w:proofErr w:type="spellEnd"/>
      <w:r w:rsidRPr="001631B3">
        <w:t>)</w:t>
      </w:r>
    </w:p>
    <w:p w14:paraId="426E9B30" w14:textId="77777777" w:rsidR="00263F86" w:rsidRPr="00263F86" w:rsidRDefault="00263F86" w:rsidP="00263F86">
      <w:pPr>
        <w:rPr>
          <w:lang w:val="en-US"/>
        </w:rPr>
      </w:pPr>
      <w:r w:rsidRPr="001631B3">
        <w:t xml:space="preserve">                </w:t>
      </w:r>
      <w:proofErr w:type="spellStart"/>
      <w:r w:rsidRPr="00263F86">
        <w:rPr>
          <w:lang w:val="en-US"/>
        </w:rPr>
        <w:t>initiere</w:t>
      </w:r>
      <w:proofErr w:type="spellEnd"/>
      <w:r w:rsidRPr="00263F86">
        <w:rPr>
          <w:lang w:val="en-US"/>
        </w:rPr>
        <w:t xml:space="preserve"> repo (se docs)</w:t>
      </w:r>
    </w:p>
    <w:p w14:paraId="28445F4C" w14:textId="77777777" w:rsidR="00263F86" w:rsidRPr="00263F86" w:rsidRDefault="00263F86" w:rsidP="00263F86">
      <w:pPr>
        <w:rPr>
          <w:lang w:val="en-US"/>
        </w:rPr>
      </w:pPr>
      <w:r w:rsidRPr="00263F86">
        <w:rPr>
          <w:lang w:val="en-US"/>
        </w:rPr>
        <w:t xml:space="preserve">                protected branches</w:t>
      </w:r>
    </w:p>
    <w:p w14:paraId="6208BECC" w14:textId="77777777" w:rsidR="00263F86" w:rsidRPr="001631B3" w:rsidRDefault="00263F86" w:rsidP="00263F86">
      <w:r w:rsidRPr="00263F86">
        <w:rPr>
          <w:lang w:val="en-US"/>
        </w:rPr>
        <w:t xml:space="preserve">                    </w:t>
      </w:r>
      <w:proofErr w:type="spellStart"/>
      <w:r w:rsidRPr="001631B3">
        <w:t>merge</w:t>
      </w:r>
      <w:proofErr w:type="spellEnd"/>
      <w:r w:rsidRPr="001631B3">
        <w:t xml:space="preserve"> regler</w:t>
      </w:r>
    </w:p>
    <w:p w14:paraId="048C904C" w14:textId="77777777" w:rsidR="00263F86" w:rsidRPr="001631B3" w:rsidRDefault="00263F86" w:rsidP="00263F86">
      <w:r w:rsidRPr="001631B3">
        <w:t xml:space="preserve">                </w:t>
      </w:r>
      <w:proofErr w:type="spellStart"/>
      <w:r w:rsidRPr="001631B3">
        <w:t>byggserver</w:t>
      </w:r>
      <w:proofErr w:type="spellEnd"/>
      <w:r w:rsidRPr="001631B3">
        <w:t xml:space="preserve"> </w:t>
      </w:r>
    </w:p>
    <w:p w14:paraId="0EC2FF0C" w14:textId="1FFBD0CD" w:rsidR="00263F86" w:rsidRDefault="00263F86" w:rsidP="007549FA">
      <w:r w:rsidRPr="001631B3">
        <w:t xml:space="preserve">                </w:t>
      </w:r>
      <w:proofErr w:type="spellStart"/>
      <w:r w:rsidRPr="001631B3">
        <w:t>Autodeploy</w:t>
      </w:r>
      <w:proofErr w:type="spellEnd"/>
      <w:r w:rsidRPr="001631B3">
        <w:t>/</w:t>
      </w:r>
      <w:proofErr w:type="spellStart"/>
      <w:r w:rsidRPr="001631B3">
        <w:t>vs</w:t>
      </w:r>
      <w:proofErr w:type="spellEnd"/>
      <w:r w:rsidRPr="001631B3">
        <w:t xml:space="preserve"> ikk</w:t>
      </w:r>
      <w:r w:rsidR="007549FA">
        <w:t>e</w:t>
      </w:r>
    </w:p>
    <w:p w14:paraId="2532DC01" w14:textId="218686D3" w:rsidR="00956B62" w:rsidRDefault="00956B62" w:rsidP="00D15460">
      <w:pPr>
        <w:pStyle w:val="Heading3"/>
        <w:numPr>
          <w:ilvl w:val="2"/>
          <w:numId w:val="25"/>
        </w:numPr>
      </w:pPr>
      <w:bookmarkStart w:id="788" w:name="_Toc64461797"/>
      <w:proofErr w:type="spellStart"/>
      <w:r>
        <w:t>Workflow</w:t>
      </w:r>
      <w:proofErr w:type="spellEnd"/>
      <w:r>
        <w:t xml:space="preserve"> in Projects</w:t>
      </w:r>
      <w:bookmarkEnd w:id="788"/>
    </w:p>
    <w:p w14:paraId="3C6C0FF0" w14:textId="5230C8B6" w:rsidR="0099508D" w:rsidRDefault="0099508D" w:rsidP="00956B62">
      <w:proofErr w:type="spellStart"/>
      <w:proofErr w:type="gramStart"/>
      <w:r>
        <w:t>Get</w:t>
      </w:r>
      <w:proofErr w:type="spellEnd"/>
      <w:r>
        <w:t xml:space="preserve">  </w:t>
      </w:r>
      <w:proofErr w:type="spellStart"/>
      <w:r>
        <w:t>task</w:t>
      </w:r>
      <w:proofErr w:type="spellEnd"/>
      <w:proofErr w:type="gramEnd"/>
    </w:p>
    <w:p w14:paraId="2ED484A7" w14:textId="70058968" w:rsidR="0099508D" w:rsidRDefault="00902E00" w:rsidP="00956B62">
      <w:r>
        <w:t>[</w:t>
      </w:r>
      <w:proofErr w:type="spellStart"/>
      <w:r w:rsidR="0099508D">
        <w:t>Document</w:t>
      </w:r>
      <w:proofErr w:type="spellEnd"/>
      <w:r w:rsidR="0099508D">
        <w:t xml:space="preserve"> </w:t>
      </w:r>
      <w:proofErr w:type="spellStart"/>
      <w:r w:rsidR="0099508D">
        <w:t>task</w:t>
      </w:r>
      <w:proofErr w:type="spellEnd"/>
      <w:r>
        <w:t>]</w:t>
      </w:r>
    </w:p>
    <w:p w14:paraId="40EF1F60" w14:textId="214A5A04" w:rsidR="00956B62" w:rsidRDefault="00956B62" w:rsidP="00956B62">
      <w:r>
        <w:t xml:space="preserve">Pull </w:t>
      </w:r>
      <w:proofErr w:type="spellStart"/>
      <w:r>
        <w:t>repo</w:t>
      </w:r>
      <w:proofErr w:type="spellEnd"/>
    </w:p>
    <w:p w14:paraId="30E1F06C" w14:textId="0F8FB160" w:rsidR="00956B62" w:rsidRDefault="00956B62" w:rsidP="00956B62">
      <w:proofErr w:type="spellStart"/>
      <w:r>
        <w:t>Create</w:t>
      </w:r>
      <w:proofErr w:type="spellEnd"/>
      <w:r>
        <w:t xml:space="preserve"> </w:t>
      </w:r>
      <w:proofErr w:type="spellStart"/>
      <w:r>
        <w:t>branch</w:t>
      </w:r>
      <w:proofErr w:type="spellEnd"/>
    </w:p>
    <w:p w14:paraId="16947350" w14:textId="1E7B7A39" w:rsidR="00956B62" w:rsidRDefault="00956B62" w:rsidP="00956B62">
      <w:r>
        <w:lastRenderedPageBreak/>
        <w:t xml:space="preserve">Do </w:t>
      </w:r>
      <w:proofErr w:type="spellStart"/>
      <w:r>
        <w:t>changes</w:t>
      </w:r>
      <w:proofErr w:type="spellEnd"/>
    </w:p>
    <w:p w14:paraId="020CAFCE" w14:textId="402CF861" w:rsidR="00956B62" w:rsidRDefault="0099508D" w:rsidP="00956B62">
      <w:r>
        <w:t xml:space="preserve">Test </w:t>
      </w:r>
      <w:proofErr w:type="spellStart"/>
      <w:r>
        <w:t>changes</w:t>
      </w:r>
      <w:proofErr w:type="spellEnd"/>
    </w:p>
    <w:p w14:paraId="18416FC4" w14:textId="2239DFC5" w:rsidR="0099508D" w:rsidRDefault="0099508D" w:rsidP="00956B62">
      <w:r>
        <w:t>[</w:t>
      </w:r>
      <w:proofErr w:type="spellStart"/>
      <w:r>
        <w:t>Create</w:t>
      </w:r>
      <w:proofErr w:type="spellEnd"/>
      <w:r>
        <w:t xml:space="preserve"> more test cases]</w:t>
      </w:r>
    </w:p>
    <w:p w14:paraId="0BBA1DEE" w14:textId="37ACCFDA" w:rsidR="0099508D" w:rsidRDefault="0099508D" w:rsidP="00956B62">
      <w:r>
        <w:t xml:space="preserve">Update </w:t>
      </w:r>
      <w:proofErr w:type="spellStart"/>
      <w:r>
        <w:t>expected</w:t>
      </w:r>
      <w:proofErr w:type="spellEnd"/>
      <w:r>
        <w:t xml:space="preserve"> data</w:t>
      </w:r>
    </w:p>
    <w:p w14:paraId="7BAEB7E2" w14:textId="337469A6" w:rsidR="0099508D" w:rsidRDefault="0099508D" w:rsidP="00956B62">
      <w:r>
        <w:t xml:space="preserve">Push </w:t>
      </w:r>
      <w:proofErr w:type="spellStart"/>
      <w:r>
        <w:t>changes</w:t>
      </w:r>
      <w:proofErr w:type="spellEnd"/>
    </w:p>
    <w:p w14:paraId="1405DC4D" w14:textId="67D48A5A" w:rsidR="00902E00" w:rsidRDefault="00902E00" w:rsidP="00956B62">
      <w:proofErr w:type="spellStart"/>
      <w:r>
        <w:t>Document</w:t>
      </w:r>
      <w:proofErr w:type="spellEnd"/>
      <w:r>
        <w:t xml:space="preserve"> </w:t>
      </w:r>
      <w:proofErr w:type="spellStart"/>
      <w:r>
        <w:t>solution</w:t>
      </w:r>
      <w:proofErr w:type="spellEnd"/>
    </w:p>
    <w:p w14:paraId="21EE29E1" w14:textId="091F517B" w:rsidR="00902E00" w:rsidRPr="00902E00" w:rsidRDefault="00902E00" w:rsidP="00956B62">
      <w:pPr>
        <w:rPr>
          <w:lang w:val="en-US"/>
        </w:rPr>
      </w:pPr>
      <w:r w:rsidRPr="00902E00">
        <w:rPr>
          <w:lang w:val="en-US"/>
        </w:rPr>
        <w:t>Deploy to test</w:t>
      </w:r>
    </w:p>
    <w:p w14:paraId="118594C8" w14:textId="30F6F3A0" w:rsidR="00902E00" w:rsidRDefault="00902E00" w:rsidP="00956B62">
      <w:pPr>
        <w:rPr>
          <w:lang w:val="en-US"/>
        </w:rPr>
      </w:pPr>
      <w:r w:rsidRPr="00902E00">
        <w:rPr>
          <w:lang w:val="en-US"/>
        </w:rPr>
        <w:t>Test changes in test</w:t>
      </w:r>
      <w:r>
        <w:rPr>
          <w:lang w:val="en-US"/>
        </w:rPr>
        <w:t xml:space="preserve"> – go back to create branch if necessary.</w:t>
      </w:r>
    </w:p>
    <w:p w14:paraId="0CED1A5E" w14:textId="04D32663" w:rsidR="00902E00" w:rsidRPr="00902E00" w:rsidRDefault="00902E00" w:rsidP="00956B62">
      <w:pPr>
        <w:rPr>
          <w:lang w:val="en-US"/>
        </w:rPr>
      </w:pPr>
      <w:r>
        <w:rPr>
          <w:lang w:val="en-US"/>
        </w:rPr>
        <w:t>Deploy to prod</w:t>
      </w:r>
    </w:p>
    <w:p w14:paraId="099F97B5" w14:textId="48E2149D" w:rsidR="00902E00" w:rsidRPr="00902E00" w:rsidRDefault="00902E00" w:rsidP="00956B62">
      <w:pPr>
        <w:rPr>
          <w:lang w:val="en-US"/>
        </w:rPr>
      </w:pPr>
    </w:p>
    <w:p w14:paraId="1A861726" w14:textId="77777777" w:rsidR="00956B62" w:rsidRPr="00902E00" w:rsidRDefault="00956B62" w:rsidP="007549FA">
      <w:pPr>
        <w:rPr>
          <w:lang w:val="en-US"/>
        </w:rPr>
      </w:pPr>
    </w:p>
    <w:p w14:paraId="27B43E8E" w14:textId="4819FCEA" w:rsidR="00A44917" w:rsidRPr="00A44917" w:rsidRDefault="00A44917" w:rsidP="00D15460">
      <w:pPr>
        <w:pStyle w:val="Heading3"/>
        <w:numPr>
          <w:ilvl w:val="1"/>
          <w:numId w:val="24"/>
        </w:numPr>
        <w:rPr>
          <w:lang w:val="en-US"/>
        </w:rPr>
      </w:pPr>
      <w:bookmarkStart w:id="789" w:name="_Toc64461798"/>
      <w:r w:rsidRPr="00A44917">
        <w:rPr>
          <w:lang w:val="en-US"/>
        </w:rPr>
        <w:t>Tasks for Projects &amp; Infrastructure: Intermediate</w:t>
      </w:r>
      <w:bookmarkEnd w:id="789"/>
    </w:p>
    <w:p w14:paraId="29BBE89C" w14:textId="4CA480EF" w:rsidR="00263F86" w:rsidRPr="00A44917" w:rsidRDefault="00263F86" w:rsidP="00657F93">
      <w:pPr>
        <w:rPr>
          <w:lang w:val="en-US"/>
        </w:rPr>
      </w:pPr>
    </w:p>
    <w:p w14:paraId="5B6660F2" w14:textId="01A1FBBC" w:rsidR="00E918DF" w:rsidRDefault="00E918DF" w:rsidP="00657F93"/>
    <w:p w14:paraId="546AD9A9" w14:textId="77777777" w:rsidR="00DE3F3E" w:rsidRDefault="00DE3F3E" w:rsidP="00DE3F3E">
      <w:pPr>
        <w:pStyle w:val="Heading2"/>
        <w:rPr>
          <w:lang w:val="en-US"/>
        </w:rPr>
      </w:pPr>
      <w:bookmarkStart w:id="790" w:name="_Toc64461799"/>
      <w:r w:rsidRPr="00EE7D2E">
        <w:rPr>
          <w:lang w:val="en-US"/>
        </w:rPr>
        <w:t>Epilogu</w:t>
      </w:r>
      <w:r>
        <w:rPr>
          <w:lang w:val="en-US"/>
        </w:rPr>
        <w:t>e</w:t>
      </w:r>
      <w:bookmarkEnd w:id="790"/>
    </w:p>
    <w:p w14:paraId="222D0A7A" w14:textId="77777777" w:rsidR="00DE3F3E" w:rsidRDefault="00DE3F3E" w:rsidP="00DE3F3E">
      <w:pPr>
        <w:rPr>
          <w:lang w:val="en-US"/>
        </w:rPr>
      </w:pPr>
      <w:r>
        <w:rPr>
          <w:lang w:val="en-US"/>
        </w:rPr>
        <w:t>Summarize the topics the reader has gone through on a very high level.</w:t>
      </w:r>
    </w:p>
    <w:p w14:paraId="34F7BB3E" w14:textId="77777777" w:rsidR="00DE3F3E" w:rsidRPr="00E454AE" w:rsidRDefault="00DE3F3E" w:rsidP="00DE3F3E">
      <w:pPr>
        <w:rPr>
          <w:lang w:val="en-US"/>
        </w:rPr>
      </w:pPr>
      <w:r>
        <w:rPr>
          <w:lang w:val="en-US"/>
        </w:rPr>
        <w:t>In relation to the introduction, tell them what they’ve learned and what they should be capable of using this knowledge to do.</w:t>
      </w:r>
    </w:p>
    <w:p w14:paraId="3E430A47" w14:textId="2CEE1B5D" w:rsidR="00E918DF" w:rsidRPr="00DE3F3E" w:rsidRDefault="00E918DF" w:rsidP="00657F93">
      <w:pPr>
        <w:rPr>
          <w:lang w:val="en-US"/>
        </w:rPr>
      </w:pPr>
    </w:p>
    <w:p w14:paraId="459C8E5C" w14:textId="220E3584" w:rsidR="00E918DF" w:rsidRPr="00DE3F3E" w:rsidRDefault="00E918DF" w:rsidP="00657F93">
      <w:pPr>
        <w:rPr>
          <w:lang w:val="en-US"/>
        </w:rPr>
      </w:pPr>
    </w:p>
    <w:p w14:paraId="4E8207C5" w14:textId="35F5FFA4" w:rsidR="00E918DF" w:rsidRPr="00DE3F3E" w:rsidRDefault="00E918DF" w:rsidP="00E918DF">
      <w:pPr>
        <w:rPr>
          <w:lang w:val="en-US"/>
        </w:rPr>
      </w:pPr>
    </w:p>
    <w:p w14:paraId="395D0780" w14:textId="1AF1C2BD" w:rsidR="00E918DF" w:rsidRDefault="00891D05" w:rsidP="00D15460">
      <w:pPr>
        <w:pStyle w:val="Heading1"/>
        <w:numPr>
          <w:ilvl w:val="0"/>
          <w:numId w:val="24"/>
        </w:numPr>
      </w:pPr>
      <w:bookmarkStart w:id="791" w:name="_Toc64461800"/>
      <w:r>
        <w:t>Microservices</w:t>
      </w:r>
      <w:bookmarkEnd w:id="791"/>
    </w:p>
    <w:p w14:paraId="0C4D0388" w14:textId="0E8CA2BB" w:rsidR="00594706" w:rsidRDefault="00891D05" w:rsidP="00D3611D">
      <w:pPr>
        <w:pStyle w:val="Heading2"/>
      </w:pPr>
      <w:bookmarkStart w:id="792" w:name="_Toc64461801"/>
      <w:proofErr w:type="spellStart"/>
      <w:r>
        <w:t>Introduction</w:t>
      </w:r>
      <w:bookmarkEnd w:id="792"/>
      <w:proofErr w:type="spellEnd"/>
    </w:p>
    <w:p w14:paraId="444B9F53" w14:textId="77777777" w:rsidR="00D3611D" w:rsidRPr="00D3611D" w:rsidRDefault="00D3611D" w:rsidP="00D3611D"/>
    <w:p w14:paraId="7C4E455D" w14:textId="105F8949" w:rsidR="00D3611D" w:rsidRDefault="00D3611D" w:rsidP="00D15460">
      <w:pPr>
        <w:pStyle w:val="Heading2"/>
        <w:numPr>
          <w:ilvl w:val="1"/>
          <w:numId w:val="24"/>
        </w:numPr>
        <w:rPr>
          <w:lang w:val="en-US"/>
        </w:rPr>
      </w:pPr>
      <w:bookmarkStart w:id="793" w:name="_Toc64461802"/>
      <w:r>
        <w:rPr>
          <w:lang w:val="en-US"/>
        </w:rPr>
        <w:t>Microservices: Beginner</w:t>
      </w:r>
      <w:bookmarkEnd w:id="793"/>
    </w:p>
    <w:p w14:paraId="726A160E" w14:textId="77777777" w:rsidR="00D3611D" w:rsidRPr="00D3611D" w:rsidRDefault="00D3611D" w:rsidP="00D3611D">
      <w:pPr>
        <w:rPr>
          <w:lang w:val="en-US"/>
        </w:rPr>
      </w:pPr>
    </w:p>
    <w:p w14:paraId="63F7E0C3" w14:textId="4FE598F1" w:rsidR="00891D05" w:rsidRPr="00891D05" w:rsidRDefault="00891D05" w:rsidP="00D15460">
      <w:pPr>
        <w:pStyle w:val="Heading3"/>
        <w:numPr>
          <w:ilvl w:val="2"/>
          <w:numId w:val="26"/>
        </w:numPr>
        <w:rPr>
          <w:lang w:val="en-US"/>
        </w:rPr>
      </w:pPr>
      <w:bookmarkStart w:id="794" w:name="_Toc64461803"/>
      <w:r w:rsidRPr="00891D05">
        <w:rPr>
          <w:lang w:val="en-US"/>
        </w:rPr>
        <w:t>What is a microservice?</w:t>
      </w:r>
      <w:bookmarkEnd w:id="794"/>
    </w:p>
    <w:p w14:paraId="3ECC4758" w14:textId="77777777" w:rsidR="00891D05" w:rsidRPr="00891D05" w:rsidRDefault="00891D05" w:rsidP="00891D05">
      <w:pPr>
        <w:spacing w:after="0" w:line="240" w:lineRule="auto"/>
        <w:rPr>
          <w:rFonts w:ascii="Calibri" w:eastAsia="Times New Roman" w:hAnsi="Calibri" w:cs="Calibri"/>
          <w:lang w:val="en-US" w:eastAsia="en-GB"/>
        </w:rPr>
      </w:pPr>
      <w:proofErr w:type="spellStart"/>
      <w:r w:rsidRPr="00891D05">
        <w:rPr>
          <w:rFonts w:ascii="Calibri" w:eastAsia="Times New Roman" w:hAnsi="Calibri" w:cs="Calibri"/>
          <w:lang w:val="en-US" w:eastAsia="en-GB"/>
        </w:rPr>
        <w:t>Nevn</w:t>
      </w:r>
      <w:proofErr w:type="spellEnd"/>
      <w:r w:rsidRPr="00891D05">
        <w:rPr>
          <w:rFonts w:ascii="Calibri" w:eastAsia="Times New Roman" w:hAnsi="Calibri" w:cs="Calibri"/>
          <w:lang w:val="en-US" w:eastAsia="en-GB"/>
        </w:rPr>
        <w:t xml:space="preserve"> </w:t>
      </w:r>
      <w:proofErr w:type="spellStart"/>
      <w:r w:rsidRPr="00891D05">
        <w:rPr>
          <w:rFonts w:ascii="Calibri" w:eastAsia="Times New Roman" w:hAnsi="Calibri" w:cs="Calibri"/>
          <w:lang w:val="en-US" w:eastAsia="en-GB"/>
        </w:rPr>
        <w:t>bruksområder</w:t>
      </w:r>
      <w:proofErr w:type="spellEnd"/>
    </w:p>
    <w:p w14:paraId="3DD9DC00" w14:textId="10EB2F1D" w:rsidR="00891D05" w:rsidRPr="00594706" w:rsidRDefault="00891D05" w:rsidP="00891D05">
      <w:pPr>
        <w:spacing w:after="0" w:line="240" w:lineRule="auto"/>
        <w:rPr>
          <w:rFonts w:ascii="Calibri" w:eastAsia="Times New Roman" w:hAnsi="Calibri" w:cs="Calibri"/>
          <w:lang w:val="en-US" w:eastAsia="en-GB"/>
        </w:rPr>
      </w:pPr>
      <w:proofErr w:type="spellStart"/>
      <w:r w:rsidRPr="00594706">
        <w:rPr>
          <w:rFonts w:ascii="Calibri" w:eastAsia="Times New Roman" w:hAnsi="Calibri" w:cs="Calibri"/>
          <w:lang w:val="en-US" w:eastAsia="en-GB"/>
        </w:rPr>
        <w:t>språk</w:t>
      </w:r>
      <w:proofErr w:type="spellEnd"/>
    </w:p>
    <w:p w14:paraId="69D9CE74" w14:textId="27E21463" w:rsidR="00891D05" w:rsidRPr="00594706" w:rsidRDefault="00891D05" w:rsidP="00891D05">
      <w:pPr>
        <w:spacing w:after="0" w:line="240" w:lineRule="auto"/>
        <w:rPr>
          <w:rFonts w:ascii="Calibri" w:eastAsia="Times New Roman" w:hAnsi="Calibri" w:cs="Calibri"/>
          <w:lang w:val="en-US" w:eastAsia="en-GB"/>
        </w:rPr>
      </w:pPr>
      <w:r w:rsidRPr="00594706">
        <w:rPr>
          <w:rFonts w:ascii="Calibri" w:eastAsia="Times New Roman" w:hAnsi="Calibri" w:cs="Calibri"/>
          <w:lang w:val="en-US" w:eastAsia="en-GB"/>
        </w:rPr>
        <w:t>Docker</w:t>
      </w:r>
    </w:p>
    <w:p w14:paraId="725913A8" w14:textId="5E540F49" w:rsidR="00891D05" w:rsidRPr="00594706" w:rsidRDefault="00891D05" w:rsidP="00891D05">
      <w:pPr>
        <w:spacing w:after="0" w:line="240" w:lineRule="auto"/>
        <w:rPr>
          <w:rFonts w:ascii="Calibri" w:eastAsia="Times New Roman" w:hAnsi="Calibri" w:cs="Calibri"/>
          <w:lang w:val="en-US" w:eastAsia="en-GB"/>
        </w:rPr>
      </w:pPr>
    </w:p>
    <w:p w14:paraId="59DB5C14" w14:textId="41705A08" w:rsidR="00891D05" w:rsidRPr="007A0450" w:rsidRDefault="00284137" w:rsidP="00D15460">
      <w:pPr>
        <w:pStyle w:val="Heading3"/>
        <w:numPr>
          <w:ilvl w:val="2"/>
          <w:numId w:val="26"/>
        </w:numPr>
        <w:rPr>
          <w:rFonts w:eastAsia="Times New Roman"/>
          <w:lang w:val="en-US" w:eastAsia="en-GB"/>
        </w:rPr>
      </w:pPr>
      <w:bookmarkStart w:id="795" w:name="_Toc64461804"/>
      <w:r w:rsidRPr="007A0450">
        <w:rPr>
          <w:rFonts w:eastAsia="Times New Roman"/>
          <w:lang w:val="en-US" w:eastAsia="en-GB"/>
        </w:rPr>
        <w:t xml:space="preserve">Why </w:t>
      </w:r>
      <w:r w:rsidR="007A0450" w:rsidRPr="007A0450">
        <w:rPr>
          <w:rFonts w:eastAsia="Times New Roman"/>
          <w:lang w:val="en-US" w:eastAsia="en-GB"/>
        </w:rPr>
        <w:t xml:space="preserve">use Microservices in </w:t>
      </w:r>
      <w:proofErr w:type="spellStart"/>
      <w:r w:rsidR="007A0450" w:rsidRPr="007A0450">
        <w:rPr>
          <w:rFonts w:eastAsia="Times New Roman"/>
          <w:lang w:val="en-US" w:eastAsia="en-GB"/>
        </w:rPr>
        <w:t>Sesam</w:t>
      </w:r>
      <w:proofErr w:type="spellEnd"/>
      <w:r w:rsidR="007A0450" w:rsidRPr="007A0450">
        <w:rPr>
          <w:rFonts w:eastAsia="Times New Roman"/>
          <w:lang w:val="en-US" w:eastAsia="en-GB"/>
        </w:rPr>
        <w:t>?</w:t>
      </w:r>
      <w:bookmarkEnd w:id="795"/>
    </w:p>
    <w:p w14:paraId="30DE44AC" w14:textId="77777777" w:rsidR="007A0450" w:rsidRDefault="007A0450" w:rsidP="007A0450">
      <w:pPr>
        <w:spacing w:after="0" w:line="240" w:lineRule="auto"/>
        <w:rPr>
          <w:rFonts w:ascii="Calibri" w:eastAsia="Times New Roman" w:hAnsi="Calibri" w:cs="Calibri"/>
          <w:lang w:eastAsia="en-GB"/>
        </w:rPr>
      </w:pPr>
      <w:r>
        <w:rPr>
          <w:rFonts w:ascii="Calibri" w:hAnsi="Calibri" w:cs="Calibri"/>
        </w:rPr>
        <w:t>System som gjør ting andre systemer ikke kan</w:t>
      </w:r>
    </w:p>
    <w:p w14:paraId="0D5E1A45" w14:textId="59FD3FB8" w:rsidR="00891D05" w:rsidRDefault="00891D05" w:rsidP="00891D05"/>
    <w:p w14:paraId="63824963" w14:textId="15CB0D96" w:rsidR="007A0450" w:rsidRDefault="007A0450" w:rsidP="00D15460">
      <w:pPr>
        <w:pStyle w:val="Heading3"/>
        <w:numPr>
          <w:ilvl w:val="2"/>
          <w:numId w:val="26"/>
        </w:numPr>
        <w:rPr>
          <w:lang w:val="en-US"/>
        </w:rPr>
      </w:pPr>
      <w:bookmarkStart w:id="796" w:name="_Toc64461805"/>
      <w:r w:rsidRPr="007A0450">
        <w:rPr>
          <w:lang w:val="en-US"/>
        </w:rPr>
        <w:lastRenderedPageBreak/>
        <w:t xml:space="preserve">How are Microservices used in </w:t>
      </w:r>
      <w:proofErr w:type="spellStart"/>
      <w:r w:rsidRPr="007A0450">
        <w:rPr>
          <w:lang w:val="en-US"/>
        </w:rPr>
        <w:t>Sesam</w:t>
      </w:r>
      <w:proofErr w:type="spellEnd"/>
      <w:r w:rsidRPr="007A0450">
        <w:rPr>
          <w:lang w:val="en-US"/>
        </w:rPr>
        <w:t>?</w:t>
      </w:r>
      <w:bookmarkEnd w:id="796"/>
    </w:p>
    <w:p w14:paraId="29D4E612" w14:textId="2859A327" w:rsidR="00594706" w:rsidRPr="00594706" w:rsidRDefault="00594706" w:rsidP="00594706">
      <w:pPr>
        <w:rPr>
          <w:lang w:val="en-US"/>
        </w:rPr>
      </w:pPr>
      <w:proofErr w:type="spellStart"/>
      <w:r>
        <w:rPr>
          <w:lang w:val="en-US"/>
        </w:rPr>
        <w:t>Ekte</w:t>
      </w:r>
      <w:proofErr w:type="spellEnd"/>
      <w:r>
        <w:rPr>
          <w:lang w:val="en-US"/>
        </w:rPr>
        <w:t xml:space="preserve"> Use caser</w:t>
      </w:r>
    </w:p>
    <w:p w14:paraId="78272854" w14:textId="6E6AE473" w:rsidR="008B637C" w:rsidRPr="008B637C" w:rsidRDefault="00F72292" w:rsidP="00D15460">
      <w:pPr>
        <w:pStyle w:val="Heading3"/>
        <w:numPr>
          <w:ilvl w:val="2"/>
          <w:numId w:val="26"/>
        </w:numPr>
        <w:rPr>
          <w:lang w:val="en-US"/>
        </w:rPr>
      </w:pPr>
      <w:bookmarkStart w:id="797" w:name="_Toc64461806"/>
      <w:r>
        <w:rPr>
          <w:lang w:val="en-US"/>
        </w:rPr>
        <w:t>Microservice hosting</w:t>
      </w:r>
      <w:bookmarkEnd w:id="797"/>
    </w:p>
    <w:p w14:paraId="7496A293" w14:textId="77777777" w:rsidR="007A0450" w:rsidRPr="00132595" w:rsidRDefault="007A0450" w:rsidP="00F72292">
      <w:pPr>
        <w:spacing w:after="0" w:line="240" w:lineRule="auto"/>
        <w:rPr>
          <w:rFonts w:ascii="Calibri" w:eastAsia="Times New Roman" w:hAnsi="Calibri" w:cs="Calibri"/>
          <w:lang w:val="en-US" w:eastAsia="en-GB"/>
        </w:rPr>
      </w:pPr>
      <w:proofErr w:type="spellStart"/>
      <w:r w:rsidRPr="00132595">
        <w:rPr>
          <w:rFonts w:ascii="Calibri" w:eastAsia="Times New Roman" w:hAnsi="Calibri" w:cs="Calibri"/>
          <w:lang w:val="en-US" w:eastAsia="en-GB"/>
        </w:rPr>
        <w:t>Sesamcommunity</w:t>
      </w:r>
      <w:proofErr w:type="spellEnd"/>
      <w:r w:rsidRPr="00132595">
        <w:rPr>
          <w:rFonts w:ascii="Calibri" w:eastAsia="Times New Roman" w:hAnsi="Calibri" w:cs="Calibri"/>
          <w:lang w:val="en-US" w:eastAsia="en-GB"/>
        </w:rPr>
        <w:t xml:space="preserve"> Git &amp; Docker</w:t>
      </w:r>
    </w:p>
    <w:p w14:paraId="51E7DCA9" w14:textId="35E67403" w:rsidR="007A0450" w:rsidRPr="00132595" w:rsidRDefault="007A0450" w:rsidP="00F72292">
      <w:pPr>
        <w:spacing w:after="0" w:line="240" w:lineRule="auto"/>
        <w:rPr>
          <w:rFonts w:ascii="Calibri" w:eastAsia="Times New Roman" w:hAnsi="Calibri" w:cs="Calibri"/>
          <w:lang w:val="en-US" w:eastAsia="en-GB"/>
        </w:rPr>
      </w:pPr>
      <w:r w:rsidRPr="00132595">
        <w:rPr>
          <w:rFonts w:ascii="Calibri" w:eastAsia="Times New Roman" w:hAnsi="Calibri" w:cs="Calibri"/>
          <w:lang w:val="en-US" w:eastAsia="en-GB"/>
        </w:rPr>
        <w:t xml:space="preserve">Intro </w:t>
      </w:r>
      <w:proofErr w:type="spellStart"/>
      <w:r w:rsidRPr="00132595">
        <w:rPr>
          <w:rFonts w:ascii="Calibri" w:eastAsia="Times New Roman" w:hAnsi="Calibri" w:cs="Calibri"/>
          <w:lang w:val="en-US" w:eastAsia="en-GB"/>
        </w:rPr>
        <w:t>til</w:t>
      </w:r>
      <w:proofErr w:type="spellEnd"/>
      <w:r w:rsidRPr="00132595">
        <w:rPr>
          <w:rFonts w:ascii="Calibri" w:eastAsia="Times New Roman" w:hAnsi="Calibri" w:cs="Calibri"/>
          <w:lang w:val="en-US" w:eastAsia="en-GB"/>
        </w:rPr>
        <w:t xml:space="preserve"> Hosting</w:t>
      </w:r>
    </w:p>
    <w:p w14:paraId="64FD60BE" w14:textId="67754811" w:rsidR="00F72292" w:rsidRPr="00132595" w:rsidRDefault="00F72292" w:rsidP="00F72292">
      <w:pPr>
        <w:spacing w:after="0" w:line="240" w:lineRule="auto"/>
        <w:rPr>
          <w:rFonts w:ascii="Calibri" w:eastAsia="Times New Roman" w:hAnsi="Calibri" w:cs="Calibri"/>
          <w:lang w:val="en-US" w:eastAsia="en-GB"/>
        </w:rPr>
      </w:pPr>
    </w:p>
    <w:p w14:paraId="195A955C" w14:textId="49E40DFB" w:rsidR="00F72292" w:rsidRPr="00F72292" w:rsidRDefault="00F72292" w:rsidP="00D15460">
      <w:pPr>
        <w:pStyle w:val="Heading3"/>
        <w:numPr>
          <w:ilvl w:val="2"/>
          <w:numId w:val="26"/>
        </w:numPr>
        <w:rPr>
          <w:rFonts w:eastAsia="Times New Roman"/>
          <w:lang w:val="en-US" w:eastAsia="en-GB"/>
        </w:rPr>
      </w:pPr>
      <w:bookmarkStart w:id="798" w:name="_Toc64461807"/>
      <w:r w:rsidRPr="00F72292">
        <w:rPr>
          <w:rFonts w:eastAsia="Times New Roman"/>
          <w:lang w:val="en-US" w:eastAsia="en-GB"/>
        </w:rPr>
        <w:t xml:space="preserve">Running a microservice in </w:t>
      </w:r>
      <w:proofErr w:type="spellStart"/>
      <w:r w:rsidRPr="00F72292">
        <w:rPr>
          <w:rFonts w:eastAsia="Times New Roman"/>
          <w:lang w:val="en-US" w:eastAsia="en-GB"/>
        </w:rPr>
        <w:t>Sesam</w:t>
      </w:r>
      <w:bookmarkEnd w:id="798"/>
      <w:proofErr w:type="spellEnd"/>
    </w:p>
    <w:p w14:paraId="47091197" w14:textId="77777777" w:rsidR="007A0450" w:rsidRPr="00132595" w:rsidRDefault="007A0450" w:rsidP="00F72292">
      <w:pPr>
        <w:spacing w:after="0" w:line="240" w:lineRule="auto"/>
        <w:rPr>
          <w:rFonts w:ascii="Calibri" w:eastAsia="Times New Roman" w:hAnsi="Calibri" w:cs="Calibri"/>
          <w:lang w:val="en-US" w:eastAsia="en-GB"/>
        </w:rPr>
      </w:pPr>
      <w:r w:rsidRPr="00132595">
        <w:rPr>
          <w:rFonts w:ascii="Calibri" w:eastAsia="Times New Roman" w:hAnsi="Calibri" w:cs="Calibri"/>
          <w:lang w:val="en-US" w:eastAsia="en-GB"/>
        </w:rPr>
        <w:t xml:space="preserve">Intro </w:t>
      </w:r>
      <w:proofErr w:type="spellStart"/>
      <w:r w:rsidRPr="00132595">
        <w:rPr>
          <w:rFonts w:ascii="Calibri" w:eastAsia="Times New Roman" w:hAnsi="Calibri" w:cs="Calibri"/>
          <w:lang w:val="en-US" w:eastAsia="en-GB"/>
        </w:rPr>
        <w:t>til</w:t>
      </w:r>
      <w:proofErr w:type="spellEnd"/>
      <w:r w:rsidRPr="00132595">
        <w:rPr>
          <w:rFonts w:ascii="Calibri" w:eastAsia="Times New Roman" w:hAnsi="Calibri" w:cs="Calibri"/>
          <w:lang w:val="en-US" w:eastAsia="en-GB"/>
        </w:rPr>
        <w:t xml:space="preserve"> Running I </w:t>
      </w:r>
      <w:proofErr w:type="spellStart"/>
      <w:r w:rsidRPr="00132595">
        <w:rPr>
          <w:rFonts w:ascii="Calibri" w:eastAsia="Times New Roman" w:hAnsi="Calibri" w:cs="Calibri"/>
          <w:lang w:val="en-US" w:eastAsia="en-GB"/>
        </w:rPr>
        <w:t>sesam</w:t>
      </w:r>
      <w:proofErr w:type="spellEnd"/>
    </w:p>
    <w:p w14:paraId="41F4B1A9" w14:textId="77777777" w:rsidR="007A0450" w:rsidRPr="00132595" w:rsidRDefault="007A0450" w:rsidP="00F72292">
      <w:pPr>
        <w:spacing w:after="0" w:line="240" w:lineRule="auto"/>
        <w:rPr>
          <w:rFonts w:ascii="Calibri" w:eastAsia="Times New Roman" w:hAnsi="Calibri" w:cs="Calibri"/>
          <w:lang w:val="en-US" w:eastAsia="en-GB"/>
        </w:rPr>
      </w:pPr>
      <w:proofErr w:type="spellStart"/>
      <w:r w:rsidRPr="00132595">
        <w:rPr>
          <w:rFonts w:ascii="Calibri" w:eastAsia="Times New Roman" w:hAnsi="Calibri" w:cs="Calibri"/>
          <w:lang w:val="en-US" w:eastAsia="en-GB"/>
        </w:rPr>
        <w:t>Forklare</w:t>
      </w:r>
      <w:proofErr w:type="spellEnd"/>
      <w:r w:rsidRPr="00132595">
        <w:rPr>
          <w:rFonts w:ascii="Calibri" w:eastAsia="Times New Roman" w:hAnsi="Calibri" w:cs="Calibri"/>
          <w:lang w:val="en-US" w:eastAsia="en-GB"/>
        </w:rPr>
        <w:t xml:space="preserve"> GUI</w:t>
      </w:r>
    </w:p>
    <w:p w14:paraId="63507822" w14:textId="77777777" w:rsidR="007A0450" w:rsidRPr="00132595" w:rsidRDefault="007A0450" w:rsidP="00F72292">
      <w:pPr>
        <w:spacing w:after="0" w:line="240" w:lineRule="auto"/>
        <w:ind w:firstLine="708"/>
        <w:rPr>
          <w:rFonts w:ascii="Calibri" w:eastAsia="Times New Roman" w:hAnsi="Calibri" w:cs="Calibri"/>
          <w:lang w:val="en-US" w:eastAsia="en-GB"/>
        </w:rPr>
      </w:pPr>
      <w:r w:rsidRPr="00132595">
        <w:rPr>
          <w:rFonts w:ascii="Calibri" w:eastAsia="Times New Roman" w:hAnsi="Calibri" w:cs="Calibri"/>
          <w:lang w:val="en-US" w:eastAsia="en-GB"/>
        </w:rPr>
        <w:t>Pull &amp; Restart</w:t>
      </w:r>
    </w:p>
    <w:p w14:paraId="211DA518" w14:textId="77777777" w:rsidR="007A0450" w:rsidRPr="00132595" w:rsidRDefault="007A0450" w:rsidP="00F72292">
      <w:pPr>
        <w:spacing w:after="0" w:line="240" w:lineRule="auto"/>
        <w:ind w:left="708"/>
        <w:rPr>
          <w:rFonts w:ascii="Calibri" w:eastAsia="Times New Roman" w:hAnsi="Calibri" w:cs="Calibri"/>
          <w:lang w:val="en-US" w:eastAsia="en-GB"/>
        </w:rPr>
      </w:pPr>
      <w:r w:rsidRPr="00132595">
        <w:rPr>
          <w:rFonts w:ascii="Calibri" w:eastAsia="Times New Roman" w:hAnsi="Calibri" w:cs="Calibri"/>
          <w:lang w:val="en-US" w:eastAsia="en-GB"/>
        </w:rPr>
        <w:t>Status</w:t>
      </w:r>
    </w:p>
    <w:p w14:paraId="09533D0C" w14:textId="77777777" w:rsidR="007A0450" w:rsidRPr="00132595" w:rsidRDefault="007A0450" w:rsidP="00F72292">
      <w:pPr>
        <w:spacing w:after="0" w:line="240" w:lineRule="auto"/>
        <w:ind w:left="708"/>
        <w:rPr>
          <w:rFonts w:ascii="Calibri" w:eastAsia="Times New Roman" w:hAnsi="Calibri" w:cs="Calibri"/>
          <w:lang w:val="en-US" w:eastAsia="en-GB"/>
        </w:rPr>
      </w:pPr>
      <w:r w:rsidRPr="00132595">
        <w:rPr>
          <w:rFonts w:ascii="Calibri" w:eastAsia="Times New Roman" w:hAnsi="Calibri" w:cs="Calibri"/>
          <w:lang w:val="en-US" w:eastAsia="en-GB"/>
        </w:rPr>
        <w:t>Refresh</w:t>
      </w:r>
    </w:p>
    <w:p w14:paraId="5959B918" w14:textId="77777777" w:rsidR="007A0450" w:rsidRPr="00132595" w:rsidRDefault="007A0450" w:rsidP="00F72292">
      <w:pPr>
        <w:spacing w:after="0" w:line="240" w:lineRule="auto"/>
        <w:rPr>
          <w:rFonts w:ascii="Calibri" w:eastAsia="Times New Roman" w:hAnsi="Calibri" w:cs="Calibri"/>
          <w:lang w:val="en-US" w:eastAsia="en-GB"/>
        </w:rPr>
      </w:pPr>
      <w:proofErr w:type="spellStart"/>
      <w:r w:rsidRPr="00132595">
        <w:rPr>
          <w:rFonts w:ascii="Calibri" w:eastAsia="Times New Roman" w:hAnsi="Calibri" w:cs="Calibri"/>
          <w:lang w:val="en-US" w:eastAsia="en-GB"/>
        </w:rPr>
        <w:t>Forklare</w:t>
      </w:r>
      <w:proofErr w:type="spellEnd"/>
      <w:r w:rsidRPr="00132595">
        <w:rPr>
          <w:rFonts w:ascii="Calibri" w:eastAsia="Times New Roman" w:hAnsi="Calibri" w:cs="Calibri"/>
          <w:lang w:val="en-US" w:eastAsia="en-GB"/>
        </w:rPr>
        <w:t xml:space="preserve"> Config</w:t>
      </w:r>
    </w:p>
    <w:p w14:paraId="621EAF59" w14:textId="7C1B6E2F" w:rsidR="007A0450" w:rsidRPr="00132595" w:rsidRDefault="007A0450" w:rsidP="00F72292">
      <w:pPr>
        <w:spacing w:after="0" w:line="240" w:lineRule="auto"/>
        <w:ind w:firstLine="708"/>
        <w:rPr>
          <w:rFonts w:ascii="Calibri" w:eastAsia="Times New Roman" w:hAnsi="Calibri" w:cs="Calibri"/>
          <w:lang w:val="en-US" w:eastAsia="en-GB"/>
        </w:rPr>
      </w:pPr>
      <w:r w:rsidRPr="00132595">
        <w:rPr>
          <w:rFonts w:ascii="Calibri" w:eastAsia="Times New Roman" w:hAnsi="Calibri" w:cs="Calibri"/>
          <w:lang w:val="en-US" w:eastAsia="en-GB"/>
        </w:rPr>
        <w:t>Pipe source/sink/http</w:t>
      </w:r>
    </w:p>
    <w:p w14:paraId="68E85BC3" w14:textId="68C9E1AF" w:rsidR="007F6B7A" w:rsidRPr="00132595" w:rsidRDefault="007F6B7A" w:rsidP="007F6B7A">
      <w:pPr>
        <w:spacing w:after="0" w:line="240" w:lineRule="auto"/>
        <w:rPr>
          <w:rFonts w:ascii="Calibri" w:eastAsia="Times New Roman" w:hAnsi="Calibri" w:cs="Calibri"/>
          <w:lang w:val="en-US" w:eastAsia="en-GB"/>
        </w:rPr>
      </w:pPr>
    </w:p>
    <w:p w14:paraId="23E3DE0D" w14:textId="6ADD12CA" w:rsidR="007F6B7A" w:rsidRPr="00132595" w:rsidRDefault="007F6B7A" w:rsidP="00D15460">
      <w:pPr>
        <w:pStyle w:val="Heading3"/>
        <w:numPr>
          <w:ilvl w:val="2"/>
          <w:numId w:val="26"/>
        </w:numPr>
        <w:rPr>
          <w:rFonts w:eastAsia="Times New Roman"/>
          <w:lang w:val="en-US" w:eastAsia="en-GB"/>
        </w:rPr>
      </w:pPr>
      <w:bookmarkStart w:id="799" w:name="_Toc64461808"/>
      <w:r w:rsidRPr="00132595">
        <w:rPr>
          <w:rFonts w:eastAsia="Times New Roman"/>
          <w:lang w:val="en-US" w:eastAsia="en-GB"/>
        </w:rPr>
        <w:t>Types of Microservices</w:t>
      </w:r>
      <w:bookmarkEnd w:id="799"/>
    </w:p>
    <w:p w14:paraId="50D3D6D8" w14:textId="77777777" w:rsidR="007F6B7A" w:rsidRPr="007F6B7A" w:rsidRDefault="007F6B7A" w:rsidP="007F6B7A">
      <w:pPr>
        <w:spacing w:after="0" w:line="240" w:lineRule="auto"/>
        <w:ind w:left="540"/>
        <w:rPr>
          <w:rFonts w:ascii="Calibri" w:eastAsia="Times New Roman" w:hAnsi="Calibri" w:cs="Calibri"/>
          <w:lang w:eastAsia="en-GB"/>
        </w:rPr>
      </w:pPr>
      <w:r w:rsidRPr="007F6B7A">
        <w:rPr>
          <w:rFonts w:ascii="Calibri" w:eastAsia="Times New Roman" w:hAnsi="Calibri" w:cs="Calibri"/>
          <w:lang w:eastAsia="en-GB"/>
        </w:rPr>
        <w:t>Interne</w:t>
      </w:r>
    </w:p>
    <w:p w14:paraId="69E60E2C" w14:textId="77777777" w:rsidR="007F6B7A" w:rsidRPr="007F6B7A" w:rsidRDefault="007F6B7A" w:rsidP="007F6B7A">
      <w:pPr>
        <w:spacing w:after="0" w:line="240" w:lineRule="auto"/>
        <w:ind w:left="1080"/>
        <w:rPr>
          <w:rFonts w:ascii="Calibri" w:eastAsia="Times New Roman" w:hAnsi="Calibri" w:cs="Calibri"/>
          <w:lang w:eastAsia="en-GB"/>
        </w:rPr>
      </w:pPr>
      <w:r w:rsidRPr="007F6B7A">
        <w:rPr>
          <w:rFonts w:ascii="Calibri" w:eastAsia="Times New Roman" w:hAnsi="Calibri" w:cs="Calibri"/>
          <w:lang w:eastAsia="en-GB"/>
        </w:rPr>
        <w:t>http-</w:t>
      </w:r>
      <w:proofErr w:type="spellStart"/>
      <w:r w:rsidRPr="007F6B7A">
        <w:rPr>
          <w:rFonts w:ascii="Calibri" w:eastAsia="Times New Roman" w:hAnsi="Calibri" w:cs="Calibri"/>
          <w:lang w:eastAsia="en-GB"/>
        </w:rPr>
        <w:t>transform</w:t>
      </w:r>
      <w:proofErr w:type="spellEnd"/>
    </w:p>
    <w:p w14:paraId="39BA8D25" w14:textId="77777777" w:rsidR="007F6B7A" w:rsidRPr="007F6B7A" w:rsidRDefault="007F6B7A" w:rsidP="007F6B7A">
      <w:pPr>
        <w:spacing w:after="0" w:line="240" w:lineRule="auto"/>
        <w:ind w:left="1080"/>
        <w:rPr>
          <w:rFonts w:ascii="Calibri" w:eastAsia="Times New Roman" w:hAnsi="Calibri" w:cs="Calibri"/>
          <w:lang w:eastAsia="en-GB"/>
        </w:rPr>
      </w:pPr>
      <w:r w:rsidRPr="007F6B7A">
        <w:rPr>
          <w:rFonts w:ascii="Calibri" w:eastAsia="Times New Roman" w:hAnsi="Calibri" w:cs="Calibri"/>
          <w:lang w:eastAsia="en-GB"/>
        </w:rPr>
        <w:t>Source, sink (begge i 1?)</w:t>
      </w:r>
    </w:p>
    <w:p w14:paraId="44C59224" w14:textId="77777777" w:rsidR="007F6B7A" w:rsidRPr="007F6B7A" w:rsidRDefault="007F6B7A" w:rsidP="007F6B7A">
      <w:pPr>
        <w:spacing w:after="0" w:line="240" w:lineRule="auto"/>
        <w:ind w:left="540"/>
        <w:rPr>
          <w:rFonts w:ascii="Calibri" w:eastAsia="Times New Roman" w:hAnsi="Calibri" w:cs="Calibri"/>
          <w:lang w:eastAsia="en-GB"/>
        </w:rPr>
      </w:pPr>
      <w:r w:rsidRPr="007F6B7A">
        <w:rPr>
          <w:rFonts w:ascii="Calibri" w:eastAsia="Times New Roman" w:hAnsi="Calibri" w:cs="Calibri"/>
          <w:lang w:eastAsia="en-GB"/>
        </w:rPr>
        <w:t>Eksterne</w:t>
      </w:r>
    </w:p>
    <w:p w14:paraId="6A8456C7" w14:textId="77777777" w:rsidR="007F6B7A" w:rsidRPr="007F6B7A" w:rsidRDefault="007F6B7A" w:rsidP="007F6B7A">
      <w:pPr>
        <w:spacing w:after="0" w:line="240" w:lineRule="auto"/>
        <w:ind w:left="1080"/>
        <w:rPr>
          <w:rFonts w:ascii="Calibri" w:eastAsia="Times New Roman" w:hAnsi="Calibri" w:cs="Calibri"/>
          <w:lang w:eastAsia="en-GB"/>
        </w:rPr>
      </w:pPr>
      <w:proofErr w:type="spellStart"/>
      <w:r w:rsidRPr="007F6B7A">
        <w:rPr>
          <w:rFonts w:ascii="Calibri" w:eastAsia="Times New Roman" w:hAnsi="Calibri" w:cs="Calibri"/>
          <w:lang w:eastAsia="en-GB"/>
        </w:rPr>
        <w:t>Monitorering</w:t>
      </w:r>
      <w:proofErr w:type="spellEnd"/>
      <w:r w:rsidRPr="007F6B7A">
        <w:rPr>
          <w:rFonts w:ascii="Calibri" w:eastAsia="Times New Roman" w:hAnsi="Calibri" w:cs="Calibri"/>
          <w:lang w:eastAsia="en-GB"/>
        </w:rPr>
        <w:t xml:space="preserve"> av Sesam</w:t>
      </w:r>
    </w:p>
    <w:p w14:paraId="3AEC4CC7" w14:textId="7201F91D" w:rsidR="007F6B7A" w:rsidRDefault="007F6B7A" w:rsidP="007F6B7A">
      <w:pPr>
        <w:rPr>
          <w:lang w:eastAsia="en-GB"/>
        </w:rPr>
      </w:pPr>
    </w:p>
    <w:p w14:paraId="50BED228" w14:textId="3E26CB64" w:rsidR="007F6B7A" w:rsidRDefault="007F6B7A" w:rsidP="00D15460">
      <w:pPr>
        <w:pStyle w:val="Heading3"/>
        <w:numPr>
          <w:ilvl w:val="2"/>
          <w:numId w:val="26"/>
        </w:numPr>
        <w:rPr>
          <w:lang w:eastAsia="en-GB"/>
        </w:rPr>
      </w:pPr>
      <w:bookmarkStart w:id="800" w:name="_Toc64461809"/>
      <w:proofErr w:type="spellStart"/>
      <w:r>
        <w:rPr>
          <w:lang w:eastAsia="en-GB"/>
        </w:rPr>
        <w:t>Naming</w:t>
      </w:r>
      <w:proofErr w:type="spellEnd"/>
      <w:r>
        <w:rPr>
          <w:lang w:eastAsia="en-GB"/>
        </w:rPr>
        <w:t xml:space="preserve"> Convention</w:t>
      </w:r>
      <w:bookmarkEnd w:id="800"/>
    </w:p>
    <w:p w14:paraId="3B5A2E84" w14:textId="7EA8A434" w:rsidR="007F6B7A" w:rsidRDefault="007F6B7A" w:rsidP="007F6B7A">
      <w:pPr>
        <w:rPr>
          <w:lang w:val="en-US" w:eastAsia="en-GB"/>
        </w:rPr>
      </w:pPr>
      <w:r w:rsidRPr="007F6B7A">
        <w:rPr>
          <w:lang w:val="en-US" w:eastAsia="en-GB"/>
        </w:rPr>
        <w:t>_id standard system naming convention (</w:t>
      </w:r>
      <w:r>
        <w:rPr>
          <w:lang w:val="en-US" w:eastAsia="en-GB"/>
        </w:rPr>
        <w:t>source/sink system name)</w:t>
      </w:r>
    </w:p>
    <w:p w14:paraId="26B06191" w14:textId="65D50500" w:rsidR="007F6B7A" w:rsidRDefault="0087364F" w:rsidP="007F6B7A">
      <w:pPr>
        <w:rPr>
          <w:lang w:val="en-US" w:eastAsia="en-GB"/>
        </w:rPr>
      </w:pPr>
      <w:r>
        <w:rPr>
          <w:lang w:val="en-US" w:eastAsia="en-GB"/>
        </w:rPr>
        <w:t xml:space="preserve">Repo/microservice naming convention recommendation: </w:t>
      </w:r>
      <w:proofErr w:type="spellStart"/>
      <w:r>
        <w:rPr>
          <w:lang w:val="en-US" w:eastAsia="en-GB"/>
        </w:rPr>
        <w:t>sesam</w:t>
      </w:r>
      <w:proofErr w:type="spellEnd"/>
      <w:r>
        <w:rPr>
          <w:lang w:val="en-US" w:eastAsia="en-GB"/>
        </w:rPr>
        <w:t>-&lt;system&gt;[-&lt;special-functionality&gt;]</w:t>
      </w:r>
    </w:p>
    <w:p w14:paraId="382DCB82" w14:textId="2F5B6CC7" w:rsidR="00097525" w:rsidRDefault="00097525" w:rsidP="007F6B7A">
      <w:pPr>
        <w:rPr>
          <w:lang w:val="en-US" w:eastAsia="en-GB"/>
        </w:rPr>
      </w:pPr>
    </w:p>
    <w:p w14:paraId="6168EAFA" w14:textId="57149865" w:rsidR="00A1700D" w:rsidRDefault="00D3611D" w:rsidP="00D15460">
      <w:pPr>
        <w:pStyle w:val="Heading3"/>
        <w:numPr>
          <w:ilvl w:val="1"/>
          <w:numId w:val="29"/>
        </w:numPr>
        <w:rPr>
          <w:lang w:val="en-US" w:eastAsia="en-GB"/>
        </w:rPr>
      </w:pPr>
      <w:bookmarkStart w:id="801" w:name="_Toc64461810"/>
      <w:r>
        <w:rPr>
          <w:lang w:val="en-US" w:eastAsia="en-GB"/>
        </w:rPr>
        <w:t>Tasks for Microservices: Beginner</w:t>
      </w:r>
      <w:r w:rsidR="001931BE">
        <w:rPr>
          <w:lang w:val="en-US" w:eastAsia="en-GB"/>
        </w:rPr>
        <w:t xml:space="preserve"> – Tasks</w:t>
      </w:r>
      <w:bookmarkEnd w:id="801"/>
    </w:p>
    <w:p w14:paraId="2EFB3049" w14:textId="6D2017D4" w:rsidR="001931BE" w:rsidRPr="001931BE" w:rsidRDefault="001931BE" w:rsidP="001931BE">
      <w:pPr>
        <w:rPr>
          <w:lang w:val="en-US" w:eastAsia="en-GB"/>
        </w:rPr>
      </w:pPr>
      <w:r>
        <w:rPr>
          <w:lang w:val="en-US" w:eastAsia="en-GB"/>
        </w:rPr>
        <w:t xml:space="preserve">Run a microservice in </w:t>
      </w:r>
      <w:proofErr w:type="spellStart"/>
      <w:r>
        <w:rPr>
          <w:lang w:val="en-US" w:eastAsia="en-GB"/>
        </w:rPr>
        <w:t>Sesam</w:t>
      </w:r>
      <w:proofErr w:type="spellEnd"/>
      <w:r>
        <w:rPr>
          <w:lang w:val="en-US" w:eastAsia="en-GB"/>
        </w:rPr>
        <w:t xml:space="preserve"> [could be sink, http, source]</w:t>
      </w:r>
    </w:p>
    <w:p w14:paraId="7E65A169" w14:textId="69C74B53" w:rsidR="00A1700D" w:rsidRDefault="00D3611D" w:rsidP="00D15460">
      <w:pPr>
        <w:pStyle w:val="Heading2"/>
        <w:numPr>
          <w:ilvl w:val="1"/>
          <w:numId w:val="29"/>
        </w:numPr>
        <w:rPr>
          <w:lang w:val="en-US" w:eastAsia="en-GB"/>
        </w:rPr>
      </w:pPr>
      <w:bookmarkStart w:id="802" w:name="_Toc64461811"/>
      <w:r>
        <w:rPr>
          <w:lang w:val="en-US" w:eastAsia="en-GB"/>
        </w:rPr>
        <w:t>Microservices: Novice</w:t>
      </w:r>
      <w:bookmarkEnd w:id="802"/>
    </w:p>
    <w:p w14:paraId="2225C304" w14:textId="44AD4F07" w:rsidR="00097525" w:rsidRDefault="00A1700D" w:rsidP="00D15460">
      <w:pPr>
        <w:pStyle w:val="Heading3"/>
        <w:numPr>
          <w:ilvl w:val="2"/>
          <w:numId w:val="27"/>
        </w:numPr>
        <w:rPr>
          <w:lang w:val="en-US" w:eastAsia="en-GB"/>
        </w:rPr>
      </w:pPr>
      <w:bookmarkStart w:id="803" w:name="_Toc64461812"/>
      <w:r>
        <w:rPr>
          <w:lang w:val="en-US" w:eastAsia="en-GB"/>
        </w:rPr>
        <w:t xml:space="preserve">Interacting with a Microservice in </w:t>
      </w:r>
      <w:proofErr w:type="spellStart"/>
      <w:r>
        <w:rPr>
          <w:lang w:val="en-US" w:eastAsia="en-GB"/>
        </w:rPr>
        <w:t>Sesam</w:t>
      </w:r>
      <w:bookmarkEnd w:id="803"/>
      <w:proofErr w:type="spellEnd"/>
    </w:p>
    <w:p w14:paraId="7962ED83" w14:textId="77777777" w:rsidR="00A1700D" w:rsidRPr="00A1700D" w:rsidRDefault="00A1700D" w:rsidP="00A1700D">
      <w:pPr>
        <w:spacing w:after="0" w:line="240" w:lineRule="auto"/>
        <w:rPr>
          <w:rFonts w:ascii="Calibri" w:eastAsia="Times New Roman" w:hAnsi="Calibri" w:cs="Calibri"/>
          <w:lang w:eastAsia="en-GB"/>
        </w:rPr>
      </w:pPr>
      <w:r w:rsidRPr="00132595">
        <w:rPr>
          <w:rFonts w:ascii="Calibri" w:eastAsia="Times New Roman" w:hAnsi="Calibri" w:cs="Calibri"/>
          <w:lang w:val="en-US" w:eastAsia="en-GB"/>
        </w:rPr>
        <w:t xml:space="preserve">  </w:t>
      </w:r>
      <w:r w:rsidRPr="00A1700D">
        <w:rPr>
          <w:rFonts w:ascii="Calibri" w:eastAsia="Times New Roman" w:hAnsi="Calibri" w:cs="Calibri"/>
          <w:lang w:eastAsia="en-GB"/>
        </w:rPr>
        <w:t xml:space="preserve">Sesam push/pull </w:t>
      </w:r>
      <w:proofErr w:type="spellStart"/>
      <w:r w:rsidRPr="00A1700D">
        <w:rPr>
          <w:rFonts w:ascii="Calibri" w:eastAsia="Times New Roman" w:hAnsi="Calibri" w:cs="Calibri"/>
          <w:lang w:eastAsia="en-GB"/>
        </w:rPr>
        <w:t>protocol</w:t>
      </w:r>
      <w:proofErr w:type="spellEnd"/>
    </w:p>
    <w:p w14:paraId="633EAA3B" w14:textId="77777777" w:rsidR="00A1700D" w:rsidRPr="00A1700D" w:rsidRDefault="00A1700D" w:rsidP="00A1700D">
      <w:pPr>
        <w:spacing w:after="0" w:line="240" w:lineRule="auto"/>
        <w:rPr>
          <w:rFonts w:ascii="Calibri" w:eastAsia="Times New Roman" w:hAnsi="Calibri" w:cs="Calibri"/>
          <w:lang w:eastAsia="en-GB"/>
        </w:rPr>
      </w:pPr>
      <w:r w:rsidRPr="00A1700D">
        <w:rPr>
          <w:rFonts w:ascii="Calibri" w:eastAsia="Times New Roman" w:hAnsi="Calibri" w:cs="Calibri"/>
          <w:lang w:eastAsia="en-GB"/>
        </w:rPr>
        <w:t xml:space="preserve">    </w:t>
      </w:r>
      <w:proofErr w:type="spellStart"/>
      <w:r w:rsidRPr="00A1700D">
        <w:rPr>
          <w:rFonts w:ascii="Calibri" w:eastAsia="Times New Roman" w:hAnsi="Calibri" w:cs="Calibri"/>
          <w:lang w:eastAsia="en-GB"/>
        </w:rPr>
        <w:t>Error</w:t>
      </w:r>
      <w:proofErr w:type="spellEnd"/>
      <w:r w:rsidRPr="00A1700D">
        <w:rPr>
          <w:rFonts w:ascii="Calibri" w:eastAsia="Times New Roman" w:hAnsi="Calibri" w:cs="Calibri"/>
          <w:lang w:eastAsia="en-GB"/>
        </w:rPr>
        <w:t xml:space="preserve"> handling/logging</w:t>
      </w:r>
    </w:p>
    <w:p w14:paraId="76158C25" w14:textId="77777777" w:rsidR="00A1700D" w:rsidRPr="00A1700D" w:rsidRDefault="00A1700D" w:rsidP="00A1700D">
      <w:pPr>
        <w:spacing w:after="0" w:line="240" w:lineRule="auto"/>
        <w:rPr>
          <w:rFonts w:ascii="Calibri" w:eastAsia="Times New Roman" w:hAnsi="Calibri" w:cs="Calibri"/>
          <w:lang w:eastAsia="en-GB"/>
        </w:rPr>
      </w:pPr>
      <w:r w:rsidRPr="00A1700D">
        <w:rPr>
          <w:rFonts w:ascii="Calibri" w:eastAsia="Times New Roman" w:hAnsi="Calibri" w:cs="Calibri"/>
          <w:lang w:eastAsia="en-GB"/>
        </w:rPr>
        <w:t xml:space="preserve">        Pipes</w:t>
      </w:r>
    </w:p>
    <w:p w14:paraId="33AE6B2B" w14:textId="77777777" w:rsidR="00A1700D" w:rsidRPr="00A1700D" w:rsidRDefault="00A1700D" w:rsidP="00A1700D">
      <w:pPr>
        <w:spacing w:after="0" w:line="240" w:lineRule="auto"/>
        <w:rPr>
          <w:rFonts w:ascii="Calibri" w:eastAsia="Times New Roman" w:hAnsi="Calibri" w:cs="Calibri"/>
          <w:lang w:eastAsia="en-GB"/>
        </w:rPr>
      </w:pPr>
      <w:r w:rsidRPr="00A1700D">
        <w:rPr>
          <w:rFonts w:ascii="Calibri" w:eastAsia="Times New Roman" w:hAnsi="Calibri" w:cs="Calibri"/>
          <w:lang w:eastAsia="en-GB"/>
        </w:rPr>
        <w:t xml:space="preserve">        Statuslogg [Hvordan bruke &amp; Lese]</w:t>
      </w:r>
    </w:p>
    <w:p w14:paraId="455210AF" w14:textId="77777777" w:rsidR="00A1700D" w:rsidRPr="00A1700D" w:rsidRDefault="00A1700D" w:rsidP="00A1700D">
      <w:pPr>
        <w:spacing w:after="0" w:line="240" w:lineRule="auto"/>
        <w:rPr>
          <w:rFonts w:ascii="Calibri" w:eastAsia="Times New Roman" w:hAnsi="Calibri" w:cs="Calibri"/>
          <w:lang w:eastAsia="en-GB"/>
        </w:rPr>
      </w:pPr>
      <w:r w:rsidRPr="00A1700D">
        <w:rPr>
          <w:rFonts w:ascii="Calibri" w:eastAsia="Times New Roman" w:hAnsi="Calibri" w:cs="Calibri"/>
          <w:lang w:eastAsia="en-GB"/>
        </w:rPr>
        <w:t xml:space="preserve">        Log-</w:t>
      </w:r>
      <w:proofErr w:type="spellStart"/>
      <w:r w:rsidRPr="00A1700D">
        <w:rPr>
          <w:rFonts w:ascii="Calibri" w:eastAsia="Times New Roman" w:hAnsi="Calibri" w:cs="Calibri"/>
          <w:lang w:eastAsia="en-GB"/>
        </w:rPr>
        <w:t>level</w:t>
      </w:r>
      <w:proofErr w:type="spellEnd"/>
    </w:p>
    <w:p w14:paraId="7856EF06" w14:textId="77777777" w:rsidR="00A1700D" w:rsidRPr="00A1700D" w:rsidRDefault="00A1700D" w:rsidP="00A1700D">
      <w:pPr>
        <w:spacing w:after="0" w:line="240" w:lineRule="auto"/>
        <w:rPr>
          <w:rFonts w:ascii="Calibri" w:eastAsia="Times New Roman" w:hAnsi="Calibri" w:cs="Calibri"/>
          <w:lang w:eastAsia="en-GB"/>
        </w:rPr>
      </w:pPr>
      <w:r w:rsidRPr="00A1700D">
        <w:rPr>
          <w:rFonts w:ascii="Calibri" w:eastAsia="Times New Roman" w:hAnsi="Calibri" w:cs="Calibri"/>
          <w:lang w:eastAsia="en-GB"/>
        </w:rPr>
        <w:t xml:space="preserve">    </w:t>
      </w:r>
    </w:p>
    <w:p w14:paraId="3A1CB723" w14:textId="77777777" w:rsidR="00A1700D" w:rsidRPr="00A1700D" w:rsidRDefault="00A1700D" w:rsidP="00A1700D">
      <w:pPr>
        <w:spacing w:after="0" w:line="240" w:lineRule="auto"/>
        <w:rPr>
          <w:rFonts w:ascii="Calibri" w:eastAsia="Times New Roman" w:hAnsi="Calibri" w:cs="Calibri"/>
          <w:lang w:eastAsia="en-GB"/>
        </w:rPr>
      </w:pPr>
      <w:r w:rsidRPr="00A1700D">
        <w:rPr>
          <w:rFonts w:ascii="Calibri" w:eastAsia="Times New Roman" w:hAnsi="Calibri" w:cs="Calibri"/>
          <w:lang w:eastAsia="en-GB"/>
        </w:rPr>
        <w:t xml:space="preserve">    Trigger/Call</w:t>
      </w:r>
    </w:p>
    <w:p w14:paraId="7AAA7A3A" w14:textId="6CCB0578" w:rsidR="00A1700D" w:rsidRPr="00A1700D" w:rsidRDefault="00A1700D" w:rsidP="00A1700D">
      <w:pPr>
        <w:spacing w:after="0" w:line="240" w:lineRule="auto"/>
        <w:rPr>
          <w:rFonts w:ascii="Calibri" w:eastAsia="Times New Roman" w:hAnsi="Calibri" w:cs="Calibri"/>
          <w:lang w:eastAsia="en-GB"/>
        </w:rPr>
      </w:pPr>
      <w:r w:rsidRPr="00A1700D">
        <w:rPr>
          <w:rFonts w:ascii="Calibri" w:eastAsia="Times New Roman" w:hAnsi="Calibri" w:cs="Calibri"/>
          <w:lang w:eastAsia="en-GB"/>
        </w:rPr>
        <w:t xml:space="preserve">        Endepunkt i ms</w:t>
      </w:r>
      <w:r w:rsidR="001931BE">
        <w:rPr>
          <w:rFonts w:ascii="Calibri" w:eastAsia="Times New Roman" w:hAnsi="Calibri" w:cs="Calibri"/>
          <w:lang w:eastAsia="en-GB"/>
        </w:rPr>
        <w:t xml:space="preserve"> (/&lt;</w:t>
      </w:r>
      <w:proofErr w:type="spellStart"/>
      <w:r w:rsidR="001931BE">
        <w:rPr>
          <w:rFonts w:ascii="Calibri" w:eastAsia="Times New Roman" w:hAnsi="Calibri" w:cs="Calibri"/>
          <w:lang w:eastAsia="en-GB"/>
        </w:rPr>
        <w:t>paramater</w:t>
      </w:r>
      <w:proofErr w:type="spellEnd"/>
      <w:r w:rsidR="001931BE">
        <w:rPr>
          <w:rFonts w:ascii="Calibri" w:eastAsia="Times New Roman" w:hAnsi="Calibri" w:cs="Calibri"/>
          <w:lang w:eastAsia="en-GB"/>
        </w:rPr>
        <w:t>&gt;)</w:t>
      </w:r>
    </w:p>
    <w:p w14:paraId="791FEBF7" w14:textId="77777777" w:rsidR="00A1700D" w:rsidRPr="00A1700D" w:rsidRDefault="00A1700D" w:rsidP="00A1700D">
      <w:pPr>
        <w:spacing w:after="0" w:line="240" w:lineRule="auto"/>
        <w:rPr>
          <w:rFonts w:ascii="Calibri" w:eastAsia="Times New Roman" w:hAnsi="Calibri" w:cs="Calibri"/>
          <w:lang w:eastAsia="en-GB"/>
        </w:rPr>
      </w:pPr>
      <w:r w:rsidRPr="00A1700D">
        <w:rPr>
          <w:rFonts w:ascii="Calibri" w:eastAsia="Times New Roman" w:hAnsi="Calibri" w:cs="Calibri"/>
          <w:lang w:eastAsia="en-GB"/>
        </w:rPr>
        <w:t xml:space="preserve">        Hvordan sender man info til ms fra sesam</w:t>
      </w:r>
    </w:p>
    <w:p w14:paraId="58AC6E52" w14:textId="77777777" w:rsidR="00A1700D" w:rsidRPr="00132595" w:rsidRDefault="00A1700D" w:rsidP="00A1700D">
      <w:pPr>
        <w:spacing w:after="0" w:line="240" w:lineRule="auto"/>
        <w:rPr>
          <w:rFonts w:ascii="Calibri" w:eastAsia="Times New Roman" w:hAnsi="Calibri" w:cs="Calibri"/>
          <w:lang w:val="en-US" w:eastAsia="en-GB"/>
        </w:rPr>
      </w:pPr>
      <w:r w:rsidRPr="00A1700D">
        <w:rPr>
          <w:rFonts w:ascii="Calibri" w:eastAsia="Times New Roman" w:hAnsi="Calibri" w:cs="Calibri"/>
          <w:lang w:eastAsia="en-GB"/>
        </w:rPr>
        <w:t xml:space="preserve">            </w:t>
      </w:r>
      <w:proofErr w:type="spellStart"/>
      <w:r w:rsidRPr="00132595">
        <w:rPr>
          <w:rFonts w:ascii="Calibri" w:eastAsia="Times New Roman" w:hAnsi="Calibri" w:cs="Calibri"/>
          <w:lang w:val="en-US" w:eastAsia="en-GB"/>
        </w:rPr>
        <w:t>url-i</w:t>
      </w:r>
      <w:proofErr w:type="spellEnd"/>
      <w:r w:rsidRPr="00132595">
        <w:rPr>
          <w:rFonts w:ascii="Calibri" w:eastAsia="Times New Roman" w:hAnsi="Calibri" w:cs="Calibri"/>
          <w:lang w:val="en-US" w:eastAsia="en-GB"/>
        </w:rPr>
        <w:t xml:space="preserve"> pipe</w:t>
      </w:r>
    </w:p>
    <w:p w14:paraId="6A1128E9" w14:textId="77777777" w:rsidR="00A1700D" w:rsidRPr="00132595" w:rsidRDefault="00A1700D" w:rsidP="00A1700D">
      <w:pPr>
        <w:spacing w:after="0" w:line="240" w:lineRule="auto"/>
        <w:rPr>
          <w:rFonts w:ascii="Calibri" w:eastAsia="Times New Roman" w:hAnsi="Calibri" w:cs="Calibri"/>
          <w:lang w:val="en-US" w:eastAsia="en-GB"/>
        </w:rPr>
      </w:pPr>
      <w:r w:rsidRPr="00132595">
        <w:rPr>
          <w:rFonts w:ascii="Calibri" w:eastAsia="Times New Roman" w:hAnsi="Calibri" w:cs="Calibri"/>
          <w:lang w:val="en-US" w:eastAsia="en-GB"/>
        </w:rPr>
        <w:t xml:space="preserve">            </w:t>
      </w:r>
      <w:proofErr w:type="spellStart"/>
      <w:r w:rsidRPr="00132595">
        <w:rPr>
          <w:rFonts w:ascii="Calibri" w:eastAsia="Times New Roman" w:hAnsi="Calibri" w:cs="Calibri"/>
          <w:lang w:val="en-US" w:eastAsia="en-GB"/>
        </w:rPr>
        <w:t>url</w:t>
      </w:r>
      <w:proofErr w:type="spellEnd"/>
      <w:r w:rsidRPr="00132595">
        <w:rPr>
          <w:rFonts w:ascii="Calibri" w:eastAsia="Times New Roman" w:hAnsi="Calibri" w:cs="Calibri"/>
          <w:lang w:val="en-US" w:eastAsia="en-GB"/>
        </w:rPr>
        <w:t xml:space="preserve">-parameter </w:t>
      </w:r>
    </w:p>
    <w:p w14:paraId="0E0E5028" w14:textId="77777777" w:rsidR="00A1700D" w:rsidRPr="00132595" w:rsidRDefault="00A1700D" w:rsidP="00A1700D">
      <w:pPr>
        <w:rPr>
          <w:lang w:val="en-US" w:eastAsia="en-GB"/>
        </w:rPr>
      </w:pPr>
    </w:p>
    <w:p w14:paraId="41442BCF" w14:textId="47BD97A9" w:rsidR="007A0450" w:rsidRPr="00132595" w:rsidRDefault="002C494C" w:rsidP="00D15460">
      <w:pPr>
        <w:pStyle w:val="Heading3"/>
        <w:numPr>
          <w:ilvl w:val="2"/>
          <w:numId w:val="27"/>
        </w:numPr>
        <w:rPr>
          <w:lang w:val="en-US"/>
        </w:rPr>
      </w:pPr>
      <w:bookmarkStart w:id="804" w:name="_Toc64461813"/>
      <w:r w:rsidRPr="00132595">
        <w:rPr>
          <w:lang w:val="en-US"/>
        </w:rPr>
        <w:t xml:space="preserve">Microservice Development </w:t>
      </w:r>
      <w:r w:rsidR="006F301C" w:rsidRPr="00132595">
        <w:rPr>
          <w:lang w:val="en-US"/>
        </w:rPr>
        <w:t>Prerequisite</w:t>
      </w:r>
      <w:r w:rsidR="009E115C" w:rsidRPr="00132595">
        <w:rPr>
          <w:lang w:val="en-US"/>
        </w:rPr>
        <w:t>s</w:t>
      </w:r>
      <w:bookmarkEnd w:id="804"/>
    </w:p>
    <w:p w14:paraId="48E63146" w14:textId="77777777" w:rsidR="009E115C" w:rsidRPr="009E115C" w:rsidRDefault="009E115C" w:rsidP="009E115C">
      <w:pPr>
        <w:spacing w:after="0" w:line="240" w:lineRule="auto"/>
        <w:ind w:left="1080"/>
        <w:rPr>
          <w:rFonts w:ascii="Calibri" w:eastAsia="Times New Roman" w:hAnsi="Calibri" w:cs="Calibri"/>
          <w:lang w:eastAsia="en-GB"/>
        </w:rPr>
      </w:pPr>
      <w:proofErr w:type="spellStart"/>
      <w:r w:rsidRPr="009E115C">
        <w:rPr>
          <w:rFonts w:ascii="Calibri" w:eastAsia="Times New Roman" w:hAnsi="Calibri" w:cs="Calibri"/>
          <w:lang w:eastAsia="en-GB"/>
        </w:rPr>
        <w:t>Docker</w:t>
      </w:r>
      <w:proofErr w:type="spellEnd"/>
    </w:p>
    <w:p w14:paraId="41FD276A" w14:textId="77777777" w:rsidR="009E115C" w:rsidRPr="009E115C" w:rsidRDefault="009E115C" w:rsidP="009E115C">
      <w:pPr>
        <w:spacing w:after="0" w:line="240" w:lineRule="auto"/>
        <w:ind w:left="1620"/>
        <w:rPr>
          <w:rFonts w:ascii="Calibri" w:eastAsia="Times New Roman" w:hAnsi="Calibri" w:cs="Calibri"/>
          <w:lang w:eastAsia="en-GB"/>
        </w:rPr>
      </w:pPr>
      <w:r w:rsidRPr="009E115C">
        <w:rPr>
          <w:rFonts w:ascii="Calibri" w:eastAsia="Times New Roman" w:hAnsi="Calibri" w:cs="Calibri"/>
          <w:lang w:eastAsia="en-GB"/>
        </w:rPr>
        <w:t>User</w:t>
      </w:r>
    </w:p>
    <w:p w14:paraId="27DDF74F" w14:textId="77777777" w:rsidR="009E115C" w:rsidRPr="009E115C" w:rsidRDefault="009E115C" w:rsidP="009E115C">
      <w:pPr>
        <w:spacing w:after="0" w:line="240" w:lineRule="auto"/>
        <w:ind w:left="1620"/>
        <w:rPr>
          <w:rFonts w:ascii="Calibri" w:eastAsia="Times New Roman" w:hAnsi="Calibri" w:cs="Calibri"/>
          <w:lang w:eastAsia="en-GB"/>
        </w:rPr>
      </w:pPr>
      <w:r w:rsidRPr="009E115C">
        <w:rPr>
          <w:rFonts w:ascii="Calibri" w:eastAsia="Times New Roman" w:hAnsi="Calibri" w:cs="Calibri"/>
          <w:lang w:eastAsia="en-GB"/>
        </w:rPr>
        <w:lastRenderedPageBreak/>
        <w:t>Program</w:t>
      </w:r>
    </w:p>
    <w:p w14:paraId="09655776" w14:textId="77777777" w:rsidR="009E115C" w:rsidRPr="009E115C" w:rsidRDefault="009E115C" w:rsidP="009E115C">
      <w:pPr>
        <w:spacing w:after="0" w:line="240" w:lineRule="auto"/>
        <w:ind w:left="1080"/>
        <w:rPr>
          <w:rFonts w:ascii="Calibri" w:eastAsia="Times New Roman" w:hAnsi="Calibri" w:cs="Calibri"/>
          <w:lang w:eastAsia="en-GB"/>
        </w:rPr>
      </w:pPr>
      <w:proofErr w:type="spellStart"/>
      <w:r w:rsidRPr="009E115C">
        <w:rPr>
          <w:rFonts w:ascii="Calibri" w:eastAsia="Times New Roman" w:hAnsi="Calibri" w:cs="Calibri"/>
          <w:lang w:eastAsia="en-GB"/>
        </w:rPr>
        <w:t>GitHub</w:t>
      </w:r>
      <w:proofErr w:type="spellEnd"/>
    </w:p>
    <w:p w14:paraId="0FD90178" w14:textId="77777777" w:rsidR="009E115C" w:rsidRPr="009E115C" w:rsidRDefault="009E115C" w:rsidP="009E115C">
      <w:pPr>
        <w:spacing w:after="0" w:line="240" w:lineRule="auto"/>
        <w:ind w:left="1620"/>
        <w:rPr>
          <w:rFonts w:ascii="Calibri" w:eastAsia="Times New Roman" w:hAnsi="Calibri" w:cs="Calibri"/>
          <w:lang w:eastAsia="en-GB"/>
        </w:rPr>
      </w:pPr>
      <w:r w:rsidRPr="009E115C">
        <w:rPr>
          <w:rFonts w:ascii="Calibri" w:eastAsia="Times New Roman" w:hAnsi="Calibri" w:cs="Calibri"/>
          <w:lang w:eastAsia="en-GB"/>
        </w:rPr>
        <w:t>User</w:t>
      </w:r>
    </w:p>
    <w:p w14:paraId="72D1B7A5" w14:textId="0BC5D61A" w:rsidR="009E115C" w:rsidRDefault="009E115C" w:rsidP="009E115C">
      <w:pPr>
        <w:spacing w:after="0" w:line="240" w:lineRule="auto"/>
        <w:ind w:left="1620"/>
        <w:rPr>
          <w:rFonts w:ascii="Calibri" w:eastAsia="Times New Roman" w:hAnsi="Calibri" w:cs="Calibri"/>
          <w:lang w:eastAsia="en-GB"/>
        </w:rPr>
      </w:pPr>
      <w:r w:rsidRPr="009E115C">
        <w:rPr>
          <w:rFonts w:ascii="Calibri" w:eastAsia="Times New Roman" w:hAnsi="Calibri" w:cs="Calibri"/>
          <w:lang w:eastAsia="en-GB"/>
        </w:rPr>
        <w:t>CLI/Desktop</w:t>
      </w:r>
    </w:p>
    <w:p w14:paraId="3FB3624F" w14:textId="5FCF59BF" w:rsidR="009E115C" w:rsidRDefault="009E115C" w:rsidP="009E115C">
      <w:pPr>
        <w:spacing w:after="0" w:line="240" w:lineRule="auto"/>
        <w:rPr>
          <w:rFonts w:ascii="Calibri" w:eastAsia="Times New Roman" w:hAnsi="Calibri" w:cs="Calibri"/>
          <w:lang w:eastAsia="en-GB"/>
        </w:rPr>
      </w:pPr>
    </w:p>
    <w:p w14:paraId="30B2E78E" w14:textId="4F6FF93F" w:rsidR="009E115C" w:rsidRPr="009E115C" w:rsidRDefault="001039F5" w:rsidP="00D15460">
      <w:pPr>
        <w:pStyle w:val="Heading3"/>
        <w:numPr>
          <w:ilvl w:val="2"/>
          <w:numId w:val="27"/>
        </w:numPr>
        <w:rPr>
          <w:rFonts w:eastAsia="Times New Roman"/>
          <w:lang w:eastAsia="en-GB"/>
        </w:rPr>
      </w:pPr>
      <w:bookmarkStart w:id="805" w:name="_Toc64461814"/>
      <w:proofErr w:type="spellStart"/>
      <w:r>
        <w:rPr>
          <w:rFonts w:eastAsia="Times New Roman"/>
          <w:lang w:eastAsia="en-GB"/>
        </w:rPr>
        <w:t>Changing</w:t>
      </w:r>
      <w:proofErr w:type="spellEnd"/>
      <w:r>
        <w:rPr>
          <w:rFonts w:eastAsia="Times New Roman"/>
          <w:lang w:eastAsia="en-GB"/>
        </w:rPr>
        <w:t xml:space="preserve"> a Microservice</w:t>
      </w:r>
      <w:bookmarkEnd w:id="805"/>
    </w:p>
    <w:p w14:paraId="3026BB0A" w14:textId="77777777" w:rsidR="001039F5" w:rsidRPr="001039F5" w:rsidRDefault="001039F5" w:rsidP="001039F5">
      <w:pPr>
        <w:spacing w:after="0" w:line="240" w:lineRule="auto"/>
        <w:ind w:left="540"/>
        <w:rPr>
          <w:rFonts w:ascii="Calibri" w:eastAsia="Times New Roman" w:hAnsi="Calibri" w:cs="Calibri"/>
          <w:lang w:eastAsia="en-GB"/>
        </w:rPr>
      </w:pPr>
      <w:proofErr w:type="spellStart"/>
      <w:r w:rsidRPr="001039F5">
        <w:rPr>
          <w:rFonts w:ascii="Calibri" w:eastAsia="Times New Roman" w:hAnsi="Calibri" w:cs="Calibri"/>
          <w:lang w:eastAsia="en-GB"/>
        </w:rPr>
        <w:t>Workflow</w:t>
      </w:r>
      <w:proofErr w:type="spellEnd"/>
    </w:p>
    <w:p w14:paraId="58E24A7E" w14:textId="77777777" w:rsidR="001039F5" w:rsidRPr="001039F5" w:rsidRDefault="001039F5" w:rsidP="001039F5">
      <w:pPr>
        <w:spacing w:after="0" w:line="240" w:lineRule="auto"/>
        <w:ind w:left="1080"/>
        <w:rPr>
          <w:rFonts w:ascii="Calibri" w:eastAsia="Times New Roman" w:hAnsi="Calibri" w:cs="Calibri"/>
          <w:lang w:eastAsia="en-GB"/>
        </w:rPr>
      </w:pPr>
      <w:r w:rsidRPr="001039F5">
        <w:rPr>
          <w:rFonts w:ascii="Calibri" w:eastAsia="Times New Roman" w:hAnsi="Calibri" w:cs="Calibri"/>
          <w:lang w:eastAsia="en-GB"/>
        </w:rPr>
        <w:t xml:space="preserve">Fork [Vi må lage et </w:t>
      </w:r>
      <w:proofErr w:type="spellStart"/>
      <w:r w:rsidRPr="001039F5">
        <w:rPr>
          <w:rFonts w:ascii="Calibri" w:eastAsia="Times New Roman" w:hAnsi="Calibri" w:cs="Calibri"/>
          <w:lang w:eastAsia="en-GB"/>
        </w:rPr>
        <w:t>repo</w:t>
      </w:r>
      <w:proofErr w:type="spellEnd"/>
      <w:r w:rsidRPr="001039F5">
        <w:rPr>
          <w:rFonts w:ascii="Calibri" w:eastAsia="Times New Roman" w:hAnsi="Calibri" w:cs="Calibri"/>
          <w:lang w:eastAsia="en-GB"/>
        </w:rPr>
        <w:t>]</w:t>
      </w:r>
    </w:p>
    <w:p w14:paraId="7C50B822" w14:textId="77777777" w:rsidR="001039F5" w:rsidRPr="001039F5" w:rsidRDefault="001039F5" w:rsidP="001039F5">
      <w:pPr>
        <w:spacing w:after="0" w:line="240" w:lineRule="auto"/>
        <w:ind w:left="1080"/>
        <w:rPr>
          <w:rFonts w:ascii="Calibri" w:eastAsia="Times New Roman" w:hAnsi="Calibri" w:cs="Calibri"/>
          <w:lang w:eastAsia="en-GB"/>
        </w:rPr>
      </w:pPr>
      <w:proofErr w:type="spellStart"/>
      <w:r w:rsidRPr="001039F5">
        <w:rPr>
          <w:rFonts w:ascii="Calibri" w:eastAsia="Times New Roman" w:hAnsi="Calibri" w:cs="Calibri"/>
          <w:lang w:eastAsia="en-GB"/>
        </w:rPr>
        <w:t>Change</w:t>
      </w:r>
      <w:proofErr w:type="spellEnd"/>
    </w:p>
    <w:p w14:paraId="3FB4F3ED" w14:textId="77777777" w:rsidR="001039F5" w:rsidRPr="001039F5" w:rsidRDefault="001039F5" w:rsidP="001039F5">
      <w:pPr>
        <w:spacing w:after="0" w:line="240" w:lineRule="auto"/>
        <w:ind w:left="1080"/>
        <w:rPr>
          <w:rFonts w:ascii="Calibri" w:eastAsia="Times New Roman" w:hAnsi="Calibri" w:cs="Calibri"/>
          <w:lang w:eastAsia="en-GB"/>
        </w:rPr>
      </w:pPr>
      <w:r w:rsidRPr="001039F5">
        <w:rPr>
          <w:rFonts w:ascii="Calibri" w:eastAsia="Times New Roman" w:hAnsi="Calibri" w:cs="Calibri"/>
          <w:lang w:eastAsia="en-GB"/>
        </w:rPr>
        <w:t>Test</w:t>
      </w:r>
    </w:p>
    <w:p w14:paraId="1BFEA371" w14:textId="77777777" w:rsidR="001039F5" w:rsidRPr="001039F5" w:rsidRDefault="001039F5" w:rsidP="001039F5">
      <w:pPr>
        <w:spacing w:after="0" w:line="240" w:lineRule="auto"/>
        <w:ind w:left="1620"/>
        <w:rPr>
          <w:rFonts w:ascii="Calibri" w:eastAsia="Times New Roman" w:hAnsi="Calibri" w:cs="Calibri"/>
          <w:lang w:eastAsia="en-GB"/>
        </w:rPr>
      </w:pPr>
      <w:r w:rsidRPr="001039F5">
        <w:rPr>
          <w:rFonts w:ascii="Calibri" w:eastAsia="Times New Roman" w:hAnsi="Calibri" w:cs="Calibri"/>
          <w:lang w:eastAsia="en-GB"/>
        </w:rPr>
        <w:t>Teste lokalt</w:t>
      </w:r>
    </w:p>
    <w:p w14:paraId="12D0DF73" w14:textId="77777777" w:rsidR="001039F5" w:rsidRPr="001039F5" w:rsidRDefault="001039F5" w:rsidP="001039F5">
      <w:pPr>
        <w:spacing w:after="0" w:line="240" w:lineRule="auto"/>
        <w:ind w:left="1080"/>
        <w:rPr>
          <w:rFonts w:ascii="Calibri" w:eastAsia="Times New Roman" w:hAnsi="Calibri" w:cs="Calibri"/>
          <w:lang w:eastAsia="en-GB"/>
        </w:rPr>
      </w:pPr>
      <w:r w:rsidRPr="001039F5">
        <w:rPr>
          <w:rFonts w:ascii="Calibri" w:eastAsia="Times New Roman" w:hAnsi="Calibri" w:cs="Calibri"/>
          <w:lang w:eastAsia="en-GB"/>
        </w:rPr>
        <w:t xml:space="preserve">Bygge </w:t>
      </w:r>
      <w:proofErr w:type="spellStart"/>
      <w:r w:rsidRPr="001039F5">
        <w:rPr>
          <w:rFonts w:ascii="Calibri" w:eastAsia="Times New Roman" w:hAnsi="Calibri" w:cs="Calibri"/>
          <w:lang w:eastAsia="en-GB"/>
        </w:rPr>
        <w:t>docker</w:t>
      </w:r>
      <w:proofErr w:type="spellEnd"/>
      <w:r w:rsidRPr="001039F5">
        <w:rPr>
          <w:rFonts w:ascii="Calibri" w:eastAsia="Times New Roman" w:hAnsi="Calibri" w:cs="Calibri"/>
          <w:lang w:eastAsia="en-GB"/>
        </w:rPr>
        <w:t xml:space="preserve"> konteiner</w:t>
      </w:r>
    </w:p>
    <w:p w14:paraId="7218F77F" w14:textId="77777777" w:rsidR="001039F5" w:rsidRPr="001039F5" w:rsidRDefault="001039F5" w:rsidP="001039F5">
      <w:pPr>
        <w:spacing w:after="0" w:line="240" w:lineRule="auto"/>
        <w:ind w:left="1080"/>
        <w:rPr>
          <w:rFonts w:ascii="Calibri" w:eastAsia="Times New Roman" w:hAnsi="Calibri" w:cs="Calibri"/>
          <w:lang w:val="en-US" w:eastAsia="en-GB"/>
        </w:rPr>
      </w:pPr>
      <w:proofErr w:type="spellStart"/>
      <w:r w:rsidRPr="001039F5">
        <w:rPr>
          <w:rFonts w:ascii="Calibri" w:eastAsia="Times New Roman" w:hAnsi="Calibri" w:cs="Calibri"/>
          <w:lang w:val="en-US" w:eastAsia="en-GB"/>
        </w:rPr>
        <w:t>Pushe</w:t>
      </w:r>
      <w:proofErr w:type="spellEnd"/>
      <w:r w:rsidRPr="001039F5">
        <w:rPr>
          <w:rFonts w:ascii="Calibri" w:eastAsia="Times New Roman" w:hAnsi="Calibri" w:cs="Calibri"/>
          <w:lang w:val="en-US" w:eastAsia="en-GB"/>
        </w:rPr>
        <w:t xml:space="preserve"> docker </w:t>
      </w:r>
      <w:proofErr w:type="spellStart"/>
      <w:r w:rsidRPr="001039F5">
        <w:rPr>
          <w:rFonts w:ascii="Calibri" w:eastAsia="Times New Roman" w:hAnsi="Calibri" w:cs="Calibri"/>
          <w:lang w:val="en-US" w:eastAsia="en-GB"/>
        </w:rPr>
        <w:t>konteiner</w:t>
      </w:r>
      <w:proofErr w:type="spellEnd"/>
    </w:p>
    <w:p w14:paraId="42DBB03C" w14:textId="77777777" w:rsidR="001039F5" w:rsidRPr="001039F5" w:rsidRDefault="001039F5" w:rsidP="001039F5">
      <w:pPr>
        <w:spacing w:after="0" w:line="240" w:lineRule="auto"/>
        <w:ind w:left="540"/>
        <w:rPr>
          <w:rFonts w:ascii="Calibri" w:eastAsia="Times New Roman" w:hAnsi="Calibri" w:cs="Calibri"/>
          <w:lang w:val="en-US" w:eastAsia="en-GB"/>
        </w:rPr>
      </w:pPr>
      <w:r w:rsidRPr="001039F5">
        <w:rPr>
          <w:rFonts w:ascii="Calibri" w:eastAsia="Times New Roman" w:hAnsi="Calibri" w:cs="Calibri"/>
          <w:lang w:val="en-US" w:eastAsia="en-GB"/>
        </w:rPr>
        <w:t xml:space="preserve">Explanation of Bare Bones </w:t>
      </w:r>
      <w:proofErr w:type="spellStart"/>
      <w:r w:rsidRPr="001039F5">
        <w:rPr>
          <w:rFonts w:ascii="Calibri" w:eastAsia="Times New Roman" w:hAnsi="Calibri" w:cs="Calibri"/>
          <w:lang w:val="en-US" w:eastAsia="en-GB"/>
        </w:rPr>
        <w:t>DockerFile</w:t>
      </w:r>
      <w:proofErr w:type="spellEnd"/>
    </w:p>
    <w:p w14:paraId="0104B342" w14:textId="77777777" w:rsidR="001039F5" w:rsidRPr="001039F5" w:rsidRDefault="001039F5" w:rsidP="001039F5">
      <w:pPr>
        <w:spacing w:after="0" w:line="240" w:lineRule="auto"/>
        <w:ind w:left="1080"/>
        <w:rPr>
          <w:rFonts w:ascii="Calibri" w:eastAsia="Times New Roman" w:hAnsi="Calibri" w:cs="Calibri"/>
          <w:lang w:val="en-US" w:eastAsia="en-GB"/>
        </w:rPr>
      </w:pPr>
      <w:r w:rsidRPr="001039F5">
        <w:rPr>
          <w:rFonts w:ascii="Calibri" w:eastAsia="Times New Roman" w:hAnsi="Calibri" w:cs="Calibri"/>
          <w:lang w:val="en-US" w:eastAsia="en-GB"/>
        </w:rPr>
        <w:t xml:space="preserve">How </w:t>
      </w:r>
      <w:proofErr w:type="spellStart"/>
      <w:r w:rsidRPr="001039F5">
        <w:rPr>
          <w:rFonts w:ascii="Calibri" w:eastAsia="Times New Roman" w:hAnsi="Calibri" w:cs="Calibri"/>
          <w:lang w:val="en-US" w:eastAsia="en-GB"/>
        </w:rPr>
        <w:t>DockerFiles</w:t>
      </w:r>
      <w:proofErr w:type="spellEnd"/>
      <w:r w:rsidRPr="001039F5">
        <w:rPr>
          <w:rFonts w:ascii="Calibri" w:eastAsia="Times New Roman" w:hAnsi="Calibri" w:cs="Calibri"/>
          <w:lang w:val="en-US" w:eastAsia="en-GB"/>
        </w:rPr>
        <w:t xml:space="preserve"> run [</w:t>
      </w:r>
      <w:proofErr w:type="spellStart"/>
      <w:r w:rsidRPr="001039F5">
        <w:rPr>
          <w:rFonts w:ascii="Calibri" w:eastAsia="Times New Roman" w:hAnsi="Calibri" w:cs="Calibri"/>
          <w:lang w:val="en-US" w:eastAsia="en-GB"/>
        </w:rPr>
        <w:t>Sequentally</w:t>
      </w:r>
      <w:proofErr w:type="spellEnd"/>
      <w:r w:rsidRPr="001039F5">
        <w:rPr>
          <w:rFonts w:ascii="Calibri" w:eastAsia="Times New Roman" w:hAnsi="Calibri" w:cs="Calibri"/>
          <w:lang w:val="en-US" w:eastAsia="en-GB"/>
        </w:rPr>
        <w:t>, cache]</w:t>
      </w:r>
    </w:p>
    <w:p w14:paraId="4CB52F94" w14:textId="2C5DAD11" w:rsidR="001039F5" w:rsidRDefault="001039F5" w:rsidP="001039F5">
      <w:pPr>
        <w:rPr>
          <w:lang w:val="en-US"/>
        </w:rPr>
      </w:pPr>
    </w:p>
    <w:p w14:paraId="3A95D576" w14:textId="15B9D156" w:rsidR="00AC491E" w:rsidRPr="00AC491E" w:rsidRDefault="00AC491E" w:rsidP="00D15460">
      <w:pPr>
        <w:pStyle w:val="Heading3"/>
        <w:numPr>
          <w:ilvl w:val="2"/>
          <w:numId w:val="27"/>
        </w:numPr>
        <w:rPr>
          <w:rFonts w:eastAsia="Times New Roman"/>
          <w:lang w:val="en-US" w:eastAsia="en-GB"/>
        </w:rPr>
      </w:pPr>
      <w:bookmarkStart w:id="806" w:name="_Toc64461815"/>
      <w:r w:rsidRPr="00AC491E">
        <w:rPr>
          <w:rFonts w:eastAsia="Times New Roman"/>
          <w:lang w:val="en-US" w:eastAsia="en-GB"/>
        </w:rPr>
        <w:t xml:space="preserve">Authentication </w:t>
      </w:r>
      <w:r>
        <w:rPr>
          <w:rFonts w:eastAsia="Times New Roman"/>
          <w:lang w:val="en-US" w:eastAsia="en-GB"/>
        </w:rPr>
        <w:t>with microservices</w:t>
      </w:r>
      <w:bookmarkEnd w:id="806"/>
    </w:p>
    <w:p w14:paraId="1A237647" w14:textId="457F5656" w:rsidR="00AC491E" w:rsidRDefault="00AC491E" w:rsidP="00AC491E">
      <w:pPr>
        <w:spacing w:after="0" w:line="240" w:lineRule="auto"/>
        <w:rPr>
          <w:rFonts w:ascii="Calibri" w:eastAsia="Times New Roman" w:hAnsi="Calibri" w:cs="Calibri"/>
          <w:lang w:val="en-US" w:eastAsia="en-GB"/>
        </w:rPr>
      </w:pPr>
      <w:r>
        <w:rPr>
          <w:rFonts w:ascii="Calibri" w:eastAsia="Times New Roman" w:hAnsi="Calibri" w:cs="Calibri"/>
          <w:lang w:val="en-US" w:eastAsia="en-GB"/>
        </w:rPr>
        <w:t>Docker hosting site login</w:t>
      </w:r>
    </w:p>
    <w:p w14:paraId="212ADB9F" w14:textId="6D72E643" w:rsidR="00AC491E" w:rsidRDefault="00AC491E" w:rsidP="00AC491E">
      <w:pPr>
        <w:spacing w:after="0" w:line="240" w:lineRule="auto"/>
        <w:rPr>
          <w:rFonts w:ascii="Calibri" w:eastAsia="Times New Roman" w:hAnsi="Calibri" w:cs="Calibri"/>
          <w:lang w:val="en-US" w:eastAsia="en-GB"/>
        </w:rPr>
      </w:pPr>
      <w:r>
        <w:rPr>
          <w:rFonts w:ascii="Calibri" w:eastAsia="Times New Roman" w:hAnsi="Calibri" w:cs="Calibri"/>
          <w:lang w:val="en-US" w:eastAsia="en-GB"/>
        </w:rPr>
        <w:t xml:space="preserve">Passing </w:t>
      </w:r>
      <w:r w:rsidRPr="00AC491E">
        <w:rPr>
          <w:rFonts w:ascii="Calibri" w:eastAsia="Times New Roman" w:hAnsi="Calibri" w:cs="Calibri"/>
          <w:lang w:val="en-US" w:eastAsia="en-GB"/>
        </w:rPr>
        <w:t xml:space="preserve">Env-vars/Secrets </w:t>
      </w:r>
      <w:proofErr w:type="spellStart"/>
      <w:r w:rsidRPr="00AC491E">
        <w:rPr>
          <w:rFonts w:ascii="Calibri" w:eastAsia="Times New Roman" w:hAnsi="Calibri" w:cs="Calibri"/>
          <w:lang w:val="en-US" w:eastAsia="en-GB"/>
        </w:rPr>
        <w:t>i</w:t>
      </w:r>
      <w:proofErr w:type="spellEnd"/>
      <w:r w:rsidRPr="00AC491E">
        <w:rPr>
          <w:rFonts w:ascii="Calibri" w:eastAsia="Times New Roman" w:hAnsi="Calibri" w:cs="Calibri"/>
          <w:lang w:val="en-US" w:eastAsia="en-GB"/>
        </w:rPr>
        <w:t xml:space="preserve"> </w:t>
      </w:r>
      <w:proofErr w:type="spellStart"/>
      <w:r w:rsidRPr="00AC491E">
        <w:rPr>
          <w:rFonts w:ascii="Calibri" w:eastAsia="Times New Roman" w:hAnsi="Calibri" w:cs="Calibri"/>
          <w:lang w:val="en-US" w:eastAsia="en-GB"/>
        </w:rPr>
        <w:t>Sesam</w:t>
      </w:r>
      <w:proofErr w:type="spellEnd"/>
    </w:p>
    <w:p w14:paraId="6BF88BCD" w14:textId="102F57EC" w:rsidR="00AC491E" w:rsidRPr="00AC491E" w:rsidRDefault="00AC491E" w:rsidP="00AC491E">
      <w:pPr>
        <w:spacing w:after="0" w:line="240" w:lineRule="auto"/>
        <w:rPr>
          <w:rFonts w:ascii="Calibri" w:eastAsia="Times New Roman" w:hAnsi="Calibri" w:cs="Calibri"/>
          <w:lang w:val="en-US" w:eastAsia="en-GB"/>
        </w:rPr>
      </w:pPr>
      <w:r>
        <w:rPr>
          <w:rFonts w:ascii="Calibri" w:eastAsia="Times New Roman" w:hAnsi="Calibri" w:cs="Calibri"/>
          <w:lang w:val="en-US" w:eastAsia="en-GB"/>
        </w:rPr>
        <w:t>Oauth2</w:t>
      </w:r>
      <w:r w:rsidR="000C16C4">
        <w:rPr>
          <w:rFonts w:ascii="Calibri" w:eastAsia="Times New Roman" w:hAnsi="Calibri" w:cs="Calibri"/>
          <w:lang w:val="en-US" w:eastAsia="en-GB"/>
        </w:rPr>
        <w:t xml:space="preserve"> standard </w:t>
      </w:r>
      <w:r w:rsidR="00723190">
        <w:rPr>
          <w:rFonts w:ascii="Calibri" w:eastAsia="Times New Roman" w:hAnsi="Calibri" w:cs="Calibri"/>
          <w:lang w:val="en-US" w:eastAsia="en-GB"/>
        </w:rPr>
        <w:t>–</w:t>
      </w:r>
      <w:r w:rsidR="000C16C4">
        <w:rPr>
          <w:rFonts w:ascii="Calibri" w:eastAsia="Times New Roman" w:hAnsi="Calibri" w:cs="Calibri"/>
          <w:lang w:val="en-US" w:eastAsia="en-GB"/>
        </w:rPr>
        <w:t xml:space="preserve"> </w:t>
      </w:r>
      <w:r w:rsidR="00723190">
        <w:rPr>
          <w:rFonts w:ascii="Calibri" w:eastAsia="Times New Roman" w:hAnsi="Calibri" w:cs="Calibri"/>
          <w:lang w:val="en-US" w:eastAsia="en-GB"/>
        </w:rPr>
        <w:t>Salesforce microservice</w:t>
      </w:r>
    </w:p>
    <w:p w14:paraId="20C52099" w14:textId="4A29B89A" w:rsidR="001039F5" w:rsidRDefault="001039F5" w:rsidP="001039F5">
      <w:pPr>
        <w:rPr>
          <w:lang w:val="en-US"/>
        </w:rPr>
      </w:pPr>
    </w:p>
    <w:p w14:paraId="3D9BCF73" w14:textId="14A095DB" w:rsidR="00E53650" w:rsidRDefault="007C21BA" w:rsidP="00D15460">
      <w:pPr>
        <w:pStyle w:val="Heading3"/>
        <w:numPr>
          <w:ilvl w:val="2"/>
          <w:numId w:val="27"/>
        </w:numPr>
        <w:rPr>
          <w:lang w:val="en-US"/>
        </w:rPr>
      </w:pPr>
      <w:bookmarkStart w:id="807" w:name="_Toc64461816"/>
      <w:proofErr w:type="spellStart"/>
      <w:r>
        <w:rPr>
          <w:lang w:val="en-US"/>
        </w:rPr>
        <w:t>Sesam</w:t>
      </w:r>
      <w:proofErr w:type="spellEnd"/>
      <w:r>
        <w:rPr>
          <w:lang w:val="en-US"/>
        </w:rPr>
        <w:t xml:space="preserve"> I/O</w:t>
      </w:r>
      <w:bookmarkEnd w:id="807"/>
    </w:p>
    <w:p w14:paraId="386AFDC6" w14:textId="3DAA1154" w:rsidR="007C21BA" w:rsidRDefault="007C21BA" w:rsidP="007C21BA">
      <w:pPr>
        <w:rPr>
          <w:lang w:val="en-US"/>
        </w:rPr>
      </w:pPr>
      <w:r>
        <w:rPr>
          <w:lang w:val="en-US"/>
        </w:rPr>
        <w:t xml:space="preserve">Common for </w:t>
      </w:r>
      <w:proofErr w:type="spellStart"/>
      <w:r>
        <w:rPr>
          <w:lang w:val="en-US"/>
        </w:rPr>
        <w:t>sesams</w:t>
      </w:r>
      <w:proofErr w:type="spellEnd"/>
      <w:r>
        <w:rPr>
          <w:lang w:val="en-US"/>
        </w:rPr>
        <w:t xml:space="preserve"> input &amp; output</w:t>
      </w:r>
    </w:p>
    <w:p w14:paraId="3C14E009" w14:textId="77777777" w:rsidR="007C21BA" w:rsidRPr="007C21BA" w:rsidRDefault="007C21BA" w:rsidP="007C21BA">
      <w:pPr>
        <w:spacing w:after="0" w:line="240" w:lineRule="auto"/>
        <w:rPr>
          <w:rFonts w:ascii="Calibri" w:eastAsia="Times New Roman" w:hAnsi="Calibri" w:cs="Calibri"/>
          <w:lang w:val="en-US" w:eastAsia="en-GB"/>
        </w:rPr>
      </w:pPr>
      <w:proofErr w:type="spellStart"/>
      <w:r w:rsidRPr="007C21BA">
        <w:rPr>
          <w:rFonts w:ascii="Calibri" w:eastAsia="Times New Roman" w:hAnsi="Calibri" w:cs="Calibri"/>
          <w:lang w:val="en-US" w:eastAsia="en-GB"/>
        </w:rPr>
        <w:t>Sesam</w:t>
      </w:r>
      <w:proofErr w:type="spellEnd"/>
      <w:r w:rsidRPr="007C21BA">
        <w:rPr>
          <w:rFonts w:ascii="Calibri" w:eastAsia="Times New Roman" w:hAnsi="Calibri" w:cs="Calibri"/>
          <w:lang w:val="en-US" w:eastAsia="en-GB"/>
        </w:rPr>
        <w:t xml:space="preserve"> push/pull protocol</w:t>
      </w:r>
    </w:p>
    <w:p w14:paraId="07E38D7E" w14:textId="77777777" w:rsidR="007C21BA" w:rsidRPr="007C21BA" w:rsidRDefault="007C21BA" w:rsidP="007C21BA">
      <w:pPr>
        <w:spacing w:after="0" w:line="240" w:lineRule="auto"/>
        <w:rPr>
          <w:rFonts w:ascii="Calibri" w:eastAsia="Times New Roman" w:hAnsi="Calibri" w:cs="Calibri"/>
          <w:lang w:val="en-US" w:eastAsia="en-GB"/>
        </w:rPr>
      </w:pPr>
      <w:r w:rsidRPr="007C21BA">
        <w:rPr>
          <w:rFonts w:ascii="Calibri" w:eastAsia="Times New Roman" w:hAnsi="Calibri" w:cs="Calibri"/>
          <w:lang w:val="en-US" w:eastAsia="en-GB"/>
        </w:rPr>
        <w:t xml:space="preserve">        </w:t>
      </w:r>
      <w:proofErr w:type="spellStart"/>
      <w:r w:rsidRPr="007C21BA">
        <w:rPr>
          <w:rFonts w:ascii="Calibri" w:eastAsia="Times New Roman" w:hAnsi="Calibri" w:cs="Calibri"/>
          <w:lang w:val="en-US" w:eastAsia="en-GB"/>
        </w:rPr>
        <w:t>Sesam</w:t>
      </w:r>
      <w:proofErr w:type="spellEnd"/>
      <w:r w:rsidRPr="007C21BA">
        <w:rPr>
          <w:rFonts w:ascii="Calibri" w:eastAsia="Times New Roman" w:hAnsi="Calibri" w:cs="Calibri"/>
          <w:lang w:val="en-US" w:eastAsia="en-GB"/>
        </w:rPr>
        <w:t>-json (</w:t>
      </w:r>
      <w:proofErr w:type="spellStart"/>
      <w:r w:rsidRPr="007C21BA">
        <w:rPr>
          <w:rFonts w:ascii="Calibri" w:eastAsia="Times New Roman" w:hAnsi="Calibri" w:cs="Calibri"/>
          <w:lang w:val="en-US" w:eastAsia="en-GB"/>
        </w:rPr>
        <w:t>formattering</w:t>
      </w:r>
      <w:proofErr w:type="spellEnd"/>
      <w:r w:rsidRPr="007C21BA">
        <w:rPr>
          <w:rFonts w:ascii="Calibri" w:eastAsia="Times New Roman" w:hAnsi="Calibri" w:cs="Calibri"/>
          <w:lang w:val="en-US" w:eastAsia="en-GB"/>
        </w:rPr>
        <w:t>)</w:t>
      </w:r>
    </w:p>
    <w:p w14:paraId="3FB7D48B" w14:textId="77777777" w:rsidR="007C21BA" w:rsidRPr="007C21BA" w:rsidRDefault="007C21BA" w:rsidP="007C21BA">
      <w:pPr>
        <w:spacing w:after="0" w:line="240" w:lineRule="auto"/>
        <w:rPr>
          <w:rFonts w:ascii="Calibri" w:eastAsia="Times New Roman" w:hAnsi="Calibri" w:cs="Calibri"/>
          <w:lang w:eastAsia="en-GB"/>
        </w:rPr>
      </w:pPr>
      <w:r w:rsidRPr="007C21BA">
        <w:rPr>
          <w:rFonts w:ascii="Calibri" w:eastAsia="Times New Roman" w:hAnsi="Calibri" w:cs="Calibri"/>
          <w:lang w:val="en-US" w:eastAsia="en-GB"/>
        </w:rPr>
        <w:t xml:space="preserve">        </w:t>
      </w:r>
      <w:r w:rsidRPr="007C21BA">
        <w:rPr>
          <w:rFonts w:ascii="Calibri" w:eastAsia="Times New Roman" w:hAnsi="Calibri" w:cs="Calibri"/>
          <w:lang w:eastAsia="en-GB"/>
        </w:rPr>
        <w:t>Lister av entiteter</w:t>
      </w:r>
    </w:p>
    <w:p w14:paraId="0A61B410" w14:textId="77777777" w:rsidR="007C21BA" w:rsidRPr="007C21BA" w:rsidRDefault="007C21BA" w:rsidP="007C21BA">
      <w:pPr>
        <w:spacing w:after="0" w:line="240" w:lineRule="auto"/>
        <w:rPr>
          <w:rFonts w:ascii="Calibri" w:eastAsia="Times New Roman" w:hAnsi="Calibri" w:cs="Calibri"/>
          <w:lang w:eastAsia="en-GB"/>
        </w:rPr>
      </w:pPr>
      <w:r w:rsidRPr="007C21BA">
        <w:rPr>
          <w:rFonts w:ascii="Calibri" w:eastAsia="Times New Roman" w:hAnsi="Calibri" w:cs="Calibri"/>
          <w:lang w:eastAsia="en-GB"/>
        </w:rPr>
        <w:t xml:space="preserve">        </w:t>
      </w:r>
      <w:proofErr w:type="spellStart"/>
      <w:r w:rsidRPr="007C21BA">
        <w:rPr>
          <w:rFonts w:ascii="Calibri" w:eastAsia="Times New Roman" w:hAnsi="Calibri" w:cs="Calibri"/>
          <w:lang w:eastAsia="en-GB"/>
        </w:rPr>
        <w:t>query</w:t>
      </w:r>
      <w:proofErr w:type="spellEnd"/>
      <w:r w:rsidRPr="007C21BA">
        <w:rPr>
          <w:rFonts w:ascii="Calibri" w:eastAsia="Times New Roman" w:hAnsi="Calibri" w:cs="Calibri"/>
          <w:lang w:eastAsia="en-GB"/>
        </w:rPr>
        <w:t>-parameter</w:t>
      </w:r>
    </w:p>
    <w:p w14:paraId="61457BF0" w14:textId="77777777" w:rsidR="007C21BA" w:rsidRPr="007C21BA" w:rsidRDefault="007C21BA" w:rsidP="007C21BA">
      <w:pPr>
        <w:spacing w:after="0" w:line="240" w:lineRule="auto"/>
        <w:rPr>
          <w:rFonts w:ascii="Calibri" w:eastAsia="Times New Roman" w:hAnsi="Calibri" w:cs="Calibri"/>
          <w:lang w:eastAsia="en-GB"/>
        </w:rPr>
      </w:pPr>
      <w:r w:rsidRPr="007C21BA">
        <w:rPr>
          <w:rFonts w:ascii="Calibri" w:eastAsia="Times New Roman" w:hAnsi="Calibri" w:cs="Calibri"/>
          <w:lang w:eastAsia="en-GB"/>
        </w:rPr>
        <w:t xml:space="preserve">        url-parameter</w:t>
      </w:r>
    </w:p>
    <w:p w14:paraId="41B093E2" w14:textId="77777777" w:rsidR="007C21BA" w:rsidRPr="00132595" w:rsidRDefault="007C21BA" w:rsidP="007C21BA">
      <w:pPr>
        <w:spacing w:after="0" w:line="240" w:lineRule="auto"/>
        <w:rPr>
          <w:rFonts w:ascii="Calibri" w:eastAsia="Times New Roman" w:hAnsi="Calibri" w:cs="Calibri"/>
          <w:lang w:val="en-US" w:eastAsia="en-GB"/>
        </w:rPr>
      </w:pPr>
      <w:r w:rsidRPr="007C21BA">
        <w:rPr>
          <w:rFonts w:ascii="Calibri" w:eastAsia="Times New Roman" w:hAnsi="Calibri" w:cs="Calibri"/>
          <w:lang w:eastAsia="en-GB"/>
        </w:rPr>
        <w:t xml:space="preserve">            </w:t>
      </w:r>
      <w:r w:rsidRPr="00132595">
        <w:rPr>
          <w:rFonts w:ascii="Calibri" w:eastAsia="Times New Roman" w:hAnsi="Calibri" w:cs="Calibri"/>
          <w:lang w:val="en-US" w:eastAsia="en-GB"/>
        </w:rPr>
        <w:t>is-first</w:t>
      </w:r>
    </w:p>
    <w:p w14:paraId="2E261BF2" w14:textId="77777777" w:rsidR="007C21BA" w:rsidRPr="00132595" w:rsidRDefault="007C21BA" w:rsidP="007C21BA">
      <w:pPr>
        <w:spacing w:after="0" w:line="240" w:lineRule="auto"/>
        <w:rPr>
          <w:rFonts w:ascii="Calibri" w:eastAsia="Times New Roman" w:hAnsi="Calibri" w:cs="Calibri"/>
          <w:lang w:val="en-US" w:eastAsia="en-GB"/>
        </w:rPr>
      </w:pPr>
      <w:r w:rsidRPr="00132595">
        <w:rPr>
          <w:rFonts w:ascii="Calibri" w:eastAsia="Times New Roman" w:hAnsi="Calibri" w:cs="Calibri"/>
          <w:lang w:val="en-US" w:eastAsia="en-GB"/>
        </w:rPr>
        <w:t xml:space="preserve">            is-last</w:t>
      </w:r>
    </w:p>
    <w:p w14:paraId="7C087F84" w14:textId="406789F3" w:rsidR="007C21BA" w:rsidRDefault="007C21BA" w:rsidP="007C21BA">
      <w:pPr>
        <w:rPr>
          <w:lang w:val="en-US"/>
        </w:rPr>
      </w:pPr>
    </w:p>
    <w:p w14:paraId="5F23FF39" w14:textId="6FA19C37" w:rsidR="007C21BA" w:rsidRDefault="009E6E41" w:rsidP="00D15460">
      <w:pPr>
        <w:pStyle w:val="Heading3"/>
        <w:numPr>
          <w:ilvl w:val="2"/>
          <w:numId w:val="27"/>
        </w:numPr>
        <w:rPr>
          <w:lang w:val="en-US"/>
        </w:rPr>
      </w:pPr>
      <w:bookmarkStart w:id="808" w:name="_Toc64461817"/>
      <w:r>
        <w:rPr>
          <w:lang w:val="en-US"/>
        </w:rPr>
        <w:t xml:space="preserve">Using a </w:t>
      </w:r>
      <w:r w:rsidR="007C21BA">
        <w:rPr>
          <w:lang w:val="en-US"/>
        </w:rPr>
        <w:t xml:space="preserve">Microservice </w:t>
      </w:r>
      <w:r>
        <w:rPr>
          <w:lang w:val="en-US"/>
        </w:rPr>
        <w:t>as I</w:t>
      </w:r>
      <w:r w:rsidR="00703BA9">
        <w:rPr>
          <w:lang w:val="en-US"/>
        </w:rPr>
        <w:t>n</w:t>
      </w:r>
      <w:r>
        <w:rPr>
          <w:lang w:val="en-US"/>
        </w:rPr>
        <w:t>put in</w:t>
      </w:r>
      <w:r w:rsidR="00703BA9">
        <w:rPr>
          <w:lang w:val="en-US"/>
        </w:rPr>
        <w:t xml:space="preserve"> </w:t>
      </w:r>
      <w:proofErr w:type="spellStart"/>
      <w:r w:rsidR="007C21BA">
        <w:rPr>
          <w:lang w:val="en-US"/>
        </w:rPr>
        <w:t>Sesam</w:t>
      </w:r>
      <w:bookmarkEnd w:id="808"/>
      <w:proofErr w:type="spellEnd"/>
    </w:p>
    <w:p w14:paraId="76E37E0F" w14:textId="094631BF" w:rsidR="009776B9" w:rsidRDefault="009776B9" w:rsidP="009776B9">
      <w:pPr>
        <w:rPr>
          <w:lang w:val="en-US"/>
        </w:rPr>
      </w:pPr>
      <w:r>
        <w:rPr>
          <w:lang w:val="en-US"/>
        </w:rPr>
        <w:t xml:space="preserve">Inside </w:t>
      </w:r>
      <w:proofErr w:type="spellStart"/>
      <w:r>
        <w:rPr>
          <w:lang w:val="en-US"/>
        </w:rPr>
        <w:t>sesam</w:t>
      </w:r>
      <w:proofErr w:type="spellEnd"/>
    </w:p>
    <w:p w14:paraId="163ABAF8" w14:textId="77777777" w:rsidR="009776B9" w:rsidRPr="009776B9" w:rsidRDefault="009776B9" w:rsidP="009776B9">
      <w:pPr>
        <w:spacing w:after="0" w:line="240" w:lineRule="auto"/>
        <w:rPr>
          <w:rFonts w:ascii="Calibri" w:eastAsia="Times New Roman" w:hAnsi="Calibri" w:cs="Calibri"/>
          <w:lang w:val="en-US" w:eastAsia="en-GB"/>
        </w:rPr>
      </w:pPr>
      <w:r w:rsidRPr="009776B9">
        <w:rPr>
          <w:rFonts w:ascii="Calibri" w:eastAsia="Times New Roman" w:hAnsi="Calibri" w:cs="Calibri"/>
          <w:lang w:val="en-US" w:eastAsia="en-GB"/>
        </w:rPr>
        <w:t xml:space="preserve">       Best </w:t>
      </w:r>
      <w:proofErr w:type="spellStart"/>
      <w:r w:rsidRPr="009776B9">
        <w:rPr>
          <w:rFonts w:ascii="Calibri" w:eastAsia="Times New Roman" w:hAnsi="Calibri" w:cs="Calibri"/>
          <w:lang w:val="en-US" w:eastAsia="en-GB"/>
        </w:rPr>
        <w:t>practise</w:t>
      </w:r>
      <w:proofErr w:type="spellEnd"/>
      <w:r w:rsidRPr="009776B9">
        <w:rPr>
          <w:rFonts w:ascii="Calibri" w:eastAsia="Times New Roman" w:hAnsi="Calibri" w:cs="Calibri"/>
          <w:lang w:val="en-US" w:eastAsia="en-GB"/>
        </w:rPr>
        <w:t>:</w:t>
      </w:r>
    </w:p>
    <w:p w14:paraId="66236AEC" w14:textId="77777777" w:rsidR="009776B9" w:rsidRPr="009776B9" w:rsidRDefault="009776B9" w:rsidP="009776B9">
      <w:pPr>
        <w:spacing w:after="0" w:line="240" w:lineRule="auto"/>
        <w:rPr>
          <w:rFonts w:ascii="Calibri" w:eastAsia="Times New Roman" w:hAnsi="Calibri" w:cs="Calibri"/>
          <w:lang w:val="en-US" w:eastAsia="en-GB"/>
        </w:rPr>
      </w:pPr>
      <w:r w:rsidRPr="009776B9">
        <w:rPr>
          <w:rFonts w:ascii="Calibri" w:eastAsia="Times New Roman" w:hAnsi="Calibri" w:cs="Calibri"/>
          <w:lang w:val="en-US" w:eastAsia="en-GB"/>
        </w:rPr>
        <w:t xml:space="preserve">            Delta/last seen</w:t>
      </w:r>
    </w:p>
    <w:p w14:paraId="77C9CDBA" w14:textId="77777777" w:rsidR="009776B9" w:rsidRPr="009776B9" w:rsidRDefault="009776B9" w:rsidP="009776B9">
      <w:pPr>
        <w:spacing w:after="0" w:line="240" w:lineRule="auto"/>
        <w:rPr>
          <w:rFonts w:ascii="Calibri" w:eastAsia="Times New Roman" w:hAnsi="Calibri" w:cs="Calibri"/>
          <w:lang w:val="en-US" w:eastAsia="en-GB"/>
        </w:rPr>
      </w:pPr>
      <w:r w:rsidRPr="009776B9">
        <w:rPr>
          <w:rFonts w:ascii="Calibri" w:eastAsia="Times New Roman" w:hAnsi="Calibri" w:cs="Calibri"/>
          <w:lang w:val="en-US" w:eastAsia="en-GB"/>
        </w:rPr>
        <w:t xml:space="preserve">                request-params</w:t>
      </w:r>
    </w:p>
    <w:p w14:paraId="13E64B4A" w14:textId="77777777" w:rsidR="009776B9" w:rsidRPr="009776B9" w:rsidRDefault="009776B9" w:rsidP="009776B9">
      <w:pPr>
        <w:spacing w:after="0" w:line="240" w:lineRule="auto"/>
        <w:rPr>
          <w:rFonts w:ascii="Calibri" w:eastAsia="Times New Roman" w:hAnsi="Calibri" w:cs="Calibri"/>
          <w:lang w:val="en-US" w:eastAsia="en-GB"/>
        </w:rPr>
      </w:pPr>
      <w:r w:rsidRPr="009776B9">
        <w:rPr>
          <w:rFonts w:ascii="Calibri" w:eastAsia="Times New Roman" w:hAnsi="Calibri" w:cs="Calibri"/>
          <w:lang w:val="en-US" w:eastAsia="en-GB"/>
        </w:rPr>
        <w:t xml:space="preserve">                is-first</w:t>
      </w:r>
    </w:p>
    <w:p w14:paraId="04E30CF6" w14:textId="2C873BC7" w:rsidR="009776B9" w:rsidRDefault="009776B9" w:rsidP="009776B9">
      <w:pPr>
        <w:spacing w:after="0" w:line="240" w:lineRule="auto"/>
        <w:rPr>
          <w:rFonts w:ascii="Calibri" w:eastAsia="Times New Roman" w:hAnsi="Calibri" w:cs="Calibri"/>
          <w:lang w:val="en-US" w:eastAsia="en-GB"/>
        </w:rPr>
      </w:pPr>
      <w:r w:rsidRPr="009776B9">
        <w:rPr>
          <w:rFonts w:ascii="Calibri" w:eastAsia="Times New Roman" w:hAnsi="Calibri" w:cs="Calibri"/>
          <w:lang w:val="en-US" w:eastAsia="en-GB"/>
        </w:rPr>
        <w:t xml:space="preserve">                is-last</w:t>
      </w:r>
    </w:p>
    <w:p w14:paraId="5B0D1B95" w14:textId="20E7F840" w:rsidR="00BE0C03" w:rsidRDefault="00BE0C03" w:rsidP="009776B9">
      <w:pPr>
        <w:spacing w:after="0" w:line="240" w:lineRule="auto"/>
        <w:rPr>
          <w:rFonts w:ascii="Calibri" w:eastAsia="Times New Roman" w:hAnsi="Calibri" w:cs="Calibri"/>
          <w:lang w:val="en-US" w:eastAsia="en-GB"/>
        </w:rPr>
      </w:pPr>
    </w:p>
    <w:p w14:paraId="7E2B6FE9" w14:textId="25F2E9E3" w:rsidR="00BE0C03" w:rsidRDefault="009E6E41" w:rsidP="00D15460">
      <w:pPr>
        <w:pStyle w:val="Heading3"/>
        <w:numPr>
          <w:ilvl w:val="2"/>
          <w:numId w:val="27"/>
        </w:numPr>
        <w:rPr>
          <w:rFonts w:eastAsia="Times New Roman"/>
          <w:lang w:val="en-US" w:eastAsia="en-GB"/>
        </w:rPr>
      </w:pPr>
      <w:bookmarkStart w:id="809" w:name="_Toc64461818"/>
      <w:r>
        <w:rPr>
          <w:rFonts w:eastAsia="Times New Roman"/>
          <w:lang w:val="en-US" w:eastAsia="en-GB"/>
        </w:rPr>
        <w:t>Looking inside an Input Microservice</w:t>
      </w:r>
      <w:bookmarkEnd w:id="809"/>
    </w:p>
    <w:p w14:paraId="5AA7D0E6" w14:textId="77777777" w:rsidR="009776B9" w:rsidRPr="009776B9" w:rsidRDefault="009776B9" w:rsidP="009776B9">
      <w:pPr>
        <w:spacing w:after="0" w:line="240" w:lineRule="auto"/>
        <w:rPr>
          <w:rFonts w:ascii="Calibri" w:eastAsia="Times New Roman" w:hAnsi="Calibri" w:cs="Calibri"/>
          <w:lang w:val="en-US" w:eastAsia="en-GB"/>
        </w:rPr>
      </w:pPr>
    </w:p>
    <w:p w14:paraId="0B8D649F" w14:textId="77777777" w:rsidR="009776B9" w:rsidRPr="00132595" w:rsidRDefault="009776B9" w:rsidP="009776B9">
      <w:pPr>
        <w:rPr>
          <w:lang w:val="en-US"/>
        </w:rPr>
      </w:pPr>
      <w:r w:rsidRPr="00132595">
        <w:rPr>
          <w:lang w:val="en-US"/>
        </w:rPr>
        <w:t>Inside the microservice</w:t>
      </w:r>
    </w:p>
    <w:p w14:paraId="778804CE" w14:textId="11ABEC1A" w:rsidR="009776B9" w:rsidRPr="009776B9" w:rsidRDefault="009776B9" w:rsidP="009776B9">
      <w:pPr>
        <w:ind w:firstLine="708"/>
      </w:pPr>
      <w:r w:rsidRPr="009776B9">
        <w:rPr>
          <w:rFonts w:ascii="Calibri" w:eastAsia="Times New Roman" w:hAnsi="Calibri" w:cs="Calibri"/>
          <w:lang w:eastAsia="en-GB"/>
        </w:rPr>
        <w:t>Transparens (minst mulig transformasjon i microservice)</w:t>
      </w:r>
    </w:p>
    <w:p w14:paraId="382D4135" w14:textId="77777777" w:rsidR="009776B9" w:rsidRPr="009776B9" w:rsidRDefault="009776B9" w:rsidP="009776B9">
      <w:pPr>
        <w:spacing w:after="0" w:line="240" w:lineRule="auto"/>
        <w:rPr>
          <w:rFonts w:ascii="Calibri" w:eastAsia="Times New Roman" w:hAnsi="Calibri" w:cs="Calibri"/>
          <w:lang w:eastAsia="en-GB"/>
        </w:rPr>
      </w:pPr>
      <w:r w:rsidRPr="009776B9">
        <w:rPr>
          <w:rFonts w:ascii="Calibri" w:eastAsia="Times New Roman" w:hAnsi="Calibri" w:cs="Calibri"/>
          <w:lang w:eastAsia="en-GB"/>
        </w:rPr>
        <w:t xml:space="preserve">            Måter å returnere entiteter på (</w:t>
      </w:r>
      <w:proofErr w:type="spellStart"/>
      <w:r w:rsidRPr="009776B9">
        <w:rPr>
          <w:rFonts w:ascii="Calibri" w:eastAsia="Times New Roman" w:hAnsi="Calibri" w:cs="Calibri"/>
          <w:lang w:eastAsia="en-GB"/>
        </w:rPr>
        <w:t>Transform</w:t>
      </w:r>
      <w:proofErr w:type="spellEnd"/>
      <w:r w:rsidRPr="009776B9">
        <w:rPr>
          <w:rFonts w:ascii="Calibri" w:eastAsia="Times New Roman" w:hAnsi="Calibri" w:cs="Calibri"/>
          <w:lang w:eastAsia="en-GB"/>
        </w:rPr>
        <w:t xml:space="preserve"> i MS </w:t>
      </w:r>
      <w:proofErr w:type="spellStart"/>
      <w:r w:rsidRPr="009776B9">
        <w:rPr>
          <w:rFonts w:ascii="Calibri" w:eastAsia="Times New Roman" w:hAnsi="Calibri" w:cs="Calibri"/>
          <w:lang w:eastAsia="en-GB"/>
        </w:rPr>
        <w:t>vs</w:t>
      </w:r>
      <w:proofErr w:type="spellEnd"/>
      <w:r w:rsidRPr="009776B9">
        <w:rPr>
          <w:rFonts w:ascii="Calibri" w:eastAsia="Times New Roman" w:hAnsi="Calibri" w:cs="Calibri"/>
          <w:lang w:eastAsia="en-GB"/>
        </w:rPr>
        <w:t xml:space="preserve"> </w:t>
      </w:r>
      <w:proofErr w:type="spellStart"/>
      <w:r w:rsidRPr="009776B9">
        <w:rPr>
          <w:rFonts w:ascii="Calibri" w:eastAsia="Times New Roman" w:hAnsi="Calibri" w:cs="Calibri"/>
          <w:lang w:eastAsia="en-GB"/>
        </w:rPr>
        <w:t>transform</w:t>
      </w:r>
      <w:proofErr w:type="spellEnd"/>
      <w:r w:rsidRPr="009776B9">
        <w:rPr>
          <w:rFonts w:ascii="Calibri" w:eastAsia="Times New Roman" w:hAnsi="Calibri" w:cs="Calibri"/>
          <w:lang w:eastAsia="en-GB"/>
        </w:rPr>
        <w:t xml:space="preserve"> i pipe)</w:t>
      </w:r>
    </w:p>
    <w:p w14:paraId="3B2B5729" w14:textId="77777777" w:rsidR="009776B9" w:rsidRPr="009776B9" w:rsidRDefault="009776B9" w:rsidP="009776B9">
      <w:pPr>
        <w:spacing w:after="0" w:line="240" w:lineRule="auto"/>
        <w:rPr>
          <w:rFonts w:ascii="Calibri" w:eastAsia="Times New Roman" w:hAnsi="Calibri" w:cs="Calibri"/>
          <w:lang w:eastAsia="en-GB"/>
        </w:rPr>
      </w:pPr>
      <w:r w:rsidRPr="009776B9">
        <w:rPr>
          <w:rFonts w:ascii="Calibri" w:eastAsia="Times New Roman" w:hAnsi="Calibri" w:cs="Calibri"/>
          <w:lang w:eastAsia="en-GB"/>
        </w:rPr>
        <w:t xml:space="preserve">            </w:t>
      </w:r>
      <w:proofErr w:type="spellStart"/>
      <w:r w:rsidRPr="009776B9">
        <w:rPr>
          <w:rFonts w:ascii="Calibri" w:eastAsia="Times New Roman" w:hAnsi="Calibri" w:cs="Calibri"/>
          <w:lang w:eastAsia="en-GB"/>
        </w:rPr>
        <w:t>Streaming</w:t>
      </w:r>
      <w:proofErr w:type="spellEnd"/>
    </w:p>
    <w:p w14:paraId="08BB8F9F" w14:textId="77777777" w:rsidR="009776B9" w:rsidRPr="009776B9" w:rsidRDefault="009776B9" w:rsidP="009776B9">
      <w:pPr>
        <w:spacing w:after="0" w:line="240" w:lineRule="auto"/>
        <w:rPr>
          <w:rFonts w:ascii="Calibri" w:eastAsia="Times New Roman" w:hAnsi="Calibri" w:cs="Calibri"/>
          <w:lang w:eastAsia="en-GB"/>
        </w:rPr>
      </w:pPr>
      <w:r w:rsidRPr="009776B9">
        <w:rPr>
          <w:rFonts w:ascii="Calibri" w:eastAsia="Times New Roman" w:hAnsi="Calibri" w:cs="Calibri"/>
          <w:lang w:eastAsia="en-GB"/>
        </w:rPr>
        <w:t xml:space="preserve">        Logging</w:t>
      </w:r>
    </w:p>
    <w:p w14:paraId="5DBFEFEE" w14:textId="36B98777" w:rsidR="00424CE1" w:rsidRDefault="009776B9" w:rsidP="00A34828">
      <w:pPr>
        <w:spacing w:after="0" w:line="240" w:lineRule="auto"/>
        <w:rPr>
          <w:rFonts w:ascii="Calibri" w:eastAsia="Times New Roman" w:hAnsi="Calibri" w:cs="Calibri"/>
          <w:lang w:eastAsia="en-GB"/>
        </w:rPr>
      </w:pPr>
      <w:r w:rsidRPr="009776B9">
        <w:rPr>
          <w:rFonts w:ascii="Calibri" w:eastAsia="Times New Roman" w:hAnsi="Calibri" w:cs="Calibri"/>
          <w:lang w:eastAsia="en-GB"/>
        </w:rPr>
        <w:lastRenderedPageBreak/>
        <w:t xml:space="preserve">            Gi gode feilmeldinger på http, </w:t>
      </w:r>
      <w:proofErr w:type="spellStart"/>
      <w:r w:rsidRPr="009776B9">
        <w:rPr>
          <w:rFonts w:ascii="Calibri" w:eastAsia="Times New Roman" w:hAnsi="Calibri" w:cs="Calibri"/>
          <w:lang w:eastAsia="en-GB"/>
        </w:rPr>
        <w:t>catch</w:t>
      </w:r>
      <w:proofErr w:type="spellEnd"/>
      <w:r w:rsidRPr="009776B9">
        <w:rPr>
          <w:rFonts w:ascii="Calibri" w:eastAsia="Times New Roman" w:hAnsi="Calibri" w:cs="Calibri"/>
          <w:lang w:eastAsia="en-GB"/>
        </w:rPr>
        <w:t xml:space="preserve"> spesifikke </w:t>
      </w:r>
      <w:proofErr w:type="spellStart"/>
      <w:r w:rsidRPr="009776B9">
        <w:rPr>
          <w:rFonts w:ascii="Calibri" w:eastAsia="Times New Roman" w:hAnsi="Calibri" w:cs="Calibri"/>
          <w:lang w:eastAsia="en-GB"/>
        </w:rPr>
        <w:t>exceptions</w:t>
      </w:r>
      <w:proofErr w:type="spellEnd"/>
      <w:r w:rsidRPr="009776B9">
        <w:rPr>
          <w:rFonts w:ascii="Calibri" w:eastAsia="Times New Roman" w:hAnsi="Calibri" w:cs="Calibri"/>
          <w:lang w:eastAsia="en-GB"/>
        </w:rPr>
        <w:t xml:space="preserve">   </w:t>
      </w:r>
    </w:p>
    <w:p w14:paraId="068EC430" w14:textId="77777777" w:rsidR="00A34828" w:rsidRPr="00A34828" w:rsidRDefault="00A34828" w:rsidP="00A34828">
      <w:pPr>
        <w:spacing w:after="0" w:line="240" w:lineRule="auto"/>
        <w:rPr>
          <w:rFonts w:ascii="Calibri" w:eastAsia="Times New Roman" w:hAnsi="Calibri" w:cs="Calibri"/>
          <w:lang w:eastAsia="en-GB"/>
        </w:rPr>
      </w:pPr>
    </w:p>
    <w:p w14:paraId="3FBFE631" w14:textId="23B098C5" w:rsidR="00424CE1" w:rsidRDefault="00424CE1" w:rsidP="00D15460">
      <w:pPr>
        <w:pStyle w:val="Heading3"/>
        <w:numPr>
          <w:ilvl w:val="1"/>
          <w:numId w:val="26"/>
        </w:numPr>
        <w:rPr>
          <w:lang w:val="en-US" w:eastAsia="en-GB"/>
        </w:rPr>
      </w:pPr>
      <w:bookmarkStart w:id="810" w:name="_Toc64461819"/>
      <w:r>
        <w:rPr>
          <w:lang w:val="en-US" w:eastAsia="en-GB"/>
        </w:rPr>
        <w:t xml:space="preserve">Tasks for Microservices: </w:t>
      </w:r>
      <w:r w:rsidR="00A34828">
        <w:rPr>
          <w:lang w:val="en-US" w:eastAsia="en-GB"/>
        </w:rPr>
        <w:t>Novice</w:t>
      </w:r>
      <w:bookmarkEnd w:id="810"/>
    </w:p>
    <w:p w14:paraId="3FEEB945" w14:textId="77777777" w:rsidR="00424CE1" w:rsidRPr="001931BE" w:rsidRDefault="00424CE1" w:rsidP="00424CE1">
      <w:pPr>
        <w:rPr>
          <w:lang w:val="en-US" w:eastAsia="en-GB"/>
        </w:rPr>
      </w:pPr>
      <w:r>
        <w:rPr>
          <w:lang w:val="en-US" w:eastAsia="en-GB"/>
        </w:rPr>
        <w:t xml:space="preserve">Run a microservice in </w:t>
      </w:r>
      <w:proofErr w:type="spellStart"/>
      <w:r>
        <w:rPr>
          <w:lang w:val="en-US" w:eastAsia="en-GB"/>
        </w:rPr>
        <w:t>Sesam</w:t>
      </w:r>
      <w:proofErr w:type="spellEnd"/>
      <w:r>
        <w:rPr>
          <w:lang w:val="en-US" w:eastAsia="en-GB"/>
        </w:rPr>
        <w:t xml:space="preserve"> [could be sink, http, source]</w:t>
      </w:r>
    </w:p>
    <w:p w14:paraId="060D1A8A" w14:textId="77777777" w:rsidR="00424CE1" w:rsidRPr="00424CE1" w:rsidRDefault="00424CE1" w:rsidP="009776B9">
      <w:pPr>
        <w:spacing w:after="0" w:line="240" w:lineRule="auto"/>
        <w:rPr>
          <w:rFonts w:ascii="Calibri" w:eastAsia="Times New Roman" w:hAnsi="Calibri" w:cs="Calibri"/>
          <w:lang w:val="en-US" w:eastAsia="en-GB"/>
        </w:rPr>
      </w:pPr>
    </w:p>
    <w:p w14:paraId="504E19ED" w14:textId="367D2079" w:rsidR="005016BF" w:rsidRPr="008637F8" w:rsidRDefault="00A34828" w:rsidP="00D15460">
      <w:pPr>
        <w:pStyle w:val="Heading2"/>
        <w:numPr>
          <w:ilvl w:val="1"/>
          <w:numId w:val="27"/>
        </w:numPr>
        <w:rPr>
          <w:lang w:val="en-US"/>
        </w:rPr>
      </w:pPr>
      <w:bookmarkStart w:id="811" w:name="_Toc64461820"/>
      <w:r>
        <w:rPr>
          <w:lang w:val="en-US"/>
        </w:rPr>
        <w:t>Microservices: Intermediate</w:t>
      </w:r>
      <w:bookmarkEnd w:id="811"/>
    </w:p>
    <w:p w14:paraId="2BD4FEB5" w14:textId="0269D3B1" w:rsidR="009E6E41" w:rsidRDefault="009E6E41" w:rsidP="00D15460">
      <w:pPr>
        <w:pStyle w:val="Heading3"/>
        <w:numPr>
          <w:ilvl w:val="2"/>
          <w:numId w:val="30"/>
        </w:numPr>
        <w:rPr>
          <w:lang w:val="en-US"/>
        </w:rPr>
      </w:pPr>
      <w:bookmarkStart w:id="812" w:name="_Toc64461821"/>
      <w:r>
        <w:rPr>
          <w:lang w:val="en-US"/>
        </w:rPr>
        <w:t xml:space="preserve">Using a Microservice as Output in </w:t>
      </w:r>
      <w:proofErr w:type="spellStart"/>
      <w:r>
        <w:rPr>
          <w:lang w:val="en-US"/>
        </w:rPr>
        <w:t>Sesam</w:t>
      </w:r>
      <w:bookmarkEnd w:id="812"/>
      <w:proofErr w:type="spellEnd"/>
    </w:p>
    <w:p w14:paraId="2B85537F" w14:textId="77777777" w:rsidR="004F7B3F" w:rsidRPr="00132595" w:rsidRDefault="004F7B3F" w:rsidP="004F7B3F">
      <w:pPr>
        <w:spacing w:after="0" w:line="240" w:lineRule="auto"/>
        <w:rPr>
          <w:rFonts w:ascii="Calibri" w:eastAsia="Times New Roman" w:hAnsi="Calibri" w:cs="Calibri"/>
          <w:lang w:val="en-US" w:eastAsia="en-GB"/>
        </w:rPr>
      </w:pPr>
      <w:proofErr w:type="spellStart"/>
      <w:r w:rsidRPr="00132595">
        <w:rPr>
          <w:rFonts w:ascii="Calibri" w:eastAsia="Times New Roman" w:hAnsi="Calibri" w:cs="Calibri"/>
          <w:lang w:val="en-US" w:eastAsia="en-GB"/>
        </w:rPr>
        <w:t>Ukjent</w:t>
      </w:r>
      <w:proofErr w:type="spellEnd"/>
      <w:r w:rsidRPr="00132595">
        <w:rPr>
          <w:rFonts w:ascii="Calibri" w:eastAsia="Times New Roman" w:hAnsi="Calibri" w:cs="Calibri"/>
          <w:lang w:val="en-US" w:eastAsia="en-GB"/>
        </w:rPr>
        <w:t xml:space="preserve">:  Business </w:t>
      </w:r>
      <w:proofErr w:type="spellStart"/>
      <w:r w:rsidRPr="00132595">
        <w:rPr>
          <w:rFonts w:ascii="Calibri" w:eastAsia="Times New Roman" w:hAnsi="Calibri" w:cs="Calibri"/>
          <w:lang w:val="en-US" w:eastAsia="en-GB"/>
        </w:rPr>
        <w:t>logikk</w:t>
      </w:r>
      <w:proofErr w:type="spellEnd"/>
    </w:p>
    <w:p w14:paraId="6DDBFCFC" w14:textId="2F676B33" w:rsidR="004F7B3F" w:rsidRPr="00132595" w:rsidRDefault="004F7B3F" w:rsidP="001C628E">
      <w:pPr>
        <w:spacing w:after="0" w:line="240" w:lineRule="auto"/>
        <w:rPr>
          <w:rFonts w:ascii="Calibri" w:eastAsia="Times New Roman" w:hAnsi="Calibri" w:cs="Calibri"/>
          <w:lang w:val="en-US" w:eastAsia="en-GB"/>
        </w:rPr>
      </w:pPr>
    </w:p>
    <w:p w14:paraId="3B3BE134" w14:textId="033B4902" w:rsidR="004F7B3F" w:rsidRPr="00132595" w:rsidRDefault="004F7B3F" w:rsidP="004F7B3F">
      <w:pPr>
        <w:spacing w:after="0" w:line="240" w:lineRule="auto"/>
        <w:rPr>
          <w:rFonts w:ascii="Calibri" w:eastAsia="Times New Roman" w:hAnsi="Calibri" w:cs="Calibri"/>
          <w:lang w:val="en-US" w:eastAsia="en-GB"/>
        </w:rPr>
      </w:pPr>
      <w:r>
        <w:rPr>
          <w:rFonts w:ascii="Calibri" w:hAnsi="Calibri" w:cs="Calibri"/>
          <w:lang w:val="en-US"/>
        </w:rPr>
        <w:t>Eventual Consistency 1.4.30</w:t>
      </w:r>
      <w:r w:rsidRPr="00132595">
        <w:rPr>
          <w:rFonts w:ascii="Calibri" w:eastAsia="Times New Roman" w:hAnsi="Calibri" w:cs="Calibri"/>
          <w:lang w:val="en-US" w:eastAsia="en-GB"/>
        </w:rPr>
        <w:t xml:space="preserve">       </w:t>
      </w:r>
    </w:p>
    <w:p w14:paraId="2D8846BD" w14:textId="2AE556B3" w:rsidR="004F7B3F" w:rsidRPr="00132595" w:rsidRDefault="004F7B3F" w:rsidP="001C628E">
      <w:pPr>
        <w:spacing w:after="0" w:line="240" w:lineRule="auto"/>
        <w:rPr>
          <w:rFonts w:ascii="Calibri" w:eastAsia="Times New Roman" w:hAnsi="Calibri" w:cs="Calibri"/>
          <w:lang w:val="en-US" w:eastAsia="en-GB"/>
        </w:rPr>
      </w:pPr>
    </w:p>
    <w:p w14:paraId="3D66E4E1" w14:textId="77777777" w:rsidR="004F7B3F" w:rsidRDefault="001C628E" w:rsidP="007C6884">
      <w:pPr>
        <w:spacing w:after="0" w:line="240" w:lineRule="auto"/>
        <w:rPr>
          <w:rFonts w:ascii="Calibri" w:eastAsia="Times New Roman" w:hAnsi="Calibri" w:cs="Calibri"/>
          <w:lang w:eastAsia="en-GB"/>
        </w:rPr>
      </w:pPr>
      <w:r w:rsidRPr="00132595">
        <w:rPr>
          <w:rFonts w:ascii="Calibri" w:eastAsia="Times New Roman" w:hAnsi="Calibri" w:cs="Calibri"/>
          <w:lang w:val="en-US" w:eastAsia="en-GB"/>
        </w:rPr>
        <w:t xml:space="preserve">       </w:t>
      </w:r>
      <w:r w:rsidRPr="001C628E">
        <w:rPr>
          <w:rFonts w:ascii="Calibri" w:eastAsia="Times New Roman" w:hAnsi="Calibri" w:cs="Calibri"/>
          <w:lang w:eastAsia="en-GB"/>
        </w:rPr>
        <w:t>NB!! _</w:t>
      </w:r>
      <w:proofErr w:type="spellStart"/>
      <w:r w:rsidRPr="001C628E">
        <w:rPr>
          <w:rFonts w:ascii="Calibri" w:eastAsia="Times New Roman" w:hAnsi="Calibri" w:cs="Calibri"/>
          <w:lang w:eastAsia="en-GB"/>
        </w:rPr>
        <w:t>properties</w:t>
      </w:r>
      <w:proofErr w:type="spellEnd"/>
      <w:r w:rsidRPr="001C628E">
        <w:rPr>
          <w:rFonts w:ascii="Calibri" w:eastAsia="Times New Roman" w:hAnsi="Calibri" w:cs="Calibri"/>
          <w:lang w:eastAsia="en-GB"/>
        </w:rPr>
        <w:t xml:space="preserve"> blir med ut!! NB!!</w:t>
      </w:r>
    </w:p>
    <w:p w14:paraId="1704F31F" w14:textId="53A35E56" w:rsidR="001C628E" w:rsidRPr="001C628E" w:rsidRDefault="007C6884" w:rsidP="007C6884">
      <w:pPr>
        <w:spacing w:after="0" w:line="240" w:lineRule="auto"/>
        <w:rPr>
          <w:rFonts w:ascii="Calibri" w:eastAsia="Times New Roman" w:hAnsi="Calibri" w:cs="Calibri"/>
          <w:lang w:eastAsia="en-GB"/>
        </w:rPr>
      </w:pPr>
      <w:r>
        <w:rPr>
          <w:rFonts w:ascii="Calibri" w:eastAsia="Times New Roman" w:hAnsi="Calibri" w:cs="Calibri"/>
          <w:lang w:eastAsia="en-GB"/>
        </w:rPr>
        <w:t xml:space="preserve">        </w:t>
      </w:r>
      <w:r w:rsidR="001C628E" w:rsidRPr="001C628E">
        <w:rPr>
          <w:rFonts w:ascii="Calibri" w:eastAsia="Times New Roman" w:hAnsi="Calibri" w:cs="Calibri"/>
          <w:lang w:eastAsia="en-GB"/>
        </w:rPr>
        <w:t>Filter</w:t>
      </w:r>
    </w:p>
    <w:p w14:paraId="33EFB684" w14:textId="77777777" w:rsidR="001C628E" w:rsidRPr="001C628E" w:rsidRDefault="001C628E" w:rsidP="001C628E">
      <w:pPr>
        <w:spacing w:after="0" w:line="240" w:lineRule="auto"/>
        <w:rPr>
          <w:rFonts w:ascii="Calibri" w:eastAsia="Times New Roman" w:hAnsi="Calibri" w:cs="Calibri"/>
          <w:lang w:eastAsia="en-GB"/>
        </w:rPr>
      </w:pPr>
      <w:r w:rsidRPr="001C628E">
        <w:rPr>
          <w:rFonts w:ascii="Calibri" w:eastAsia="Times New Roman" w:hAnsi="Calibri" w:cs="Calibri"/>
          <w:lang w:eastAsia="en-GB"/>
        </w:rPr>
        <w:t xml:space="preserve">            _</w:t>
      </w:r>
      <w:proofErr w:type="spellStart"/>
      <w:r w:rsidRPr="001C628E">
        <w:rPr>
          <w:rFonts w:ascii="Calibri" w:eastAsia="Times New Roman" w:hAnsi="Calibri" w:cs="Calibri"/>
          <w:lang w:eastAsia="en-GB"/>
        </w:rPr>
        <w:t>filtered</w:t>
      </w:r>
      <w:proofErr w:type="spellEnd"/>
      <w:r w:rsidRPr="001C628E">
        <w:rPr>
          <w:rFonts w:ascii="Calibri" w:eastAsia="Times New Roman" w:hAnsi="Calibri" w:cs="Calibri"/>
          <w:lang w:eastAsia="en-GB"/>
        </w:rPr>
        <w:t xml:space="preserve"> - blir ikke sendt videre</w:t>
      </w:r>
    </w:p>
    <w:p w14:paraId="0E39C005" w14:textId="77777777" w:rsidR="001C628E" w:rsidRPr="001C628E" w:rsidRDefault="001C628E" w:rsidP="001C628E">
      <w:pPr>
        <w:spacing w:after="0" w:line="240" w:lineRule="auto"/>
        <w:rPr>
          <w:rFonts w:ascii="Calibri" w:eastAsia="Times New Roman" w:hAnsi="Calibri" w:cs="Calibri"/>
          <w:lang w:eastAsia="en-GB"/>
        </w:rPr>
      </w:pPr>
      <w:r w:rsidRPr="001C628E">
        <w:rPr>
          <w:rFonts w:ascii="Calibri" w:eastAsia="Times New Roman" w:hAnsi="Calibri" w:cs="Calibri"/>
          <w:lang w:eastAsia="en-GB"/>
        </w:rPr>
        <w:t xml:space="preserve">            _</w:t>
      </w:r>
      <w:proofErr w:type="spellStart"/>
      <w:r w:rsidRPr="001C628E">
        <w:rPr>
          <w:rFonts w:ascii="Calibri" w:eastAsia="Times New Roman" w:hAnsi="Calibri" w:cs="Calibri"/>
          <w:lang w:eastAsia="en-GB"/>
        </w:rPr>
        <w:t>deleted</w:t>
      </w:r>
      <w:proofErr w:type="spellEnd"/>
      <w:r w:rsidRPr="001C628E">
        <w:rPr>
          <w:rFonts w:ascii="Calibri" w:eastAsia="Times New Roman" w:hAnsi="Calibri" w:cs="Calibri"/>
          <w:lang w:eastAsia="en-GB"/>
        </w:rPr>
        <w:t xml:space="preserve"> - blir sendt videre</w:t>
      </w:r>
    </w:p>
    <w:p w14:paraId="58884007" w14:textId="17BAB842" w:rsidR="001C628E" w:rsidRDefault="001C628E" w:rsidP="001C628E">
      <w:pPr>
        <w:spacing w:after="0" w:line="240" w:lineRule="auto"/>
        <w:rPr>
          <w:rFonts w:ascii="Calibri" w:eastAsia="Times New Roman" w:hAnsi="Calibri" w:cs="Calibri"/>
          <w:lang w:eastAsia="en-GB"/>
        </w:rPr>
      </w:pPr>
      <w:r w:rsidRPr="001C628E">
        <w:rPr>
          <w:rFonts w:ascii="Calibri" w:eastAsia="Times New Roman" w:hAnsi="Calibri" w:cs="Calibri"/>
          <w:lang w:eastAsia="en-GB"/>
        </w:rPr>
        <w:t xml:space="preserve">        </w:t>
      </w:r>
      <w:proofErr w:type="spellStart"/>
      <w:r w:rsidRPr="001C628E">
        <w:rPr>
          <w:rFonts w:ascii="Calibri" w:eastAsia="Times New Roman" w:hAnsi="Calibri" w:cs="Calibri"/>
          <w:lang w:eastAsia="en-GB"/>
        </w:rPr>
        <w:t>Endpoints</w:t>
      </w:r>
      <w:proofErr w:type="spellEnd"/>
      <w:r w:rsidRPr="001C628E">
        <w:rPr>
          <w:rFonts w:ascii="Calibri" w:eastAsia="Times New Roman" w:hAnsi="Calibri" w:cs="Calibri"/>
          <w:lang w:eastAsia="en-GB"/>
        </w:rPr>
        <w:t xml:space="preserve"> fjerner </w:t>
      </w:r>
      <w:proofErr w:type="spellStart"/>
      <w:r w:rsidRPr="001C628E">
        <w:rPr>
          <w:rFonts w:ascii="Calibri" w:eastAsia="Times New Roman" w:hAnsi="Calibri" w:cs="Calibri"/>
          <w:lang w:eastAsia="en-GB"/>
        </w:rPr>
        <w:t>namespaces</w:t>
      </w:r>
      <w:proofErr w:type="spellEnd"/>
      <w:r w:rsidRPr="001C628E">
        <w:rPr>
          <w:rFonts w:ascii="Calibri" w:eastAsia="Times New Roman" w:hAnsi="Calibri" w:cs="Calibri"/>
          <w:lang w:eastAsia="en-GB"/>
        </w:rPr>
        <w:t xml:space="preserve"> </w:t>
      </w:r>
    </w:p>
    <w:p w14:paraId="713B8661" w14:textId="77777777" w:rsidR="007C6884" w:rsidRPr="001C628E" w:rsidRDefault="007C6884" w:rsidP="001C628E">
      <w:pPr>
        <w:spacing w:after="0" w:line="240" w:lineRule="auto"/>
        <w:rPr>
          <w:rFonts w:ascii="Calibri" w:eastAsia="Times New Roman" w:hAnsi="Calibri" w:cs="Calibri"/>
          <w:lang w:eastAsia="en-GB"/>
        </w:rPr>
      </w:pPr>
    </w:p>
    <w:p w14:paraId="5A7E457E" w14:textId="77777777" w:rsidR="007C6884" w:rsidRPr="001C628E" w:rsidRDefault="007C6884" w:rsidP="001C628E">
      <w:pPr>
        <w:spacing w:after="0" w:line="240" w:lineRule="auto"/>
        <w:rPr>
          <w:rFonts w:ascii="Calibri" w:eastAsia="Times New Roman" w:hAnsi="Calibri" w:cs="Calibri"/>
          <w:lang w:eastAsia="en-GB"/>
        </w:rPr>
      </w:pPr>
    </w:p>
    <w:p w14:paraId="5D5A832C" w14:textId="77777777" w:rsidR="001C628E" w:rsidRPr="001C628E" w:rsidRDefault="001C628E" w:rsidP="001C628E">
      <w:pPr>
        <w:spacing w:after="0" w:line="240" w:lineRule="auto"/>
        <w:rPr>
          <w:rFonts w:ascii="Calibri" w:eastAsia="Times New Roman" w:hAnsi="Calibri" w:cs="Calibri"/>
          <w:lang w:eastAsia="en-GB"/>
        </w:rPr>
      </w:pPr>
      <w:r w:rsidRPr="001C628E">
        <w:rPr>
          <w:rFonts w:ascii="Calibri" w:eastAsia="Times New Roman" w:hAnsi="Calibri" w:cs="Calibri"/>
          <w:lang w:eastAsia="en-GB"/>
        </w:rPr>
        <w:t xml:space="preserve">        </w:t>
      </w:r>
      <w:proofErr w:type="spellStart"/>
      <w:r w:rsidRPr="001C628E">
        <w:rPr>
          <w:rFonts w:ascii="Calibri" w:eastAsia="Times New Roman" w:hAnsi="Calibri" w:cs="Calibri"/>
          <w:lang w:eastAsia="en-GB"/>
        </w:rPr>
        <w:t>Batching</w:t>
      </w:r>
      <w:proofErr w:type="spellEnd"/>
      <w:r w:rsidRPr="001C628E">
        <w:rPr>
          <w:rFonts w:ascii="Calibri" w:eastAsia="Times New Roman" w:hAnsi="Calibri" w:cs="Calibri"/>
          <w:lang w:eastAsia="en-GB"/>
        </w:rPr>
        <w:t>/</w:t>
      </w:r>
      <w:proofErr w:type="spellStart"/>
      <w:r w:rsidRPr="001C628E">
        <w:rPr>
          <w:rFonts w:ascii="Calibri" w:eastAsia="Times New Roman" w:hAnsi="Calibri" w:cs="Calibri"/>
          <w:lang w:eastAsia="en-GB"/>
        </w:rPr>
        <w:t>streaming</w:t>
      </w:r>
      <w:proofErr w:type="spellEnd"/>
    </w:p>
    <w:p w14:paraId="7467169B" w14:textId="77777777" w:rsidR="001C628E" w:rsidRPr="001C628E" w:rsidRDefault="001C628E" w:rsidP="001C628E">
      <w:pPr>
        <w:spacing w:after="0" w:line="240" w:lineRule="auto"/>
        <w:rPr>
          <w:rFonts w:ascii="Calibri" w:eastAsia="Times New Roman" w:hAnsi="Calibri" w:cs="Calibri"/>
          <w:lang w:eastAsia="en-GB"/>
        </w:rPr>
      </w:pPr>
      <w:r w:rsidRPr="001C628E">
        <w:rPr>
          <w:rFonts w:ascii="Calibri" w:eastAsia="Times New Roman" w:hAnsi="Calibri" w:cs="Calibri"/>
          <w:lang w:eastAsia="en-GB"/>
        </w:rPr>
        <w:t xml:space="preserve">            NB! siste batch sendt fra sesam er alltid en tom liste</w:t>
      </w:r>
    </w:p>
    <w:p w14:paraId="2A106CBD" w14:textId="532845CF" w:rsidR="009E6E41" w:rsidRPr="001C628E" w:rsidRDefault="009E6E41" w:rsidP="009E6E41"/>
    <w:p w14:paraId="7F4E0E4A" w14:textId="7FA22FAB" w:rsidR="009E6E41" w:rsidRDefault="009E6E41" w:rsidP="00D15460">
      <w:pPr>
        <w:pStyle w:val="Heading3"/>
        <w:numPr>
          <w:ilvl w:val="2"/>
          <w:numId w:val="30"/>
        </w:numPr>
        <w:rPr>
          <w:rFonts w:eastAsia="Times New Roman"/>
          <w:lang w:val="en-US" w:eastAsia="en-GB"/>
        </w:rPr>
      </w:pPr>
      <w:bookmarkStart w:id="813" w:name="_Toc64461822"/>
      <w:r>
        <w:rPr>
          <w:rFonts w:eastAsia="Times New Roman"/>
          <w:lang w:val="en-US" w:eastAsia="en-GB"/>
        </w:rPr>
        <w:t>Looking inside an Output Microservice</w:t>
      </w:r>
      <w:bookmarkEnd w:id="813"/>
    </w:p>
    <w:p w14:paraId="521F52CB" w14:textId="77777777" w:rsidR="00713D1D" w:rsidRPr="001C628E" w:rsidRDefault="00713D1D" w:rsidP="00713D1D">
      <w:pPr>
        <w:spacing w:after="0" w:line="240" w:lineRule="auto"/>
        <w:rPr>
          <w:rFonts w:ascii="Calibri" w:eastAsia="Times New Roman" w:hAnsi="Calibri" w:cs="Calibri"/>
          <w:lang w:val="en-US" w:eastAsia="en-GB"/>
        </w:rPr>
      </w:pPr>
      <w:r w:rsidRPr="001C628E">
        <w:rPr>
          <w:rFonts w:ascii="Calibri" w:eastAsia="Times New Roman" w:hAnsi="Calibri" w:cs="Calibri"/>
          <w:lang w:val="en-US" w:eastAsia="en-GB"/>
        </w:rPr>
        <w:t xml:space="preserve">        Create vs update</w:t>
      </w:r>
    </w:p>
    <w:p w14:paraId="16B825D7" w14:textId="77777777" w:rsidR="00713D1D" w:rsidRPr="001C628E" w:rsidRDefault="00713D1D" w:rsidP="00713D1D">
      <w:pPr>
        <w:spacing w:after="0" w:line="240" w:lineRule="auto"/>
        <w:rPr>
          <w:rFonts w:ascii="Calibri" w:eastAsia="Times New Roman" w:hAnsi="Calibri" w:cs="Calibri"/>
          <w:lang w:eastAsia="en-GB"/>
        </w:rPr>
      </w:pPr>
      <w:r w:rsidRPr="001C628E">
        <w:rPr>
          <w:rFonts w:ascii="Calibri" w:eastAsia="Times New Roman" w:hAnsi="Calibri" w:cs="Calibri"/>
          <w:lang w:val="en-US" w:eastAsia="en-GB"/>
        </w:rPr>
        <w:t xml:space="preserve">        </w:t>
      </w:r>
      <w:r w:rsidRPr="001C628E">
        <w:rPr>
          <w:rFonts w:ascii="Calibri" w:eastAsia="Times New Roman" w:hAnsi="Calibri" w:cs="Calibri"/>
          <w:lang w:eastAsia="en-GB"/>
        </w:rPr>
        <w:t>Formattering</w:t>
      </w:r>
    </w:p>
    <w:p w14:paraId="319078C1" w14:textId="77777777" w:rsidR="00713D1D" w:rsidRPr="001C628E" w:rsidRDefault="00713D1D" w:rsidP="00713D1D">
      <w:pPr>
        <w:spacing w:after="0" w:line="240" w:lineRule="auto"/>
        <w:rPr>
          <w:rFonts w:ascii="Calibri" w:eastAsia="Times New Roman" w:hAnsi="Calibri" w:cs="Calibri"/>
          <w:lang w:eastAsia="en-GB"/>
        </w:rPr>
      </w:pPr>
      <w:r w:rsidRPr="001C628E">
        <w:rPr>
          <w:rFonts w:ascii="Calibri" w:eastAsia="Times New Roman" w:hAnsi="Calibri" w:cs="Calibri"/>
          <w:lang w:eastAsia="en-GB"/>
        </w:rPr>
        <w:t xml:space="preserve">            Transparens (minst mulig transformasjon i microservice)</w:t>
      </w:r>
    </w:p>
    <w:p w14:paraId="0E75612D" w14:textId="77777777" w:rsidR="00713D1D" w:rsidRPr="001C628E" w:rsidRDefault="00713D1D" w:rsidP="00713D1D">
      <w:pPr>
        <w:spacing w:after="0" w:line="240" w:lineRule="auto"/>
        <w:rPr>
          <w:rFonts w:ascii="Calibri" w:eastAsia="Times New Roman" w:hAnsi="Calibri" w:cs="Calibri"/>
          <w:lang w:eastAsia="en-GB"/>
        </w:rPr>
      </w:pPr>
      <w:r w:rsidRPr="001C628E">
        <w:rPr>
          <w:rFonts w:ascii="Calibri" w:eastAsia="Times New Roman" w:hAnsi="Calibri" w:cs="Calibri"/>
          <w:lang w:eastAsia="en-GB"/>
        </w:rPr>
        <w:t xml:space="preserve">            </w:t>
      </w:r>
      <w:proofErr w:type="spellStart"/>
      <w:r w:rsidRPr="001C628E">
        <w:rPr>
          <w:rFonts w:ascii="Calibri" w:eastAsia="Times New Roman" w:hAnsi="Calibri" w:cs="Calibri"/>
          <w:lang w:eastAsia="en-GB"/>
        </w:rPr>
        <w:t>transit-encoding</w:t>
      </w:r>
      <w:proofErr w:type="spellEnd"/>
      <w:r w:rsidRPr="001C628E">
        <w:rPr>
          <w:rFonts w:ascii="Calibri" w:eastAsia="Times New Roman" w:hAnsi="Calibri" w:cs="Calibri"/>
          <w:lang w:eastAsia="en-GB"/>
        </w:rPr>
        <w:t xml:space="preserve"> fra sesam</w:t>
      </w:r>
    </w:p>
    <w:p w14:paraId="481DC5C0" w14:textId="77777777" w:rsidR="00713D1D" w:rsidRPr="001C628E" w:rsidRDefault="00713D1D" w:rsidP="00713D1D">
      <w:pPr>
        <w:spacing w:after="0" w:line="240" w:lineRule="auto"/>
        <w:rPr>
          <w:rFonts w:ascii="Calibri" w:eastAsia="Times New Roman" w:hAnsi="Calibri" w:cs="Calibri"/>
          <w:lang w:eastAsia="en-GB"/>
        </w:rPr>
      </w:pPr>
      <w:r w:rsidRPr="001C628E">
        <w:rPr>
          <w:rFonts w:ascii="Calibri" w:eastAsia="Times New Roman" w:hAnsi="Calibri" w:cs="Calibri"/>
          <w:lang w:eastAsia="en-GB"/>
        </w:rPr>
        <w:t xml:space="preserve">        Logging</w:t>
      </w:r>
    </w:p>
    <w:p w14:paraId="39383EC0" w14:textId="77777777" w:rsidR="00713D1D" w:rsidRPr="001C628E" w:rsidRDefault="00713D1D" w:rsidP="00713D1D">
      <w:pPr>
        <w:spacing w:after="0" w:line="240" w:lineRule="auto"/>
        <w:rPr>
          <w:rFonts w:ascii="Calibri" w:eastAsia="Times New Roman" w:hAnsi="Calibri" w:cs="Calibri"/>
          <w:lang w:eastAsia="en-GB"/>
        </w:rPr>
      </w:pPr>
      <w:r w:rsidRPr="001C628E">
        <w:rPr>
          <w:rFonts w:ascii="Calibri" w:eastAsia="Times New Roman" w:hAnsi="Calibri" w:cs="Calibri"/>
          <w:lang w:eastAsia="en-GB"/>
        </w:rPr>
        <w:t xml:space="preserve">            Gi gode feilmeldinger på http, </w:t>
      </w:r>
      <w:proofErr w:type="spellStart"/>
      <w:r w:rsidRPr="001C628E">
        <w:rPr>
          <w:rFonts w:ascii="Calibri" w:eastAsia="Times New Roman" w:hAnsi="Calibri" w:cs="Calibri"/>
          <w:lang w:eastAsia="en-GB"/>
        </w:rPr>
        <w:t>catch</w:t>
      </w:r>
      <w:proofErr w:type="spellEnd"/>
      <w:r w:rsidRPr="001C628E">
        <w:rPr>
          <w:rFonts w:ascii="Calibri" w:eastAsia="Times New Roman" w:hAnsi="Calibri" w:cs="Calibri"/>
          <w:lang w:eastAsia="en-GB"/>
        </w:rPr>
        <w:t xml:space="preserve"> spesifikke </w:t>
      </w:r>
      <w:proofErr w:type="spellStart"/>
      <w:r w:rsidRPr="001C628E">
        <w:rPr>
          <w:rFonts w:ascii="Calibri" w:eastAsia="Times New Roman" w:hAnsi="Calibri" w:cs="Calibri"/>
          <w:lang w:eastAsia="en-GB"/>
        </w:rPr>
        <w:t>exceptions</w:t>
      </w:r>
      <w:proofErr w:type="spellEnd"/>
    </w:p>
    <w:p w14:paraId="6A085CDF" w14:textId="77777777" w:rsidR="00713D1D" w:rsidRPr="001C628E" w:rsidRDefault="00713D1D" w:rsidP="00713D1D">
      <w:pPr>
        <w:spacing w:after="0" w:line="240" w:lineRule="auto"/>
        <w:rPr>
          <w:rFonts w:ascii="Calibri" w:eastAsia="Times New Roman" w:hAnsi="Calibri" w:cs="Calibri"/>
          <w:lang w:eastAsia="en-GB"/>
        </w:rPr>
      </w:pPr>
      <w:r w:rsidRPr="001C628E">
        <w:rPr>
          <w:rFonts w:ascii="Calibri" w:eastAsia="Times New Roman" w:hAnsi="Calibri" w:cs="Calibri"/>
          <w:lang w:eastAsia="en-GB"/>
        </w:rPr>
        <w:t xml:space="preserve">        </w:t>
      </w:r>
      <w:proofErr w:type="spellStart"/>
      <w:r w:rsidRPr="001C628E">
        <w:rPr>
          <w:rFonts w:ascii="Calibri" w:eastAsia="Times New Roman" w:hAnsi="Calibri" w:cs="Calibri"/>
          <w:lang w:eastAsia="en-GB"/>
        </w:rPr>
        <w:t>Batching</w:t>
      </w:r>
      <w:proofErr w:type="spellEnd"/>
      <w:r w:rsidRPr="001C628E">
        <w:rPr>
          <w:rFonts w:ascii="Calibri" w:eastAsia="Times New Roman" w:hAnsi="Calibri" w:cs="Calibri"/>
          <w:lang w:eastAsia="en-GB"/>
        </w:rPr>
        <w:t>/</w:t>
      </w:r>
      <w:proofErr w:type="spellStart"/>
      <w:r w:rsidRPr="001C628E">
        <w:rPr>
          <w:rFonts w:ascii="Calibri" w:eastAsia="Times New Roman" w:hAnsi="Calibri" w:cs="Calibri"/>
          <w:lang w:eastAsia="en-GB"/>
        </w:rPr>
        <w:t>streaming</w:t>
      </w:r>
      <w:proofErr w:type="spellEnd"/>
    </w:p>
    <w:p w14:paraId="5DDFBBB7" w14:textId="6B313A1D" w:rsidR="00713D1D" w:rsidRDefault="00713D1D" w:rsidP="00713D1D">
      <w:pPr>
        <w:spacing w:after="0" w:line="240" w:lineRule="auto"/>
        <w:rPr>
          <w:rFonts w:ascii="Calibri" w:eastAsia="Times New Roman" w:hAnsi="Calibri" w:cs="Calibri"/>
          <w:lang w:eastAsia="en-GB"/>
        </w:rPr>
      </w:pPr>
      <w:r w:rsidRPr="001C628E">
        <w:rPr>
          <w:rFonts w:ascii="Calibri" w:eastAsia="Times New Roman" w:hAnsi="Calibri" w:cs="Calibri"/>
          <w:lang w:eastAsia="en-GB"/>
        </w:rPr>
        <w:t xml:space="preserve">            NB! siste batch sendt fra sesam er alltid en tom liste</w:t>
      </w:r>
    </w:p>
    <w:p w14:paraId="5A8F542F" w14:textId="77777777" w:rsidR="00713D1D" w:rsidRPr="001C628E" w:rsidRDefault="00713D1D" w:rsidP="00713D1D">
      <w:pPr>
        <w:spacing w:after="0" w:line="240" w:lineRule="auto"/>
        <w:rPr>
          <w:rFonts w:ascii="Calibri" w:eastAsia="Times New Roman" w:hAnsi="Calibri" w:cs="Calibri"/>
          <w:lang w:eastAsia="en-GB"/>
        </w:rPr>
      </w:pPr>
    </w:p>
    <w:p w14:paraId="562385E8" w14:textId="7E995175" w:rsidR="009E6E41" w:rsidRPr="005A6371" w:rsidRDefault="005A6371" w:rsidP="00D15460">
      <w:pPr>
        <w:pStyle w:val="Heading3"/>
        <w:numPr>
          <w:ilvl w:val="2"/>
          <w:numId w:val="30"/>
        </w:numPr>
        <w:rPr>
          <w:lang w:val="en-US"/>
        </w:rPr>
      </w:pPr>
      <w:bookmarkStart w:id="814" w:name="_Toc64461823"/>
      <w:r w:rsidRPr="005A6371">
        <w:rPr>
          <w:lang w:val="en-US"/>
        </w:rPr>
        <w:t xml:space="preserve">Guidelines for </w:t>
      </w:r>
      <w:r w:rsidR="00115321" w:rsidRPr="005A6371">
        <w:rPr>
          <w:lang w:val="en-US"/>
        </w:rPr>
        <w:t>Microservice</w:t>
      </w:r>
      <w:r w:rsidRPr="005A6371">
        <w:rPr>
          <w:lang w:val="en-US"/>
        </w:rPr>
        <w:t xml:space="preserve"> Development</w:t>
      </w:r>
      <w:bookmarkEnd w:id="814"/>
    </w:p>
    <w:p w14:paraId="7837EB0E" w14:textId="7989DBB2" w:rsidR="00C16CF4" w:rsidRPr="00C16CF4" w:rsidRDefault="00C16CF4" w:rsidP="00115321">
      <w:pPr>
        <w:rPr>
          <w:u w:val="single"/>
          <w:lang w:val="en-US"/>
        </w:rPr>
      </w:pPr>
      <w:r w:rsidRPr="00C16CF4">
        <w:rPr>
          <w:u w:val="single"/>
          <w:lang w:val="en-US"/>
        </w:rPr>
        <w:t>Check if it already exists</w:t>
      </w:r>
    </w:p>
    <w:p w14:paraId="03B8B57F" w14:textId="11AB6B16" w:rsidR="00115321" w:rsidRPr="00132595" w:rsidRDefault="000E352D" w:rsidP="00115321">
      <w:proofErr w:type="spellStart"/>
      <w:r w:rsidRPr="00132595">
        <w:t>Documentation</w:t>
      </w:r>
      <w:proofErr w:type="spellEnd"/>
      <w:r w:rsidRPr="00132595">
        <w:t xml:space="preserve">: </w:t>
      </w:r>
      <w:proofErr w:type="spellStart"/>
      <w:r w:rsidRPr="00132595">
        <w:t>Readme</w:t>
      </w:r>
      <w:proofErr w:type="spellEnd"/>
    </w:p>
    <w:p w14:paraId="6D358301" w14:textId="370338EB" w:rsidR="00C16CF4" w:rsidRPr="00132595" w:rsidRDefault="00C16CF4" w:rsidP="00115321">
      <w:proofErr w:type="spellStart"/>
      <w:r w:rsidRPr="00132595">
        <w:t>Define</w:t>
      </w:r>
      <w:proofErr w:type="spellEnd"/>
      <w:r w:rsidRPr="00132595">
        <w:t xml:space="preserve"> Scope</w:t>
      </w:r>
    </w:p>
    <w:p w14:paraId="56C04D49" w14:textId="183DB20F" w:rsidR="000E352D" w:rsidRPr="00132595" w:rsidRDefault="000E352D" w:rsidP="00115321">
      <w:r w:rsidRPr="00132595">
        <w:t>Gjenbrukbarhet</w:t>
      </w:r>
    </w:p>
    <w:p w14:paraId="7F28B622" w14:textId="2BE6A77A" w:rsidR="000E352D" w:rsidRPr="000E352D" w:rsidRDefault="000E352D" w:rsidP="000E352D">
      <w:pPr>
        <w:pStyle w:val="NormalWeb"/>
        <w:spacing w:before="0" w:beforeAutospacing="0" w:after="0" w:afterAutospacing="0"/>
        <w:ind w:firstLine="708"/>
        <w:rPr>
          <w:rFonts w:ascii="Calibri" w:hAnsi="Calibri" w:cs="Calibri"/>
          <w:sz w:val="22"/>
          <w:szCs w:val="22"/>
        </w:rPr>
      </w:pPr>
      <w:proofErr w:type="spellStart"/>
      <w:r w:rsidRPr="000E352D">
        <w:rPr>
          <w:rFonts w:ascii="Calibri" w:hAnsi="Calibri" w:cs="Calibri"/>
          <w:sz w:val="22"/>
          <w:szCs w:val="22"/>
        </w:rPr>
        <w:t>Sesamutils</w:t>
      </w:r>
      <w:proofErr w:type="spellEnd"/>
    </w:p>
    <w:p w14:paraId="76B7C2AD" w14:textId="179E3868" w:rsidR="000E352D" w:rsidRDefault="000E352D" w:rsidP="000E352D">
      <w:pPr>
        <w:spacing w:after="0" w:line="240" w:lineRule="auto"/>
        <w:ind w:firstLine="708"/>
        <w:rPr>
          <w:rFonts w:ascii="Calibri" w:eastAsia="Times New Roman" w:hAnsi="Calibri" w:cs="Calibri"/>
          <w:lang w:eastAsia="en-GB"/>
        </w:rPr>
      </w:pPr>
      <w:r w:rsidRPr="000E352D">
        <w:rPr>
          <w:rFonts w:ascii="Calibri" w:eastAsia="Times New Roman" w:hAnsi="Calibri" w:cs="Calibri"/>
          <w:lang w:eastAsia="en-GB"/>
        </w:rPr>
        <w:t>Templates</w:t>
      </w:r>
    </w:p>
    <w:p w14:paraId="57E02399" w14:textId="61C6830B" w:rsidR="000E352D" w:rsidRPr="000E352D" w:rsidRDefault="000E352D" w:rsidP="000E352D">
      <w:pPr>
        <w:spacing w:after="0" w:line="240" w:lineRule="auto"/>
        <w:ind w:firstLine="708"/>
        <w:rPr>
          <w:rFonts w:ascii="Calibri" w:eastAsia="Times New Roman" w:hAnsi="Calibri" w:cs="Calibri"/>
          <w:lang w:eastAsia="en-GB"/>
        </w:rPr>
      </w:pPr>
      <w:proofErr w:type="spellStart"/>
      <w:r>
        <w:rPr>
          <w:rFonts w:ascii="Calibri" w:eastAsia="Times New Roman" w:hAnsi="Calibri" w:cs="Calibri"/>
          <w:lang w:eastAsia="en-GB"/>
        </w:rPr>
        <w:t>Env</w:t>
      </w:r>
      <w:proofErr w:type="spellEnd"/>
      <w:r>
        <w:rPr>
          <w:rFonts w:ascii="Calibri" w:eastAsia="Times New Roman" w:hAnsi="Calibri" w:cs="Calibri"/>
          <w:lang w:eastAsia="en-GB"/>
        </w:rPr>
        <w:t xml:space="preserve"> var for dynamiske </w:t>
      </w:r>
      <w:proofErr w:type="spellStart"/>
      <w:r>
        <w:rPr>
          <w:rFonts w:ascii="Calibri" w:eastAsia="Times New Roman" w:hAnsi="Calibri" w:cs="Calibri"/>
          <w:lang w:eastAsia="en-GB"/>
        </w:rPr>
        <w:t>MS’er</w:t>
      </w:r>
      <w:proofErr w:type="spellEnd"/>
      <w:r w:rsidRPr="000E352D">
        <w:rPr>
          <w:rFonts w:ascii="Calibri" w:eastAsia="Times New Roman" w:hAnsi="Calibri" w:cs="Calibri"/>
          <w:lang w:eastAsia="en-GB"/>
        </w:rPr>
        <w:t xml:space="preserve">  </w:t>
      </w:r>
    </w:p>
    <w:p w14:paraId="1A469089" w14:textId="0E1AA7A4" w:rsidR="000E352D" w:rsidRPr="000E352D" w:rsidRDefault="000E352D" w:rsidP="000E352D">
      <w:pPr>
        <w:spacing w:after="0" w:line="240" w:lineRule="auto"/>
        <w:rPr>
          <w:rFonts w:ascii="Calibri" w:eastAsia="Times New Roman" w:hAnsi="Calibri" w:cs="Calibri"/>
          <w:lang w:eastAsia="en-GB"/>
        </w:rPr>
      </w:pPr>
      <w:r w:rsidRPr="000E352D">
        <w:rPr>
          <w:rFonts w:ascii="Calibri" w:eastAsia="Times New Roman" w:hAnsi="Calibri" w:cs="Calibri"/>
          <w:lang w:eastAsia="en-GB"/>
        </w:rPr>
        <w:t>Videreutvikling</w:t>
      </w:r>
    </w:p>
    <w:p w14:paraId="202387BA" w14:textId="41A2F674" w:rsidR="000E352D" w:rsidRDefault="000E352D" w:rsidP="000E352D">
      <w:pPr>
        <w:spacing w:after="0" w:line="240" w:lineRule="auto"/>
        <w:ind w:firstLine="708"/>
        <w:rPr>
          <w:rFonts w:ascii="Calibri" w:eastAsia="Times New Roman" w:hAnsi="Calibri" w:cs="Calibri"/>
          <w:lang w:eastAsia="en-GB"/>
        </w:rPr>
      </w:pPr>
      <w:proofErr w:type="spellStart"/>
      <w:r w:rsidRPr="000E352D">
        <w:rPr>
          <w:rFonts w:ascii="Calibri" w:eastAsia="Times New Roman" w:hAnsi="Calibri" w:cs="Calibri"/>
          <w:lang w:eastAsia="en-GB"/>
        </w:rPr>
        <w:t>Release</w:t>
      </w:r>
      <w:proofErr w:type="spellEnd"/>
      <w:r w:rsidRPr="000E352D">
        <w:rPr>
          <w:rFonts w:ascii="Calibri" w:eastAsia="Times New Roman" w:hAnsi="Calibri" w:cs="Calibri"/>
          <w:lang w:eastAsia="en-GB"/>
        </w:rPr>
        <w:t>/tagging</w:t>
      </w:r>
    </w:p>
    <w:p w14:paraId="23D58FB7" w14:textId="52F73592" w:rsidR="005A6371" w:rsidRDefault="005A6371" w:rsidP="005A6371">
      <w:pPr>
        <w:spacing w:after="0" w:line="240" w:lineRule="auto"/>
        <w:rPr>
          <w:rFonts w:ascii="Calibri" w:eastAsia="Times New Roman" w:hAnsi="Calibri" w:cs="Calibri"/>
          <w:lang w:eastAsia="en-GB"/>
        </w:rPr>
      </w:pPr>
    </w:p>
    <w:p w14:paraId="70CF16ED" w14:textId="3E1E11A9" w:rsidR="005A6371" w:rsidRPr="00132595" w:rsidRDefault="005A6371" w:rsidP="005A6371">
      <w:pPr>
        <w:spacing w:after="0" w:line="240" w:lineRule="auto"/>
        <w:rPr>
          <w:rFonts w:ascii="Calibri" w:eastAsia="Times New Roman" w:hAnsi="Calibri" w:cs="Calibri"/>
          <w:lang w:eastAsia="en-GB"/>
        </w:rPr>
      </w:pPr>
      <w:r w:rsidRPr="00132595">
        <w:rPr>
          <w:rFonts w:ascii="Calibri" w:eastAsia="Times New Roman" w:hAnsi="Calibri" w:cs="Calibri"/>
          <w:lang w:eastAsia="en-GB"/>
        </w:rPr>
        <w:t>Ref. Optimalisering</w:t>
      </w:r>
      <w:r w:rsidR="00E36133" w:rsidRPr="00132595">
        <w:rPr>
          <w:rFonts w:ascii="Calibri" w:eastAsia="Times New Roman" w:hAnsi="Calibri" w:cs="Calibri"/>
          <w:lang w:eastAsia="en-GB"/>
        </w:rPr>
        <w:t xml:space="preserve"> 5.3.17</w:t>
      </w:r>
    </w:p>
    <w:p w14:paraId="364579FB" w14:textId="77777777" w:rsidR="00F13A98" w:rsidRPr="00132595" w:rsidRDefault="00F13A98" w:rsidP="005A6371">
      <w:pPr>
        <w:spacing w:after="0" w:line="240" w:lineRule="auto"/>
        <w:rPr>
          <w:rFonts w:ascii="Calibri" w:eastAsia="Times New Roman" w:hAnsi="Calibri" w:cs="Calibri"/>
          <w:lang w:eastAsia="en-GB"/>
        </w:rPr>
      </w:pPr>
    </w:p>
    <w:p w14:paraId="37A748BF" w14:textId="162301DD" w:rsidR="00F13A98" w:rsidRPr="00E36133" w:rsidRDefault="00F13A98" w:rsidP="00115321">
      <w:pPr>
        <w:rPr>
          <w:lang w:val="en-US"/>
        </w:rPr>
      </w:pPr>
      <w:r w:rsidRPr="00E36133">
        <w:rPr>
          <w:lang w:val="en-US"/>
        </w:rPr>
        <w:t>Requirements.txt</w:t>
      </w:r>
    </w:p>
    <w:p w14:paraId="580B43D1" w14:textId="074509E5" w:rsidR="00F13A98" w:rsidRDefault="00D54A7E" w:rsidP="00D15460">
      <w:pPr>
        <w:pStyle w:val="Heading3"/>
        <w:numPr>
          <w:ilvl w:val="2"/>
          <w:numId w:val="30"/>
        </w:numPr>
        <w:rPr>
          <w:lang w:val="en-US"/>
        </w:rPr>
      </w:pPr>
      <w:bookmarkStart w:id="815" w:name="_Toc64461824"/>
      <w:r w:rsidRPr="00D54A7E">
        <w:rPr>
          <w:lang w:val="en-US"/>
        </w:rPr>
        <w:lastRenderedPageBreak/>
        <w:t xml:space="preserve">Microservices </w:t>
      </w:r>
      <w:r>
        <w:rPr>
          <w:lang w:val="en-US"/>
        </w:rPr>
        <w:t>and GitHub [VCS]</w:t>
      </w:r>
      <w:bookmarkEnd w:id="815"/>
    </w:p>
    <w:p w14:paraId="38CDB1E2" w14:textId="77777777" w:rsidR="003E05BC" w:rsidRPr="003E05BC" w:rsidRDefault="003E05BC" w:rsidP="003E05BC">
      <w:pPr>
        <w:spacing w:after="0" w:line="240" w:lineRule="auto"/>
        <w:rPr>
          <w:rFonts w:ascii="Calibri" w:eastAsia="Times New Roman" w:hAnsi="Calibri" w:cs="Calibri"/>
          <w:lang w:eastAsia="en-GB"/>
        </w:rPr>
      </w:pPr>
      <w:r w:rsidRPr="003E05BC">
        <w:rPr>
          <w:rFonts w:ascii="Calibri" w:eastAsia="Times New Roman" w:hAnsi="Calibri" w:cs="Calibri"/>
          <w:lang w:val="en-US" w:eastAsia="en-GB"/>
        </w:rPr>
        <w:t xml:space="preserve">   </w:t>
      </w:r>
      <w:r w:rsidRPr="003E05BC">
        <w:rPr>
          <w:rFonts w:ascii="Calibri" w:eastAsia="Times New Roman" w:hAnsi="Calibri" w:cs="Calibri"/>
          <w:lang w:eastAsia="en-GB"/>
        </w:rPr>
        <w:t>Lisenser</w:t>
      </w:r>
    </w:p>
    <w:p w14:paraId="462DF834" w14:textId="77777777" w:rsidR="003E05BC" w:rsidRPr="003E05BC" w:rsidRDefault="003E05BC" w:rsidP="003E05BC">
      <w:pPr>
        <w:spacing w:after="0" w:line="240" w:lineRule="auto"/>
        <w:rPr>
          <w:rFonts w:ascii="Calibri" w:eastAsia="Times New Roman" w:hAnsi="Calibri" w:cs="Calibri"/>
          <w:lang w:eastAsia="en-GB"/>
        </w:rPr>
      </w:pPr>
      <w:r w:rsidRPr="003E05BC">
        <w:rPr>
          <w:rFonts w:ascii="Calibri" w:eastAsia="Times New Roman" w:hAnsi="Calibri" w:cs="Calibri"/>
          <w:lang w:eastAsia="en-GB"/>
        </w:rPr>
        <w:t xml:space="preserve">        For </w:t>
      </w:r>
      <w:proofErr w:type="spellStart"/>
      <w:r w:rsidRPr="003E05BC">
        <w:rPr>
          <w:rFonts w:ascii="Calibri" w:eastAsia="Times New Roman" w:hAnsi="Calibri" w:cs="Calibri"/>
          <w:lang w:eastAsia="en-GB"/>
        </w:rPr>
        <w:t>community</w:t>
      </w:r>
      <w:proofErr w:type="spellEnd"/>
      <w:r w:rsidRPr="003E05BC">
        <w:rPr>
          <w:rFonts w:ascii="Calibri" w:eastAsia="Times New Roman" w:hAnsi="Calibri" w:cs="Calibri"/>
          <w:lang w:eastAsia="en-GB"/>
        </w:rPr>
        <w:t xml:space="preserve"> bruk</w:t>
      </w:r>
    </w:p>
    <w:p w14:paraId="6C97B935" w14:textId="77777777" w:rsidR="003E05BC" w:rsidRPr="003E05BC" w:rsidRDefault="003E05BC" w:rsidP="003E05BC">
      <w:pPr>
        <w:spacing w:after="0" w:line="240" w:lineRule="auto"/>
        <w:rPr>
          <w:rFonts w:ascii="Calibri" w:eastAsia="Times New Roman" w:hAnsi="Calibri" w:cs="Calibri"/>
          <w:lang w:eastAsia="en-GB"/>
        </w:rPr>
      </w:pPr>
      <w:r w:rsidRPr="003E05BC">
        <w:rPr>
          <w:rFonts w:ascii="Calibri" w:eastAsia="Times New Roman" w:hAnsi="Calibri" w:cs="Calibri"/>
          <w:lang w:eastAsia="en-GB"/>
        </w:rPr>
        <w:t xml:space="preserve">        For privat bruk </w:t>
      </w:r>
    </w:p>
    <w:p w14:paraId="13A909B0" w14:textId="77777777" w:rsidR="003E05BC" w:rsidRPr="003E05BC" w:rsidRDefault="003E05BC" w:rsidP="003E05BC">
      <w:pPr>
        <w:spacing w:after="0" w:line="240" w:lineRule="auto"/>
        <w:rPr>
          <w:rFonts w:ascii="Calibri" w:eastAsia="Times New Roman" w:hAnsi="Calibri" w:cs="Calibri"/>
          <w:lang w:val="en-US" w:eastAsia="en-GB"/>
        </w:rPr>
      </w:pPr>
      <w:r w:rsidRPr="003E05BC">
        <w:rPr>
          <w:rFonts w:ascii="Calibri" w:eastAsia="Times New Roman" w:hAnsi="Calibri" w:cs="Calibri"/>
          <w:lang w:eastAsia="en-GB"/>
        </w:rPr>
        <w:t xml:space="preserve">    </w:t>
      </w:r>
      <w:r w:rsidRPr="003E05BC">
        <w:rPr>
          <w:rFonts w:ascii="Calibri" w:eastAsia="Times New Roman" w:hAnsi="Calibri" w:cs="Calibri"/>
          <w:lang w:val="en-US" w:eastAsia="en-GB"/>
        </w:rPr>
        <w:t xml:space="preserve">Community </w:t>
      </w:r>
      <w:proofErr w:type="spellStart"/>
      <w:r w:rsidRPr="003E05BC">
        <w:rPr>
          <w:rFonts w:ascii="Calibri" w:eastAsia="Times New Roman" w:hAnsi="Calibri" w:cs="Calibri"/>
          <w:lang w:val="en-US" w:eastAsia="en-GB"/>
        </w:rPr>
        <w:t>github</w:t>
      </w:r>
      <w:proofErr w:type="spellEnd"/>
      <w:r w:rsidRPr="003E05BC">
        <w:rPr>
          <w:rFonts w:ascii="Calibri" w:eastAsia="Times New Roman" w:hAnsi="Calibri" w:cs="Calibri"/>
          <w:lang w:val="en-US" w:eastAsia="en-GB"/>
        </w:rPr>
        <w:t>/slack/</w:t>
      </w:r>
      <w:proofErr w:type="spellStart"/>
      <w:r w:rsidRPr="003E05BC">
        <w:rPr>
          <w:rFonts w:ascii="Calibri" w:eastAsia="Times New Roman" w:hAnsi="Calibri" w:cs="Calibri"/>
          <w:lang w:val="en-US" w:eastAsia="en-GB"/>
        </w:rPr>
        <w:t>stackoverflow</w:t>
      </w:r>
      <w:proofErr w:type="spellEnd"/>
    </w:p>
    <w:p w14:paraId="56E559E9" w14:textId="77777777" w:rsidR="003E05BC" w:rsidRPr="003E05BC" w:rsidRDefault="003E05BC" w:rsidP="003E05BC">
      <w:pPr>
        <w:spacing w:after="0" w:line="240" w:lineRule="auto"/>
        <w:rPr>
          <w:rFonts w:ascii="Calibri" w:eastAsia="Times New Roman" w:hAnsi="Calibri" w:cs="Calibri"/>
          <w:lang w:val="en-US" w:eastAsia="en-GB"/>
        </w:rPr>
      </w:pPr>
      <w:r w:rsidRPr="003E05BC">
        <w:rPr>
          <w:rFonts w:ascii="Calibri" w:eastAsia="Times New Roman" w:hAnsi="Calibri" w:cs="Calibri"/>
          <w:lang w:val="en-US" w:eastAsia="en-GB"/>
        </w:rPr>
        <w:t xml:space="preserve">        Krav </w:t>
      </w:r>
      <w:proofErr w:type="spellStart"/>
      <w:r w:rsidRPr="003E05BC">
        <w:rPr>
          <w:rFonts w:ascii="Calibri" w:eastAsia="Times New Roman" w:hAnsi="Calibri" w:cs="Calibri"/>
          <w:lang w:val="en-US" w:eastAsia="en-GB"/>
        </w:rPr>
        <w:t>til</w:t>
      </w:r>
      <w:proofErr w:type="spellEnd"/>
      <w:r w:rsidRPr="003E05BC">
        <w:rPr>
          <w:rFonts w:ascii="Calibri" w:eastAsia="Times New Roman" w:hAnsi="Calibri" w:cs="Calibri"/>
          <w:lang w:val="en-US" w:eastAsia="en-GB"/>
        </w:rPr>
        <w:t xml:space="preserve"> microservices </w:t>
      </w:r>
      <w:proofErr w:type="spellStart"/>
      <w:r w:rsidRPr="003E05BC">
        <w:rPr>
          <w:rFonts w:ascii="Calibri" w:eastAsia="Times New Roman" w:hAnsi="Calibri" w:cs="Calibri"/>
          <w:lang w:val="en-US" w:eastAsia="en-GB"/>
        </w:rPr>
        <w:t>i</w:t>
      </w:r>
      <w:proofErr w:type="spellEnd"/>
      <w:r w:rsidRPr="003E05BC">
        <w:rPr>
          <w:rFonts w:ascii="Calibri" w:eastAsia="Times New Roman" w:hAnsi="Calibri" w:cs="Calibri"/>
          <w:lang w:val="en-US" w:eastAsia="en-GB"/>
        </w:rPr>
        <w:t xml:space="preserve"> </w:t>
      </w:r>
      <w:proofErr w:type="spellStart"/>
      <w:r w:rsidRPr="003E05BC">
        <w:rPr>
          <w:rFonts w:ascii="Calibri" w:eastAsia="Times New Roman" w:hAnsi="Calibri" w:cs="Calibri"/>
          <w:lang w:val="en-US" w:eastAsia="en-GB"/>
        </w:rPr>
        <w:t>sesam</w:t>
      </w:r>
      <w:proofErr w:type="spellEnd"/>
      <w:r w:rsidRPr="003E05BC">
        <w:rPr>
          <w:rFonts w:ascii="Calibri" w:eastAsia="Times New Roman" w:hAnsi="Calibri" w:cs="Calibri"/>
          <w:lang w:val="en-US" w:eastAsia="en-GB"/>
        </w:rPr>
        <w:t>-community</w:t>
      </w:r>
    </w:p>
    <w:p w14:paraId="4D42A690" w14:textId="77777777" w:rsidR="003E05BC" w:rsidRPr="00132595" w:rsidRDefault="003E05BC" w:rsidP="003E05BC">
      <w:pPr>
        <w:spacing w:after="0" w:line="240" w:lineRule="auto"/>
        <w:rPr>
          <w:rFonts w:ascii="Calibri" w:eastAsia="Times New Roman" w:hAnsi="Calibri" w:cs="Calibri"/>
          <w:lang w:val="en-US" w:eastAsia="en-GB"/>
        </w:rPr>
      </w:pPr>
      <w:r w:rsidRPr="00132595">
        <w:rPr>
          <w:rFonts w:ascii="Calibri" w:eastAsia="Times New Roman" w:hAnsi="Calibri" w:cs="Calibri"/>
          <w:lang w:val="en-US" w:eastAsia="en-GB"/>
        </w:rPr>
        <w:t xml:space="preserve">    </w:t>
      </w:r>
      <w:proofErr w:type="spellStart"/>
      <w:r w:rsidRPr="00132595">
        <w:rPr>
          <w:rFonts w:ascii="Calibri" w:eastAsia="Times New Roman" w:hAnsi="Calibri" w:cs="Calibri"/>
          <w:lang w:val="en-US" w:eastAsia="en-GB"/>
        </w:rPr>
        <w:t>Videreutvikling</w:t>
      </w:r>
      <w:proofErr w:type="spellEnd"/>
    </w:p>
    <w:p w14:paraId="10FCC30C" w14:textId="77777777" w:rsidR="003E05BC" w:rsidRPr="00132595" w:rsidRDefault="003E05BC" w:rsidP="003E05BC">
      <w:pPr>
        <w:spacing w:after="0" w:line="240" w:lineRule="auto"/>
        <w:rPr>
          <w:rFonts w:ascii="Calibri" w:eastAsia="Times New Roman" w:hAnsi="Calibri" w:cs="Calibri"/>
          <w:lang w:val="en-US" w:eastAsia="en-GB"/>
        </w:rPr>
      </w:pPr>
      <w:r w:rsidRPr="00132595">
        <w:rPr>
          <w:rFonts w:ascii="Calibri" w:eastAsia="Times New Roman" w:hAnsi="Calibri" w:cs="Calibri"/>
          <w:lang w:val="en-US" w:eastAsia="en-GB"/>
        </w:rPr>
        <w:t xml:space="preserve">        Release/tagging</w:t>
      </w:r>
    </w:p>
    <w:p w14:paraId="3FB27639" w14:textId="4FD4C725" w:rsidR="003E05BC" w:rsidRPr="00132595" w:rsidRDefault="003E05BC" w:rsidP="003E05BC">
      <w:pPr>
        <w:spacing w:after="0" w:line="240" w:lineRule="auto"/>
        <w:rPr>
          <w:rFonts w:ascii="Calibri" w:eastAsia="Times New Roman" w:hAnsi="Calibri" w:cs="Calibri"/>
          <w:lang w:val="en-US" w:eastAsia="en-GB"/>
        </w:rPr>
      </w:pPr>
      <w:r w:rsidRPr="00132595">
        <w:rPr>
          <w:rFonts w:ascii="Calibri" w:eastAsia="Times New Roman" w:hAnsi="Calibri" w:cs="Calibri"/>
          <w:lang w:val="en-US" w:eastAsia="en-GB"/>
        </w:rPr>
        <w:t xml:space="preserve">    </w:t>
      </w:r>
      <w:proofErr w:type="spellStart"/>
      <w:r w:rsidRPr="00132595">
        <w:rPr>
          <w:rFonts w:ascii="Calibri" w:eastAsia="Times New Roman" w:hAnsi="Calibri" w:cs="Calibri"/>
          <w:lang w:val="en-US" w:eastAsia="en-GB"/>
        </w:rPr>
        <w:t>Byggserver</w:t>
      </w:r>
      <w:proofErr w:type="spellEnd"/>
      <w:r w:rsidRPr="00132595">
        <w:rPr>
          <w:rFonts w:ascii="Calibri" w:eastAsia="Times New Roman" w:hAnsi="Calibri" w:cs="Calibri"/>
          <w:lang w:val="en-US" w:eastAsia="en-GB"/>
        </w:rPr>
        <w:t xml:space="preserve"> – Travis, Azure </w:t>
      </w:r>
      <w:proofErr w:type="spellStart"/>
      <w:r w:rsidRPr="00132595">
        <w:rPr>
          <w:rFonts w:ascii="Calibri" w:eastAsia="Times New Roman" w:hAnsi="Calibri" w:cs="Calibri"/>
          <w:lang w:val="en-US" w:eastAsia="en-GB"/>
        </w:rPr>
        <w:t>ContainerRegistry</w:t>
      </w:r>
      <w:proofErr w:type="spellEnd"/>
    </w:p>
    <w:p w14:paraId="3C6E4159" w14:textId="77777777" w:rsidR="003E05BC" w:rsidRPr="00132595" w:rsidRDefault="003E05BC" w:rsidP="003E05BC">
      <w:pPr>
        <w:spacing w:after="0" w:line="240" w:lineRule="auto"/>
        <w:rPr>
          <w:rFonts w:ascii="Calibri" w:eastAsia="Times New Roman" w:hAnsi="Calibri" w:cs="Calibri"/>
          <w:lang w:val="en-US" w:eastAsia="en-GB"/>
        </w:rPr>
      </w:pPr>
      <w:r w:rsidRPr="00132595">
        <w:rPr>
          <w:rFonts w:ascii="Calibri" w:eastAsia="Times New Roman" w:hAnsi="Calibri" w:cs="Calibri"/>
          <w:lang w:val="en-US" w:eastAsia="en-GB"/>
        </w:rPr>
        <w:t xml:space="preserve">        For community </w:t>
      </w:r>
      <w:proofErr w:type="spellStart"/>
      <w:r w:rsidRPr="00132595">
        <w:rPr>
          <w:rFonts w:ascii="Calibri" w:eastAsia="Times New Roman" w:hAnsi="Calibri" w:cs="Calibri"/>
          <w:lang w:val="en-US" w:eastAsia="en-GB"/>
        </w:rPr>
        <w:t>bruk</w:t>
      </w:r>
      <w:proofErr w:type="spellEnd"/>
    </w:p>
    <w:p w14:paraId="6CCDC899" w14:textId="77777777" w:rsidR="003E05BC" w:rsidRPr="003E05BC" w:rsidRDefault="003E05BC" w:rsidP="003E05BC">
      <w:pPr>
        <w:spacing w:after="0" w:line="240" w:lineRule="auto"/>
        <w:rPr>
          <w:rFonts w:ascii="Calibri" w:eastAsia="Times New Roman" w:hAnsi="Calibri" w:cs="Calibri"/>
          <w:lang w:val="en-US" w:eastAsia="en-GB"/>
        </w:rPr>
      </w:pPr>
      <w:r w:rsidRPr="00132595">
        <w:rPr>
          <w:rFonts w:ascii="Calibri" w:eastAsia="Times New Roman" w:hAnsi="Calibri" w:cs="Calibri"/>
          <w:lang w:val="en-US" w:eastAsia="en-GB"/>
        </w:rPr>
        <w:t xml:space="preserve">        </w:t>
      </w:r>
      <w:r w:rsidRPr="003E05BC">
        <w:rPr>
          <w:rFonts w:ascii="Calibri" w:eastAsia="Times New Roman" w:hAnsi="Calibri" w:cs="Calibri"/>
          <w:lang w:val="en-US" w:eastAsia="en-GB"/>
        </w:rPr>
        <w:t xml:space="preserve">For </w:t>
      </w:r>
      <w:proofErr w:type="spellStart"/>
      <w:r w:rsidRPr="003E05BC">
        <w:rPr>
          <w:rFonts w:ascii="Calibri" w:eastAsia="Times New Roman" w:hAnsi="Calibri" w:cs="Calibri"/>
          <w:lang w:val="en-US" w:eastAsia="en-GB"/>
        </w:rPr>
        <w:t>privat</w:t>
      </w:r>
      <w:proofErr w:type="spellEnd"/>
      <w:r w:rsidRPr="003E05BC">
        <w:rPr>
          <w:rFonts w:ascii="Calibri" w:eastAsia="Times New Roman" w:hAnsi="Calibri" w:cs="Calibri"/>
          <w:lang w:val="en-US" w:eastAsia="en-GB"/>
        </w:rPr>
        <w:t xml:space="preserve"> </w:t>
      </w:r>
      <w:proofErr w:type="spellStart"/>
      <w:r w:rsidRPr="003E05BC">
        <w:rPr>
          <w:rFonts w:ascii="Calibri" w:eastAsia="Times New Roman" w:hAnsi="Calibri" w:cs="Calibri"/>
          <w:lang w:val="en-US" w:eastAsia="en-GB"/>
        </w:rPr>
        <w:t>bruk</w:t>
      </w:r>
      <w:proofErr w:type="spellEnd"/>
      <w:r w:rsidRPr="003E05BC">
        <w:rPr>
          <w:rFonts w:ascii="Calibri" w:eastAsia="Times New Roman" w:hAnsi="Calibri" w:cs="Calibri"/>
          <w:lang w:val="en-US" w:eastAsia="en-GB"/>
        </w:rPr>
        <w:t xml:space="preserve"> </w:t>
      </w:r>
    </w:p>
    <w:p w14:paraId="2B16F02B" w14:textId="0C561F0E" w:rsidR="00D54A7E" w:rsidRDefault="00482ABE" w:rsidP="00D54A7E">
      <w:pPr>
        <w:rPr>
          <w:lang w:val="en-US"/>
        </w:rPr>
      </w:pPr>
      <w:r>
        <w:rPr>
          <w:lang w:val="en-US"/>
        </w:rPr>
        <w:t xml:space="preserve">Reference the </w:t>
      </w:r>
      <w:r w:rsidR="00CD2CF4">
        <w:rPr>
          <w:lang w:val="en-US"/>
        </w:rPr>
        <w:t>“</w:t>
      </w:r>
      <w:r w:rsidRPr="00482ABE">
        <w:rPr>
          <w:lang w:val="en-US"/>
        </w:rPr>
        <w:t>5.2.8 Changing a Microservice</w:t>
      </w:r>
      <w:r w:rsidR="00CD2CF4">
        <w:rPr>
          <w:lang w:val="en-US"/>
        </w:rPr>
        <w:t>” for workflow</w:t>
      </w:r>
    </w:p>
    <w:p w14:paraId="5EF2072B" w14:textId="1F352AD5" w:rsidR="00CD2CF4" w:rsidRDefault="00B8282C" w:rsidP="00D54A7E">
      <w:pPr>
        <w:rPr>
          <w:lang w:val="en-US"/>
        </w:rPr>
      </w:pPr>
      <w:r>
        <w:rPr>
          <w:lang w:val="en-US"/>
        </w:rPr>
        <w:t xml:space="preserve">Ref appendix with complete microservice workflow (create a sequence diagram </w:t>
      </w:r>
      <w:proofErr w:type="spellStart"/>
      <w:r>
        <w:rPr>
          <w:lang w:val="en-US"/>
        </w:rPr>
        <w:t>Gabriell</w:t>
      </w:r>
      <w:proofErr w:type="spellEnd"/>
      <w:r>
        <w:rPr>
          <w:lang w:val="en-US"/>
        </w:rPr>
        <w:t>/Daniel?)</w:t>
      </w:r>
    </w:p>
    <w:p w14:paraId="55B9002C" w14:textId="35488D2C" w:rsidR="00E36133" w:rsidRDefault="00E36133" w:rsidP="00D54A7E">
      <w:pPr>
        <w:rPr>
          <w:lang w:val="en-US"/>
        </w:rPr>
      </w:pPr>
    </w:p>
    <w:p w14:paraId="7AD65F1F" w14:textId="0C0BB859" w:rsidR="00E36133" w:rsidRPr="00132595" w:rsidRDefault="00E36133" w:rsidP="00D15460">
      <w:pPr>
        <w:pStyle w:val="Heading3"/>
        <w:numPr>
          <w:ilvl w:val="2"/>
          <w:numId w:val="30"/>
        </w:numPr>
        <w:rPr>
          <w:rFonts w:eastAsia="Times New Roman"/>
          <w:lang w:val="en-US" w:eastAsia="en-GB"/>
        </w:rPr>
      </w:pPr>
      <w:bookmarkStart w:id="816" w:name="_Toc64461825"/>
      <w:r w:rsidRPr="00132595">
        <w:rPr>
          <w:rFonts w:eastAsia="Times New Roman"/>
          <w:lang w:val="en-US" w:eastAsia="en-GB"/>
        </w:rPr>
        <w:t>Optimizing a Microservice</w:t>
      </w:r>
      <w:bookmarkEnd w:id="816"/>
    </w:p>
    <w:p w14:paraId="0D0C1C08" w14:textId="77777777" w:rsidR="00E36133" w:rsidRPr="00132595" w:rsidRDefault="00E36133" w:rsidP="00E36133">
      <w:pPr>
        <w:spacing w:after="0" w:line="240" w:lineRule="auto"/>
        <w:rPr>
          <w:rFonts w:ascii="Calibri" w:eastAsia="Times New Roman" w:hAnsi="Calibri" w:cs="Calibri"/>
          <w:lang w:val="en-US" w:eastAsia="en-GB"/>
        </w:rPr>
      </w:pPr>
      <w:r w:rsidRPr="00132595">
        <w:rPr>
          <w:rFonts w:ascii="Calibri" w:eastAsia="Times New Roman" w:hAnsi="Calibri" w:cs="Calibri"/>
          <w:lang w:val="en-US" w:eastAsia="en-GB"/>
        </w:rPr>
        <w:t xml:space="preserve">    </w:t>
      </w:r>
      <w:proofErr w:type="spellStart"/>
      <w:r w:rsidRPr="00132595">
        <w:rPr>
          <w:rFonts w:ascii="Calibri" w:eastAsia="Times New Roman" w:hAnsi="Calibri" w:cs="Calibri"/>
          <w:lang w:val="en-US" w:eastAsia="en-GB"/>
        </w:rPr>
        <w:t>Minnebruk</w:t>
      </w:r>
      <w:proofErr w:type="spellEnd"/>
    </w:p>
    <w:p w14:paraId="249C0473" w14:textId="4341AF94" w:rsidR="00E36133" w:rsidRPr="00132595" w:rsidRDefault="00E36133" w:rsidP="00E36133">
      <w:pPr>
        <w:spacing w:after="0" w:line="240" w:lineRule="auto"/>
        <w:rPr>
          <w:rFonts w:ascii="Calibri" w:eastAsia="Times New Roman" w:hAnsi="Calibri" w:cs="Calibri"/>
          <w:lang w:val="en-US" w:eastAsia="en-GB"/>
        </w:rPr>
      </w:pPr>
      <w:r w:rsidRPr="00132595">
        <w:rPr>
          <w:rFonts w:ascii="Calibri" w:eastAsia="Times New Roman" w:hAnsi="Calibri" w:cs="Calibri"/>
          <w:lang w:val="en-US" w:eastAsia="en-GB"/>
        </w:rPr>
        <w:t xml:space="preserve">    Streaming / Yield</w:t>
      </w:r>
    </w:p>
    <w:p w14:paraId="10636355" w14:textId="77777777" w:rsidR="00E36133" w:rsidRPr="00E36133" w:rsidRDefault="00E36133" w:rsidP="00E36133">
      <w:pPr>
        <w:spacing w:after="0" w:line="240" w:lineRule="auto"/>
        <w:rPr>
          <w:rFonts w:ascii="Calibri" w:eastAsia="Times New Roman" w:hAnsi="Calibri" w:cs="Calibri"/>
          <w:lang w:eastAsia="en-GB"/>
        </w:rPr>
      </w:pPr>
      <w:r w:rsidRPr="00132595">
        <w:rPr>
          <w:rFonts w:ascii="Calibri" w:eastAsia="Times New Roman" w:hAnsi="Calibri" w:cs="Calibri"/>
          <w:lang w:val="en-US" w:eastAsia="en-GB"/>
        </w:rPr>
        <w:t xml:space="preserve">    </w:t>
      </w:r>
      <w:r w:rsidRPr="00E36133">
        <w:rPr>
          <w:rFonts w:ascii="Calibri" w:eastAsia="Times New Roman" w:hAnsi="Calibri" w:cs="Calibri"/>
          <w:lang w:eastAsia="en-GB"/>
        </w:rPr>
        <w:t xml:space="preserve">Delta/last </w:t>
      </w:r>
      <w:proofErr w:type="spellStart"/>
      <w:r w:rsidRPr="00E36133">
        <w:rPr>
          <w:rFonts w:ascii="Calibri" w:eastAsia="Times New Roman" w:hAnsi="Calibri" w:cs="Calibri"/>
          <w:lang w:eastAsia="en-GB"/>
        </w:rPr>
        <w:t>seen</w:t>
      </w:r>
      <w:proofErr w:type="spellEnd"/>
    </w:p>
    <w:p w14:paraId="4FE66628" w14:textId="77777777" w:rsidR="00E36133" w:rsidRPr="00E36133" w:rsidRDefault="00E36133" w:rsidP="00E36133">
      <w:pPr>
        <w:spacing w:after="0" w:line="240" w:lineRule="auto"/>
        <w:rPr>
          <w:rFonts w:ascii="Calibri" w:eastAsia="Times New Roman" w:hAnsi="Calibri" w:cs="Calibri"/>
          <w:lang w:eastAsia="en-GB"/>
        </w:rPr>
      </w:pPr>
      <w:r w:rsidRPr="00E36133">
        <w:rPr>
          <w:rFonts w:ascii="Calibri" w:eastAsia="Times New Roman" w:hAnsi="Calibri" w:cs="Calibri"/>
          <w:lang w:eastAsia="en-GB"/>
        </w:rPr>
        <w:t xml:space="preserve">    Transparens (minst mulig transformasjon i microservice)</w:t>
      </w:r>
    </w:p>
    <w:p w14:paraId="3B5CAE1F" w14:textId="22986088" w:rsidR="00E36133" w:rsidRDefault="00E36133" w:rsidP="00D54A7E"/>
    <w:p w14:paraId="1958238D" w14:textId="2F5E0623" w:rsidR="00E36133" w:rsidRDefault="00E36133" w:rsidP="00D15460">
      <w:pPr>
        <w:pStyle w:val="Heading3"/>
        <w:numPr>
          <w:ilvl w:val="2"/>
          <w:numId w:val="30"/>
        </w:numPr>
        <w:rPr>
          <w:rFonts w:eastAsia="Times New Roman"/>
          <w:lang w:val="en-US" w:eastAsia="en-GB"/>
        </w:rPr>
      </w:pPr>
      <w:bookmarkStart w:id="817" w:name="_Toc64461826"/>
      <w:r w:rsidRPr="00E36133">
        <w:rPr>
          <w:rFonts w:eastAsia="Times New Roman"/>
          <w:lang w:val="en-US" w:eastAsia="en-GB"/>
        </w:rPr>
        <w:t>M</w:t>
      </w:r>
      <w:r w:rsidR="006F3F84">
        <w:rPr>
          <w:rFonts w:eastAsia="Times New Roman"/>
          <w:lang w:val="en-US" w:eastAsia="en-GB"/>
        </w:rPr>
        <w:t>icroservice</w:t>
      </w:r>
      <w:r w:rsidRPr="00E36133">
        <w:rPr>
          <w:rFonts w:eastAsia="Times New Roman"/>
          <w:lang w:val="en-US" w:eastAsia="en-GB"/>
        </w:rPr>
        <w:t xml:space="preserve"> System types</w:t>
      </w:r>
      <w:bookmarkEnd w:id="817"/>
    </w:p>
    <w:p w14:paraId="4AFBBC28" w14:textId="30C9737E" w:rsidR="006F3F84" w:rsidRDefault="006F3F84" w:rsidP="006F3F84">
      <w:pPr>
        <w:rPr>
          <w:lang w:val="en-US" w:eastAsia="en-GB"/>
        </w:rPr>
      </w:pPr>
      <w:r>
        <w:rPr>
          <w:lang w:val="en-US" w:eastAsia="en-GB"/>
        </w:rPr>
        <w:t>Lots of examples!</w:t>
      </w:r>
    </w:p>
    <w:p w14:paraId="3B607341" w14:textId="0EB952AF" w:rsidR="006F3F84" w:rsidRPr="006F3F84" w:rsidRDefault="006F3F84" w:rsidP="006F3F84">
      <w:pPr>
        <w:rPr>
          <w:lang w:val="en-US" w:eastAsia="en-GB"/>
        </w:rPr>
      </w:pPr>
      <w:r>
        <w:rPr>
          <w:lang w:val="en-US" w:eastAsia="en-GB"/>
        </w:rPr>
        <w:t>How should microservices which read or write to/from these types work? What have we learned?</w:t>
      </w:r>
    </w:p>
    <w:p w14:paraId="655895A9" w14:textId="77777777" w:rsidR="00E36133" w:rsidRPr="00E36133" w:rsidRDefault="00E36133" w:rsidP="00E36133">
      <w:pPr>
        <w:spacing w:after="0" w:line="240" w:lineRule="auto"/>
        <w:rPr>
          <w:rFonts w:ascii="Calibri" w:eastAsia="Times New Roman" w:hAnsi="Calibri" w:cs="Calibri"/>
          <w:lang w:val="en-US" w:eastAsia="en-GB"/>
        </w:rPr>
      </w:pPr>
      <w:r w:rsidRPr="00E36133">
        <w:rPr>
          <w:rFonts w:ascii="Calibri" w:eastAsia="Times New Roman" w:hAnsi="Calibri" w:cs="Calibri"/>
          <w:lang w:val="en-US" w:eastAsia="en-GB"/>
        </w:rPr>
        <w:t>Source &amp; Sink</w:t>
      </w:r>
    </w:p>
    <w:p w14:paraId="12727280" w14:textId="77777777" w:rsidR="00E36133" w:rsidRPr="00E36133" w:rsidRDefault="00E36133" w:rsidP="00E36133">
      <w:pPr>
        <w:spacing w:after="0" w:line="240" w:lineRule="auto"/>
        <w:rPr>
          <w:rFonts w:ascii="Calibri" w:eastAsia="Times New Roman" w:hAnsi="Calibri" w:cs="Calibri"/>
          <w:lang w:val="en-US" w:eastAsia="en-GB"/>
        </w:rPr>
      </w:pPr>
      <w:r w:rsidRPr="00E36133">
        <w:rPr>
          <w:rFonts w:ascii="Calibri" w:eastAsia="Times New Roman" w:hAnsi="Calibri" w:cs="Calibri"/>
          <w:lang w:val="en-US" w:eastAsia="en-GB"/>
        </w:rPr>
        <w:t xml:space="preserve">    </w:t>
      </w:r>
      <w:proofErr w:type="spellStart"/>
      <w:r w:rsidRPr="00E36133">
        <w:rPr>
          <w:rFonts w:ascii="Calibri" w:eastAsia="Times New Roman" w:hAnsi="Calibri" w:cs="Calibri"/>
          <w:lang w:val="en-US" w:eastAsia="en-GB"/>
        </w:rPr>
        <w:t>Apier</w:t>
      </w:r>
      <w:proofErr w:type="spellEnd"/>
    </w:p>
    <w:p w14:paraId="4B9F66E0" w14:textId="77777777" w:rsidR="00E36133" w:rsidRPr="00E36133" w:rsidRDefault="00E36133" w:rsidP="00E36133">
      <w:pPr>
        <w:spacing w:after="0" w:line="240" w:lineRule="auto"/>
        <w:ind w:left="540"/>
        <w:rPr>
          <w:rFonts w:ascii="Calibri" w:eastAsia="Times New Roman" w:hAnsi="Calibri" w:cs="Calibri"/>
          <w:lang w:val="en-US" w:eastAsia="en-GB"/>
        </w:rPr>
      </w:pPr>
      <w:r w:rsidRPr="00E36133">
        <w:rPr>
          <w:rFonts w:ascii="Calibri" w:eastAsia="Times New Roman" w:hAnsi="Calibri" w:cs="Calibri"/>
          <w:lang w:val="en-US" w:eastAsia="en-GB"/>
        </w:rPr>
        <w:t>Paging</w:t>
      </w:r>
    </w:p>
    <w:p w14:paraId="3D3A7911" w14:textId="77777777" w:rsidR="00E36133" w:rsidRPr="00E36133" w:rsidRDefault="00E36133" w:rsidP="00E36133">
      <w:pPr>
        <w:spacing w:after="0" w:line="240" w:lineRule="auto"/>
        <w:ind w:left="540"/>
        <w:rPr>
          <w:rFonts w:ascii="Calibri" w:eastAsia="Times New Roman" w:hAnsi="Calibri" w:cs="Calibri"/>
          <w:lang w:val="en-US" w:eastAsia="en-GB"/>
        </w:rPr>
      </w:pPr>
      <w:r w:rsidRPr="00E36133">
        <w:rPr>
          <w:rFonts w:ascii="Calibri" w:eastAsia="Times New Roman" w:hAnsi="Calibri" w:cs="Calibri"/>
          <w:lang w:val="en-US" w:eastAsia="en-GB"/>
        </w:rPr>
        <w:t>Update VS Create</w:t>
      </w:r>
    </w:p>
    <w:p w14:paraId="074344EA" w14:textId="77777777" w:rsidR="00E36133" w:rsidRPr="00E36133" w:rsidRDefault="00E36133" w:rsidP="00E36133">
      <w:pPr>
        <w:spacing w:after="0" w:line="240" w:lineRule="auto"/>
        <w:rPr>
          <w:rFonts w:ascii="Calibri" w:eastAsia="Times New Roman" w:hAnsi="Calibri" w:cs="Calibri"/>
          <w:lang w:val="en-US" w:eastAsia="en-GB"/>
        </w:rPr>
      </w:pPr>
      <w:r w:rsidRPr="00E36133">
        <w:rPr>
          <w:rFonts w:ascii="Calibri" w:eastAsia="Times New Roman" w:hAnsi="Calibri" w:cs="Calibri"/>
          <w:lang w:val="en-US" w:eastAsia="en-GB"/>
        </w:rPr>
        <w:t xml:space="preserve">    Filer</w:t>
      </w:r>
    </w:p>
    <w:p w14:paraId="3AB78047" w14:textId="77777777" w:rsidR="00E36133" w:rsidRPr="00E36133" w:rsidRDefault="00E36133" w:rsidP="00E36133">
      <w:pPr>
        <w:spacing w:after="0" w:line="240" w:lineRule="auto"/>
        <w:rPr>
          <w:rFonts w:ascii="Calibri" w:eastAsia="Times New Roman" w:hAnsi="Calibri" w:cs="Calibri"/>
          <w:lang w:val="en-US" w:eastAsia="en-GB"/>
        </w:rPr>
      </w:pPr>
      <w:r w:rsidRPr="00E36133">
        <w:rPr>
          <w:rFonts w:ascii="Calibri" w:eastAsia="Times New Roman" w:hAnsi="Calibri" w:cs="Calibri"/>
          <w:lang w:val="en-US" w:eastAsia="en-GB"/>
        </w:rPr>
        <w:t xml:space="preserve">    </w:t>
      </w:r>
      <w:proofErr w:type="spellStart"/>
      <w:r w:rsidRPr="00E36133">
        <w:rPr>
          <w:rFonts w:ascii="Calibri" w:eastAsia="Times New Roman" w:hAnsi="Calibri" w:cs="Calibri"/>
          <w:lang w:val="en-US" w:eastAsia="en-GB"/>
        </w:rPr>
        <w:t>sFtp</w:t>
      </w:r>
      <w:proofErr w:type="spellEnd"/>
    </w:p>
    <w:p w14:paraId="2CC0F145" w14:textId="77777777" w:rsidR="00E36133" w:rsidRPr="00E36133" w:rsidRDefault="00E36133" w:rsidP="00E36133">
      <w:pPr>
        <w:spacing w:after="0" w:line="240" w:lineRule="auto"/>
        <w:rPr>
          <w:rFonts w:ascii="Calibri" w:eastAsia="Times New Roman" w:hAnsi="Calibri" w:cs="Calibri"/>
          <w:lang w:val="en-US" w:eastAsia="en-GB"/>
        </w:rPr>
      </w:pPr>
      <w:r w:rsidRPr="00E36133">
        <w:rPr>
          <w:rFonts w:ascii="Calibri" w:eastAsia="Times New Roman" w:hAnsi="Calibri" w:cs="Calibri"/>
          <w:lang w:val="en-US" w:eastAsia="en-GB"/>
        </w:rPr>
        <w:t xml:space="preserve">    SOAP</w:t>
      </w:r>
    </w:p>
    <w:p w14:paraId="4ABBF69B" w14:textId="37B4BF98" w:rsidR="00E36133" w:rsidRDefault="00E36133" w:rsidP="00D54A7E">
      <w:pPr>
        <w:rPr>
          <w:lang w:val="en-US"/>
        </w:rPr>
      </w:pPr>
    </w:p>
    <w:p w14:paraId="04786A81" w14:textId="6F4BD7A2" w:rsidR="004169E1" w:rsidRDefault="004169E1" w:rsidP="00D15460">
      <w:pPr>
        <w:pStyle w:val="Heading3"/>
        <w:numPr>
          <w:ilvl w:val="1"/>
          <w:numId w:val="26"/>
        </w:numPr>
        <w:rPr>
          <w:lang w:val="en-US" w:eastAsia="en-GB"/>
        </w:rPr>
      </w:pPr>
      <w:bookmarkStart w:id="818" w:name="_Toc64461827"/>
      <w:r>
        <w:rPr>
          <w:lang w:val="en-US" w:eastAsia="en-GB"/>
        </w:rPr>
        <w:t>Tasks for Microservices: Intermediate</w:t>
      </w:r>
      <w:bookmarkEnd w:id="818"/>
    </w:p>
    <w:p w14:paraId="1A9A86BF" w14:textId="77777777" w:rsidR="004169E1" w:rsidRPr="001931BE" w:rsidRDefault="004169E1" w:rsidP="004169E1">
      <w:pPr>
        <w:rPr>
          <w:lang w:val="en-US" w:eastAsia="en-GB"/>
        </w:rPr>
      </w:pPr>
      <w:r>
        <w:rPr>
          <w:lang w:val="en-US" w:eastAsia="en-GB"/>
        </w:rPr>
        <w:t xml:space="preserve">Run a microservice in </w:t>
      </w:r>
      <w:proofErr w:type="spellStart"/>
      <w:r>
        <w:rPr>
          <w:lang w:val="en-US" w:eastAsia="en-GB"/>
        </w:rPr>
        <w:t>Sesam</w:t>
      </w:r>
      <w:proofErr w:type="spellEnd"/>
      <w:r>
        <w:rPr>
          <w:lang w:val="en-US" w:eastAsia="en-GB"/>
        </w:rPr>
        <w:t xml:space="preserve"> [could be sink, http, source]</w:t>
      </w:r>
    </w:p>
    <w:p w14:paraId="04E843F6" w14:textId="3985C0C2" w:rsidR="006F3F84" w:rsidRDefault="006F3F84" w:rsidP="006F3F84">
      <w:pPr>
        <w:rPr>
          <w:lang w:val="en-US"/>
        </w:rPr>
      </w:pPr>
      <w:r>
        <w:rPr>
          <w:lang w:val="en-US"/>
        </w:rPr>
        <w:t>Create a microservice</w:t>
      </w:r>
    </w:p>
    <w:p w14:paraId="4996423E" w14:textId="77777777" w:rsidR="004B4697" w:rsidRDefault="00C92DA7" w:rsidP="00D15460">
      <w:pPr>
        <w:pStyle w:val="Heading2"/>
        <w:numPr>
          <w:ilvl w:val="1"/>
          <w:numId w:val="26"/>
        </w:numPr>
        <w:rPr>
          <w:lang w:val="en-US"/>
        </w:rPr>
      </w:pPr>
      <w:bookmarkStart w:id="819" w:name="_Toc64461828"/>
      <w:r>
        <w:rPr>
          <w:lang w:val="en-US"/>
        </w:rPr>
        <w:t>Microservices: Advanced</w:t>
      </w:r>
      <w:bookmarkEnd w:id="819"/>
    </w:p>
    <w:p w14:paraId="326AA257" w14:textId="1E015D43" w:rsidR="004B4697" w:rsidRDefault="004B4697" w:rsidP="00D15460">
      <w:pPr>
        <w:pStyle w:val="Heading3"/>
        <w:numPr>
          <w:ilvl w:val="2"/>
          <w:numId w:val="31"/>
        </w:numPr>
        <w:rPr>
          <w:lang w:val="en-US"/>
        </w:rPr>
      </w:pPr>
      <w:bookmarkStart w:id="820" w:name="_Toc64461829"/>
      <w:r>
        <w:rPr>
          <w:lang w:val="en-US"/>
        </w:rPr>
        <w:t>Testing</w:t>
      </w:r>
      <w:bookmarkEnd w:id="820"/>
    </w:p>
    <w:p w14:paraId="13D5C3C3" w14:textId="247833DE" w:rsidR="006F3F84" w:rsidRPr="004B4697" w:rsidRDefault="006F3F84" w:rsidP="004B4697">
      <w:pPr>
        <w:rPr>
          <w:rFonts w:asciiTheme="majorHAnsi" w:eastAsiaTheme="majorEastAsia" w:hAnsiTheme="majorHAnsi" w:cstheme="majorBidi"/>
          <w:lang w:val="en-US"/>
        </w:rPr>
      </w:pPr>
      <w:proofErr w:type="spellStart"/>
      <w:r w:rsidRPr="004B4697">
        <w:rPr>
          <w:lang w:eastAsia="en-GB"/>
        </w:rPr>
        <w:t>Env</w:t>
      </w:r>
      <w:proofErr w:type="spellEnd"/>
      <w:r w:rsidRPr="004B4697">
        <w:rPr>
          <w:lang w:eastAsia="en-GB"/>
        </w:rPr>
        <w:t xml:space="preserve"> vars</w:t>
      </w:r>
    </w:p>
    <w:p w14:paraId="0AC3C32B" w14:textId="77777777" w:rsidR="006F3F84" w:rsidRPr="006F3F84" w:rsidRDefault="006F3F84" w:rsidP="004B4697">
      <w:pPr>
        <w:spacing w:after="0" w:line="240" w:lineRule="auto"/>
        <w:rPr>
          <w:rFonts w:ascii="Calibri" w:eastAsia="Times New Roman" w:hAnsi="Calibri" w:cs="Calibri"/>
          <w:lang w:eastAsia="en-GB"/>
        </w:rPr>
      </w:pPr>
      <w:r w:rsidRPr="006F3F84">
        <w:rPr>
          <w:rFonts w:ascii="Calibri" w:eastAsia="Times New Roman" w:hAnsi="Calibri" w:cs="Calibri"/>
          <w:lang w:eastAsia="en-GB"/>
        </w:rPr>
        <w:t>Lokal testing</w:t>
      </w:r>
    </w:p>
    <w:p w14:paraId="13230C5C" w14:textId="77777777" w:rsidR="006F3F84" w:rsidRPr="006F3F84" w:rsidRDefault="006F3F84" w:rsidP="004B4697">
      <w:pPr>
        <w:spacing w:after="0" w:line="240" w:lineRule="auto"/>
        <w:rPr>
          <w:rFonts w:ascii="Calibri" w:eastAsia="Times New Roman" w:hAnsi="Calibri" w:cs="Calibri"/>
          <w:lang w:eastAsia="en-GB"/>
        </w:rPr>
      </w:pPr>
      <w:r w:rsidRPr="006F3F84">
        <w:rPr>
          <w:rFonts w:ascii="Calibri" w:eastAsia="Times New Roman" w:hAnsi="Calibri" w:cs="Calibri"/>
          <w:lang w:eastAsia="en-GB"/>
        </w:rPr>
        <w:t>Returnerer riktig format (</w:t>
      </w:r>
      <w:proofErr w:type="spellStart"/>
      <w:r w:rsidRPr="006F3F84">
        <w:rPr>
          <w:rFonts w:ascii="Calibri" w:eastAsia="Times New Roman" w:hAnsi="Calibri" w:cs="Calibri"/>
          <w:lang w:eastAsia="en-GB"/>
        </w:rPr>
        <w:t>json</w:t>
      </w:r>
      <w:proofErr w:type="spellEnd"/>
      <w:r w:rsidRPr="006F3F84">
        <w:rPr>
          <w:rFonts w:ascii="Calibri" w:eastAsia="Times New Roman" w:hAnsi="Calibri" w:cs="Calibri"/>
          <w:lang w:eastAsia="en-GB"/>
        </w:rPr>
        <w:t xml:space="preserve"> som sesam kan lese)</w:t>
      </w:r>
    </w:p>
    <w:p w14:paraId="429DE0B1" w14:textId="77777777" w:rsidR="006F3F84" w:rsidRPr="006F3F84" w:rsidRDefault="006F3F84" w:rsidP="004B4697">
      <w:pPr>
        <w:spacing w:after="0" w:line="240" w:lineRule="auto"/>
        <w:rPr>
          <w:rFonts w:ascii="Calibri" w:eastAsia="Times New Roman" w:hAnsi="Calibri" w:cs="Calibri"/>
          <w:lang w:val="en-US" w:eastAsia="en-GB"/>
        </w:rPr>
      </w:pPr>
      <w:r w:rsidRPr="006F3F84">
        <w:rPr>
          <w:rFonts w:ascii="Calibri" w:eastAsia="Times New Roman" w:hAnsi="Calibri" w:cs="Calibri"/>
          <w:lang w:val="en-US" w:eastAsia="en-GB"/>
        </w:rPr>
        <w:t>Unit testing</w:t>
      </w:r>
    </w:p>
    <w:p w14:paraId="3DC1B3C7" w14:textId="775AEE80" w:rsidR="006F3F84" w:rsidRPr="006F3F84" w:rsidRDefault="006F3F84" w:rsidP="004B4697">
      <w:pPr>
        <w:spacing w:after="0" w:line="240" w:lineRule="auto"/>
        <w:rPr>
          <w:rFonts w:ascii="Calibri" w:eastAsia="Times New Roman" w:hAnsi="Calibri" w:cs="Calibri"/>
          <w:lang w:val="en-US" w:eastAsia="en-GB"/>
        </w:rPr>
      </w:pPr>
      <w:r w:rsidRPr="00132595">
        <w:rPr>
          <w:lang w:val="en-US" w:eastAsia="en-GB"/>
        </w:rPr>
        <w:t xml:space="preserve">[Experimental] </w:t>
      </w:r>
      <w:proofErr w:type="spellStart"/>
      <w:r w:rsidRPr="006F3F84">
        <w:rPr>
          <w:rFonts w:ascii="Calibri" w:eastAsia="Times New Roman" w:hAnsi="Calibri" w:cs="Calibri"/>
          <w:lang w:val="en-US" w:eastAsia="en-GB"/>
        </w:rPr>
        <w:t>Undersøke</w:t>
      </w:r>
      <w:proofErr w:type="spellEnd"/>
      <w:r w:rsidRPr="006F3F84">
        <w:rPr>
          <w:rFonts w:ascii="Calibri" w:eastAsia="Times New Roman" w:hAnsi="Calibri" w:cs="Calibri"/>
          <w:lang w:val="en-US" w:eastAsia="en-GB"/>
        </w:rPr>
        <w:t>:</w:t>
      </w:r>
    </w:p>
    <w:p w14:paraId="4B1AAC17" w14:textId="2537D10A" w:rsidR="006F3F84" w:rsidRPr="006F3F84" w:rsidRDefault="006F3F84" w:rsidP="004B4697">
      <w:pPr>
        <w:spacing w:after="0" w:line="240" w:lineRule="auto"/>
        <w:rPr>
          <w:rFonts w:ascii="Calibri" w:eastAsia="Times New Roman" w:hAnsi="Calibri" w:cs="Calibri"/>
          <w:lang w:val="en-US" w:eastAsia="en-GB"/>
        </w:rPr>
      </w:pPr>
      <w:r w:rsidRPr="00132595">
        <w:rPr>
          <w:lang w:val="en-US" w:eastAsia="en-GB"/>
        </w:rPr>
        <w:t xml:space="preserve">[Experimental] </w:t>
      </w:r>
      <w:r w:rsidRPr="006F3F84">
        <w:rPr>
          <w:rFonts w:ascii="Calibri" w:eastAsia="Times New Roman" w:hAnsi="Calibri" w:cs="Calibri"/>
          <w:lang w:val="en-US" w:eastAsia="en-GB"/>
        </w:rPr>
        <w:t xml:space="preserve">Morten? (docker-compose </w:t>
      </w:r>
      <w:proofErr w:type="spellStart"/>
      <w:r w:rsidRPr="006F3F84">
        <w:rPr>
          <w:rFonts w:ascii="Calibri" w:eastAsia="Times New Roman" w:hAnsi="Calibri" w:cs="Calibri"/>
          <w:lang w:val="en-US" w:eastAsia="en-GB"/>
        </w:rPr>
        <w:t>att</w:t>
      </w:r>
      <w:proofErr w:type="spellEnd"/>
      <w:r w:rsidRPr="006F3F84">
        <w:rPr>
          <w:rFonts w:ascii="Calibri" w:eastAsia="Times New Roman" w:hAnsi="Calibri" w:cs="Calibri"/>
          <w:lang w:val="en-US" w:eastAsia="en-GB"/>
        </w:rPr>
        <w:t xml:space="preserve">: </w:t>
      </w:r>
      <w:proofErr w:type="spellStart"/>
      <w:r w:rsidRPr="006F3F84">
        <w:rPr>
          <w:rFonts w:ascii="Calibri" w:eastAsia="Times New Roman" w:hAnsi="Calibri" w:cs="Calibri"/>
          <w:lang w:val="en-US" w:eastAsia="en-GB"/>
        </w:rPr>
        <w:t>Gabriell</w:t>
      </w:r>
      <w:proofErr w:type="spellEnd"/>
      <w:r w:rsidRPr="006F3F84">
        <w:rPr>
          <w:rFonts w:ascii="Calibri" w:eastAsia="Times New Roman" w:hAnsi="Calibri" w:cs="Calibri"/>
          <w:lang w:val="en-US" w:eastAsia="en-GB"/>
        </w:rPr>
        <w:t>)</w:t>
      </w:r>
      <w:r w:rsidRPr="006F3F84">
        <w:rPr>
          <w:rFonts w:ascii="Calibri" w:eastAsia="Times New Roman" w:hAnsi="Calibri" w:cs="Calibri"/>
          <w:lang w:val="en-US" w:eastAsia="en-GB"/>
        </w:rPr>
        <w:br/>
        <w:t> </w:t>
      </w:r>
    </w:p>
    <w:p w14:paraId="5948BD2E" w14:textId="3FE2C384" w:rsidR="006F3F84" w:rsidRDefault="006F3F84" w:rsidP="004B4697">
      <w:pPr>
        <w:spacing w:after="0" w:line="240" w:lineRule="auto"/>
        <w:rPr>
          <w:rFonts w:ascii="Calibri" w:eastAsia="Times New Roman" w:hAnsi="Calibri" w:cs="Calibri"/>
          <w:lang w:val="en-US" w:eastAsia="en-GB"/>
        </w:rPr>
      </w:pPr>
      <w:r w:rsidRPr="00132595">
        <w:rPr>
          <w:lang w:val="en-US" w:eastAsia="en-GB"/>
        </w:rPr>
        <w:lastRenderedPageBreak/>
        <w:t xml:space="preserve">[Experimental] </w:t>
      </w:r>
      <w:r w:rsidRPr="006F3F84">
        <w:rPr>
          <w:rFonts w:ascii="Calibri" w:eastAsia="Times New Roman" w:hAnsi="Calibri" w:cs="Calibri"/>
          <w:lang w:val="en-US" w:eastAsia="en-GB"/>
        </w:rPr>
        <w:t xml:space="preserve">!!NB!! Definer testing </w:t>
      </w:r>
      <w:proofErr w:type="spellStart"/>
      <w:r w:rsidRPr="006F3F84">
        <w:rPr>
          <w:rFonts w:ascii="Calibri" w:eastAsia="Times New Roman" w:hAnsi="Calibri" w:cs="Calibri"/>
          <w:lang w:val="en-US" w:eastAsia="en-GB"/>
        </w:rPr>
        <w:t>i</w:t>
      </w:r>
      <w:proofErr w:type="spellEnd"/>
      <w:r w:rsidRPr="006F3F84">
        <w:rPr>
          <w:rFonts w:ascii="Calibri" w:eastAsia="Times New Roman" w:hAnsi="Calibri" w:cs="Calibri"/>
          <w:lang w:val="en-US" w:eastAsia="en-GB"/>
        </w:rPr>
        <w:t xml:space="preserve"> </w:t>
      </w:r>
      <w:proofErr w:type="spellStart"/>
      <w:r w:rsidRPr="006F3F84">
        <w:rPr>
          <w:rFonts w:ascii="Calibri" w:eastAsia="Times New Roman" w:hAnsi="Calibri" w:cs="Calibri"/>
          <w:lang w:val="en-US" w:eastAsia="en-GB"/>
        </w:rPr>
        <w:t>ms</w:t>
      </w:r>
      <w:proofErr w:type="spellEnd"/>
      <w:r w:rsidRPr="006F3F84">
        <w:rPr>
          <w:rFonts w:ascii="Calibri" w:eastAsia="Times New Roman" w:hAnsi="Calibri" w:cs="Calibri"/>
          <w:lang w:val="en-US" w:eastAsia="en-GB"/>
        </w:rPr>
        <w:t xml:space="preserve"> // Lag </w:t>
      </w:r>
      <w:proofErr w:type="spellStart"/>
      <w:r w:rsidRPr="006F3F84">
        <w:rPr>
          <w:rFonts w:ascii="Calibri" w:eastAsia="Times New Roman" w:hAnsi="Calibri" w:cs="Calibri"/>
          <w:lang w:val="en-US" w:eastAsia="en-GB"/>
        </w:rPr>
        <w:t>en</w:t>
      </w:r>
      <w:proofErr w:type="spellEnd"/>
      <w:r w:rsidRPr="006F3F84">
        <w:rPr>
          <w:rFonts w:ascii="Calibri" w:eastAsia="Times New Roman" w:hAnsi="Calibri" w:cs="Calibri"/>
          <w:lang w:val="en-US" w:eastAsia="en-GB"/>
        </w:rPr>
        <w:t xml:space="preserve"> test-</w:t>
      </w:r>
      <w:proofErr w:type="spellStart"/>
      <w:r w:rsidRPr="006F3F84">
        <w:rPr>
          <w:rFonts w:ascii="Calibri" w:eastAsia="Times New Roman" w:hAnsi="Calibri" w:cs="Calibri"/>
          <w:lang w:val="en-US" w:eastAsia="en-GB"/>
        </w:rPr>
        <w:t>ms</w:t>
      </w:r>
      <w:proofErr w:type="spellEnd"/>
      <w:r w:rsidRPr="006F3F84">
        <w:rPr>
          <w:rFonts w:ascii="Calibri" w:eastAsia="Times New Roman" w:hAnsi="Calibri" w:cs="Calibri"/>
          <w:lang w:val="en-US" w:eastAsia="en-GB"/>
        </w:rPr>
        <w:t xml:space="preserve">-template // Implementer MVP testing </w:t>
      </w:r>
      <w:proofErr w:type="spellStart"/>
      <w:r w:rsidRPr="006F3F84">
        <w:rPr>
          <w:rFonts w:ascii="Calibri" w:eastAsia="Times New Roman" w:hAnsi="Calibri" w:cs="Calibri"/>
          <w:lang w:val="en-US" w:eastAsia="en-GB"/>
        </w:rPr>
        <w:t>på</w:t>
      </w:r>
      <w:proofErr w:type="spellEnd"/>
      <w:r w:rsidRPr="006F3F84">
        <w:rPr>
          <w:rFonts w:ascii="Calibri" w:eastAsia="Times New Roman" w:hAnsi="Calibri" w:cs="Calibri"/>
          <w:lang w:val="en-US" w:eastAsia="en-GB"/>
        </w:rPr>
        <w:t xml:space="preserve"> </w:t>
      </w:r>
      <w:proofErr w:type="spellStart"/>
      <w:r w:rsidRPr="006F3F84">
        <w:rPr>
          <w:rFonts w:ascii="Calibri" w:eastAsia="Times New Roman" w:hAnsi="Calibri" w:cs="Calibri"/>
          <w:lang w:val="en-US" w:eastAsia="en-GB"/>
        </w:rPr>
        <w:t>sesam</w:t>
      </w:r>
      <w:proofErr w:type="spellEnd"/>
      <w:r w:rsidRPr="006F3F84">
        <w:rPr>
          <w:rFonts w:ascii="Calibri" w:eastAsia="Times New Roman" w:hAnsi="Calibri" w:cs="Calibri"/>
          <w:lang w:val="en-US" w:eastAsia="en-GB"/>
        </w:rPr>
        <w:t>-community [great expectations python-lib Daniel har info]!!</w:t>
      </w:r>
    </w:p>
    <w:p w14:paraId="7973659B" w14:textId="77777777" w:rsidR="004B4697" w:rsidRDefault="004B4697" w:rsidP="004B4697">
      <w:pPr>
        <w:spacing w:after="0" w:line="240" w:lineRule="auto"/>
        <w:rPr>
          <w:rFonts w:ascii="Calibri" w:eastAsia="Times New Roman" w:hAnsi="Calibri" w:cs="Calibri"/>
          <w:lang w:val="en-US" w:eastAsia="en-GB"/>
        </w:rPr>
      </w:pPr>
    </w:p>
    <w:p w14:paraId="1CAD8715" w14:textId="2ABE5382" w:rsidR="004B4697" w:rsidRDefault="004B4697" w:rsidP="00D15460">
      <w:pPr>
        <w:pStyle w:val="Heading3"/>
        <w:numPr>
          <w:ilvl w:val="2"/>
          <w:numId w:val="31"/>
        </w:numPr>
        <w:rPr>
          <w:rFonts w:eastAsia="Times New Roman"/>
          <w:lang w:eastAsia="en-GB"/>
        </w:rPr>
      </w:pPr>
      <w:bookmarkStart w:id="821" w:name="_Toc64461830"/>
      <w:r>
        <w:rPr>
          <w:rFonts w:eastAsia="Times New Roman"/>
          <w:lang w:eastAsia="en-GB"/>
        </w:rPr>
        <w:t xml:space="preserve">Proxy </w:t>
      </w:r>
      <w:proofErr w:type="spellStart"/>
      <w:r>
        <w:rPr>
          <w:rFonts w:eastAsia="Times New Roman"/>
          <w:lang w:eastAsia="en-GB"/>
        </w:rPr>
        <w:t>Endpoint</w:t>
      </w:r>
      <w:proofErr w:type="spellEnd"/>
      <w:r>
        <w:rPr>
          <w:rFonts w:eastAsia="Times New Roman"/>
          <w:lang w:eastAsia="en-GB"/>
        </w:rPr>
        <w:t xml:space="preserve"> [Jonas]</w:t>
      </w:r>
      <w:bookmarkEnd w:id="821"/>
    </w:p>
    <w:p w14:paraId="3FE88454" w14:textId="7D6D8EA2" w:rsidR="006F3F84" w:rsidRPr="004B4697" w:rsidRDefault="006F3F84" w:rsidP="004B4697">
      <w:pPr>
        <w:rPr>
          <w:rFonts w:asciiTheme="majorHAnsi" w:hAnsiTheme="majorHAnsi" w:cstheme="majorBidi"/>
          <w:lang w:eastAsia="en-GB"/>
        </w:rPr>
      </w:pPr>
      <w:r w:rsidRPr="006F3F84">
        <w:rPr>
          <w:lang w:eastAsia="en-GB"/>
        </w:rPr>
        <w:t xml:space="preserve">Kan lage en ms med </w:t>
      </w:r>
      <w:proofErr w:type="spellStart"/>
      <w:r w:rsidRPr="006F3F84">
        <w:rPr>
          <w:lang w:eastAsia="en-GB"/>
        </w:rPr>
        <w:t>frontend</w:t>
      </w:r>
      <w:proofErr w:type="spellEnd"/>
      <w:r w:rsidRPr="006F3F84">
        <w:rPr>
          <w:lang w:eastAsia="en-GB"/>
        </w:rPr>
        <w:t xml:space="preserve"> </w:t>
      </w:r>
      <w:proofErr w:type="spellStart"/>
      <w:r w:rsidRPr="006F3F84">
        <w:rPr>
          <w:lang w:eastAsia="en-GB"/>
        </w:rPr>
        <w:t>f.eks</w:t>
      </w:r>
      <w:proofErr w:type="spellEnd"/>
      <w:r w:rsidRPr="006F3F84">
        <w:rPr>
          <w:lang w:eastAsia="en-GB"/>
        </w:rPr>
        <w:t xml:space="preserve"> og eksponere den fra sesam</w:t>
      </w:r>
    </w:p>
    <w:p w14:paraId="5015AC41" w14:textId="446FF785" w:rsidR="006F3F84" w:rsidRDefault="006F3F84" w:rsidP="00D54A7E"/>
    <w:p w14:paraId="1677773F" w14:textId="689C9F3E" w:rsidR="006F3F84" w:rsidRPr="00132595" w:rsidRDefault="006F3F84" w:rsidP="00D15460">
      <w:pPr>
        <w:pStyle w:val="Heading3"/>
        <w:numPr>
          <w:ilvl w:val="2"/>
          <w:numId w:val="31"/>
        </w:numPr>
        <w:rPr>
          <w:lang w:val="en-US"/>
        </w:rPr>
      </w:pPr>
      <w:bookmarkStart w:id="822" w:name="_Toc64461831"/>
      <w:r w:rsidRPr="00132595">
        <w:rPr>
          <w:lang w:val="en-US"/>
        </w:rPr>
        <w:t>Chaining</w:t>
      </w:r>
      <w:bookmarkEnd w:id="822"/>
    </w:p>
    <w:p w14:paraId="711A607A" w14:textId="4D7E5147" w:rsidR="006F3F84" w:rsidRPr="00132595" w:rsidRDefault="006F3F84" w:rsidP="006F3F84">
      <w:pPr>
        <w:rPr>
          <w:lang w:val="en-US"/>
        </w:rPr>
      </w:pPr>
      <w:r w:rsidRPr="00132595">
        <w:rPr>
          <w:lang w:val="en-US"/>
        </w:rPr>
        <w:t>Ref advanced system 2.4.13.</w:t>
      </w:r>
    </w:p>
    <w:p w14:paraId="0200EAF0" w14:textId="5A7E3639" w:rsidR="00F57A24" w:rsidRDefault="00F57A24" w:rsidP="006F3F84">
      <w:pPr>
        <w:rPr>
          <w:lang w:val="en-US"/>
        </w:rPr>
      </w:pPr>
    </w:p>
    <w:p w14:paraId="27CEB754" w14:textId="20FC8CC4" w:rsidR="001B3568" w:rsidRDefault="001B3568" w:rsidP="00D15460">
      <w:pPr>
        <w:pStyle w:val="Heading3"/>
        <w:numPr>
          <w:ilvl w:val="1"/>
          <w:numId w:val="32"/>
        </w:numPr>
        <w:rPr>
          <w:lang w:val="en-US" w:eastAsia="en-GB"/>
        </w:rPr>
      </w:pPr>
      <w:bookmarkStart w:id="823" w:name="_Toc64461832"/>
      <w:r>
        <w:rPr>
          <w:lang w:val="en-US" w:eastAsia="en-GB"/>
        </w:rPr>
        <w:t>Tasks for Microservices: Intermediate</w:t>
      </w:r>
      <w:bookmarkEnd w:id="823"/>
    </w:p>
    <w:p w14:paraId="405BE2E3" w14:textId="77777777" w:rsidR="001B3568" w:rsidRPr="001931BE" w:rsidRDefault="001B3568" w:rsidP="001B3568">
      <w:pPr>
        <w:rPr>
          <w:lang w:val="en-US" w:eastAsia="en-GB"/>
        </w:rPr>
      </w:pPr>
      <w:r>
        <w:rPr>
          <w:lang w:val="en-US" w:eastAsia="en-GB"/>
        </w:rPr>
        <w:t xml:space="preserve">Run a microservice in </w:t>
      </w:r>
      <w:proofErr w:type="spellStart"/>
      <w:r>
        <w:rPr>
          <w:lang w:val="en-US" w:eastAsia="en-GB"/>
        </w:rPr>
        <w:t>Sesam</w:t>
      </w:r>
      <w:proofErr w:type="spellEnd"/>
      <w:r>
        <w:rPr>
          <w:lang w:val="en-US" w:eastAsia="en-GB"/>
        </w:rPr>
        <w:t xml:space="preserve"> [could be sink, http, source]</w:t>
      </w:r>
    </w:p>
    <w:p w14:paraId="201C0259" w14:textId="77777777" w:rsidR="001B3568" w:rsidRDefault="001B3568" w:rsidP="001B3568">
      <w:pPr>
        <w:rPr>
          <w:lang w:val="en-US"/>
        </w:rPr>
      </w:pPr>
      <w:r>
        <w:rPr>
          <w:lang w:val="en-US"/>
        </w:rPr>
        <w:t>Create a microservice</w:t>
      </w:r>
    </w:p>
    <w:p w14:paraId="36F31DE5" w14:textId="77777777" w:rsidR="001B3568" w:rsidRPr="00132595" w:rsidRDefault="001B3568" w:rsidP="006F3F84">
      <w:pPr>
        <w:rPr>
          <w:lang w:val="en-US"/>
        </w:rPr>
      </w:pPr>
    </w:p>
    <w:p w14:paraId="3ACB7A97" w14:textId="63A1FC52" w:rsidR="00F57A24" w:rsidRPr="00132595" w:rsidRDefault="00F57A24" w:rsidP="006F3F84">
      <w:pPr>
        <w:rPr>
          <w:lang w:val="en-US"/>
        </w:rPr>
      </w:pPr>
    </w:p>
    <w:p w14:paraId="5859B28D" w14:textId="003CF1EC" w:rsidR="00F57A24" w:rsidRDefault="00F57A24" w:rsidP="006F3F84">
      <w:pPr>
        <w:rPr>
          <w:lang w:val="en-US"/>
        </w:rPr>
      </w:pPr>
    </w:p>
    <w:p w14:paraId="454BBEDB" w14:textId="77777777" w:rsidR="0073266F" w:rsidRDefault="0073266F" w:rsidP="0073266F">
      <w:pPr>
        <w:pStyle w:val="Heading2"/>
        <w:rPr>
          <w:lang w:val="en-US"/>
        </w:rPr>
      </w:pPr>
      <w:bookmarkStart w:id="824" w:name="_Toc64461833"/>
      <w:r w:rsidRPr="00EE7D2E">
        <w:rPr>
          <w:lang w:val="en-US"/>
        </w:rPr>
        <w:t>Epilogu</w:t>
      </w:r>
      <w:r>
        <w:rPr>
          <w:lang w:val="en-US"/>
        </w:rPr>
        <w:t>e</w:t>
      </w:r>
      <w:bookmarkEnd w:id="824"/>
    </w:p>
    <w:p w14:paraId="05E5B9B8" w14:textId="77777777" w:rsidR="0073266F" w:rsidRDefault="0073266F" w:rsidP="0073266F">
      <w:pPr>
        <w:rPr>
          <w:lang w:val="en-US"/>
        </w:rPr>
      </w:pPr>
      <w:r>
        <w:rPr>
          <w:lang w:val="en-US"/>
        </w:rPr>
        <w:t>Summarize the topics the reader has gone through on a very high level.</w:t>
      </w:r>
    </w:p>
    <w:p w14:paraId="5912795F" w14:textId="34C70DD3" w:rsidR="0073266F" w:rsidRDefault="0073266F" w:rsidP="0073266F">
      <w:pPr>
        <w:rPr>
          <w:lang w:val="en-US"/>
        </w:rPr>
      </w:pPr>
      <w:r>
        <w:rPr>
          <w:lang w:val="en-US"/>
        </w:rPr>
        <w:t>In relation to the introduction, tell them what they’ve learned and what they should be capable of using this knowledge to do.</w:t>
      </w:r>
    </w:p>
    <w:p w14:paraId="536A2919" w14:textId="59CB4827" w:rsidR="0073266F" w:rsidRDefault="0073266F" w:rsidP="00D15460">
      <w:pPr>
        <w:pStyle w:val="Heading1"/>
        <w:numPr>
          <w:ilvl w:val="0"/>
          <w:numId w:val="32"/>
        </w:numPr>
        <w:rPr>
          <w:lang w:val="en-US"/>
        </w:rPr>
      </w:pPr>
      <w:bookmarkStart w:id="825" w:name="_Toc64461834"/>
      <w:proofErr w:type="spellStart"/>
      <w:r>
        <w:rPr>
          <w:lang w:val="en-US"/>
        </w:rPr>
        <w:t>Sesam</w:t>
      </w:r>
      <w:proofErr w:type="spellEnd"/>
      <w:r>
        <w:rPr>
          <w:lang w:val="en-US"/>
        </w:rPr>
        <w:t xml:space="preserve"> </w:t>
      </w:r>
      <w:r w:rsidR="008B48A9">
        <w:rPr>
          <w:lang w:val="en-US"/>
        </w:rPr>
        <w:t>in the</w:t>
      </w:r>
      <w:r>
        <w:rPr>
          <w:lang w:val="en-US"/>
        </w:rPr>
        <w:t xml:space="preserve"> Wild [WIP]</w:t>
      </w:r>
      <w:bookmarkEnd w:id="825"/>
    </w:p>
    <w:p w14:paraId="12DF4C80" w14:textId="5F25B159" w:rsidR="0073266F" w:rsidRDefault="0073266F" w:rsidP="0073266F">
      <w:pPr>
        <w:pStyle w:val="Heading2"/>
        <w:rPr>
          <w:lang w:val="en-US"/>
        </w:rPr>
      </w:pPr>
      <w:bookmarkStart w:id="826" w:name="_Toc64461835"/>
      <w:r>
        <w:rPr>
          <w:lang w:val="en-US"/>
        </w:rPr>
        <w:t>Introduction</w:t>
      </w:r>
      <w:bookmarkEnd w:id="826"/>
    </w:p>
    <w:p w14:paraId="441179F3" w14:textId="44343FBB" w:rsidR="0073266F" w:rsidRPr="00092B76" w:rsidRDefault="0073266F" w:rsidP="00092B76">
      <w:pPr>
        <w:pStyle w:val="Heading2"/>
        <w:rPr>
          <w:rFonts w:asciiTheme="minorHAnsi" w:eastAsiaTheme="minorHAnsi" w:hAnsiTheme="minorHAnsi" w:cstheme="minorBidi"/>
          <w:color w:val="auto"/>
          <w:sz w:val="22"/>
          <w:szCs w:val="22"/>
          <w:lang w:val="en-US"/>
        </w:rPr>
      </w:pPr>
      <w:bookmarkStart w:id="827" w:name="_Toc64461836"/>
      <w:proofErr w:type="spellStart"/>
      <w:r w:rsidRPr="00092B76">
        <w:rPr>
          <w:lang w:val="en-US"/>
        </w:rPr>
        <w:t>Sesam</w:t>
      </w:r>
      <w:proofErr w:type="spellEnd"/>
      <w:r w:rsidRPr="00092B76">
        <w:rPr>
          <w:lang w:val="en-US"/>
        </w:rPr>
        <w:t xml:space="preserve"> in the Wild</w:t>
      </w:r>
      <w:r w:rsidR="008B48A9" w:rsidRPr="00092B76">
        <w:rPr>
          <w:lang w:val="en-US"/>
        </w:rPr>
        <w:t>: Beginner</w:t>
      </w:r>
      <w:bookmarkEnd w:id="827"/>
    </w:p>
    <w:p w14:paraId="1F53AFFD" w14:textId="2F0FA17E" w:rsidR="00910D1F" w:rsidRPr="00F31982" w:rsidRDefault="00092B76" w:rsidP="00910D1F">
      <w:pPr>
        <w:pStyle w:val="Heading3"/>
        <w:rPr>
          <w:lang w:val="en-US"/>
        </w:rPr>
      </w:pPr>
      <w:bookmarkStart w:id="828" w:name="_Toc64461837"/>
      <w:r>
        <w:rPr>
          <w:rStyle w:val="Heading2Char"/>
          <w:color w:val="1F3763" w:themeColor="accent1" w:themeShade="7F"/>
          <w:sz w:val="24"/>
          <w:szCs w:val="24"/>
          <w:lang w:val="en-US"/>
        </w:rPr>
        <w:t xml:space="preserve">6.1.1 </w:t>
      </w:r>
      <w:r w:rsidR="00910D1F">
        <w:rPr>
          <w:rStyle w:val="Heading2Char"/>
          <w:color w:val="1F3763" w:themeColor="accent1" w:themeShade="7F"/>
          <w:sz w:val="24"/>
          <w:szCs w:val="24"/>
          <w:lang w:val="en-US"/>
        </w:rPr>
        <w:t>Beginner topic</w:t>
      </w:r>
      <w:bookmarkEnd w:id="828"/>
    </w:p>
    <w:p w14:paraId="39537D07" w14:textId="27E1DFCE" w:rsidR="008B48A9" w:rsidRPr="008B48A9" w:rsidRDefault="00910D1F" w:rsidP="00910D1F">
      <w:pPr>
        <w:pStyle w:val="Heading3"/>
        <w:rPr>
          <w:lang w:val="en-US"/>
        </w:rPr>
      </w:pPr>
      <w:bookmarkStart w:id="829" w:name="_Toc64461838"/>
      <w:r>
        <w:rPr>
          <w:lang w:val="en-US"/>
        </w:rPr>
        <w:t xml:space="preserve">6.1 </w:t>
      </w:r>
      <w:r w:rsidR="008B48A9" w:rsidRPr="008B48A9">
        <w:rPr>
          <w:lang w:val="en-US"/>
        </w:rPr>
        <w:t xml:space="preserve">Tasks for </w:t>
      </w:r>
      <w:proofErr w:type="spellStart"/>
      <w:r w:rsidR="008B48A9" w:rsidRPr="008B48A9">
        <w:rPr>
          <w:rStyle w:val="Heading2Char"/>
          <w:color w:val="1F3763" w:themeColor="accent1" w:themeShade="7F"/>
          <w:sz w:val="24"/>
          <w:szCs w:val="24"/>
          <w:lang w:val="en-US"/>
        </w:rPr>
        <w:t>Sesam</w:t>
      </w:r>
      <w:proofErr w:type="spellEnd"/>
      <w:r w:rsidR="008B48A9" w:rsidRPr="008B48A9">
        <w:rPr>
          <w:rStyle w:val="Heading2Char"/>
          <w:color w:val="1F3763" w:themeColor="accent1" w:themeShade="7F"/>
          <w:sz w:val="24"/>
          <w:szCs w:val="24"/>
          <w:lang w:val="en-US"/>
        </w:rPr>
        <w:t xml:space="preserve"> in the Wild:</w:t>
      </w:r>
      <w:r w:rsidR="008B48A9" w:rsidRPr="008B48A9">
        <w:rPr>
          <w:lang w:val="en-US"/>
        </w:rPr>
        <w:t xml:space="preserve"> Beginner</w:t>
      </w:r>
      <w:bookmarkEnd w:id="829"/>
    </w:p>
    <w:p w14:paraId="1C18B2BD" w14:textId="77777777" w:rsidR="008B48A9" w:rsidRPr="00910D1F" w:rsidRDefault="008B48A9" w:rsidP="00910D1F">
      <w:pPr>
        <w:rPr>
          <w:lang w:val="en-US"/>
        </w:rPr>
      </w:pPr>
    </w:p>
    <w:p w14:paraId="2DDEA46D" w14:textId="77777777" w:rsidR="00092B76" w:rsidRDefault="008B48A9" w:rsidP="00092B76">
      <w:pPr>
        <w:pStyle w:val="Heading2"/>
        <w:rPr>
          <w:lang w:val="en-US"/>
        </w:rPr>
      </w:pPr>
      <w:bookmarkStart w:id="830" w:name="_Toc64461839"/>
      <w:proofErr w:type="spellStart"/>
      <w:r w:rsidRPr="00092B76">
        <w:rPr>
          <w:lang w:val="en-US"/>
        </w:rPr>
        <w:t>Sesam</w:t>
      </w:r>
      <w:proofErr w:type="spellEnd"/>
      <w:r w:rsidRPr="00092B76">
        <w:rPr>
          <w:lang w:val="en-US"/>
        </w:rPr>
        <w:t xml:space="preserve"> in the Wild: Novice</w:t>
      </w:r>
      <w:bookmarkEnd w:id="830"/>
    </w:p>
    <w:p w14:paraId="0CB9E625" w14:textId="599E6D94" w:rsidR="00910D1F" w:rsidRPr="00092B76" w:rsidRDefault="00092B76" w:rsidP="00092B76">
      <w:pPr>
        <w:pStyle w:val="Heading3"/>
        <w:rPr>
          <w:rStyle w:val="Heading2Char"/>
          <w:rFonts w:asciiTheme="minorHAnsi" w:eastAsiaTheme="minorHAnsi" w:hAnsiTheme="minorHAnsi" w:cstheme="minorBidi"/>
          <w:color w:val="auto"/>
          <w:sz w:val="22"/>
          <w:szCs w:val="22"/>
          <w:lang w:val="en-US"/>
        </w:rPr>
      </w:pPr>
      <w:bookmarkStart w:id="831" w:name="_Toc64461840"/>
      <w:r w:rsidRPr="00092B76">
        <w:rPr>
          <w:rStyle w:val="Heading2Char"/>
          <w:color w:val="1F3763" w:themeColor="accent1" w:themeShade="7F"/>
          <w:sz w:val="24"/>
          <w:szCs w:val="24"/>
          <w:lang w:val="en-US"/>
        </w:rPr>
        <w:t>6.2.X: Novice topic</w:t>
      </w:r>
      <w:bookmarkEnd w:id="831"/>
    </w:p>
    <w:p w14:paraId="3E355DCD" w14:textId="4B3430C0" w:rsidR="00092B76" w:rsidRPr="00092B76" w:rsidRDefault="00092B76" w:rsidP="00092B76">
      <w:pPr>
        <w:pStyle w:val="Heading3"/>
        <w:rPr>
          <w:rStyle w:val="Heading2Char"/>
          <w:rFonts w:asciiTheme="minorHAnsi" w:eastAsiaTheme="minorHAnsi" w:hAnsiTheme="minorHAnsi" w:cstheme="minorBidi"/>
          <w:color w:val="auto"/>
          <w:sz w:val="22"/>
          <w:szCs w:val="22"/>
          <w:lang w:val="en-US"/>
        </w:rPr>
      </w:pPr>
      <w:bookmarkStart w:id="832" w:name="_Toc64461841"/>
      <w:r>
        <w:rPr>
          <w:lang w:val="en-US"/>
        </w:rPr>
        <w:t xml:space="preserve">6.2 </w:t>
      </w:r>
      <w:r w:rsidRPr="008B48A9">
        <w:rPr>
          <w:lang w:val="en-US"/>
        </w:rPr>
        <w:t xml:space="preserve">Tasks for </w:t>
      </w:r>
      <w:proofErr w:type="spellStart"/>
      <w:r w:rsidRPr="008B48A9">
        <w:rPr>
          <w:rStyle w:val="Heading2Char"/>
          <w:color w:val="1F3763" w:themeColor="accent1" w:themeShade="7F"/>
          <w:sz w:val="24"/>
          <w:szCs w:val="24"/>
          <w:lang w:val="en-US"/>
        </w:rPr>
        <w:t>Sesam</w:t>
      </w:r>
      <w:proofErr w:type="spellEnd"/>
      <w:r w:rsidRPr="008B48A9">
        <w:rPr>
          <w:rStyle w:val="Heading2Char"/>
          <w:color w:val="1F3763" w:themeColor="accent1" w:themeShade="7F"/>
          <w:sz w:val="24"/>
          <w:szCs w:val="24"/>
          <w:lang w:val="en-US"/>
        </w:rPr>
        <w:t xml:space="preserve"> in the Wild:</w:t>
      </w:r>
      <w:r>
        <w:rPr>
          <w:rStyle w:val="Heading2Char"/>
          <w:rFonts w:asciiTheme="minorHAnsi" w:eastAsiaTheme="minorHAnsi" w:hAnsiTheme="minorHAnsi" w:cstheme="minorBidi"/>
          <w:color w:val="auto"/>
          <w:sz w:val="22"/>
          <w:szCs w:val="22"/>
          <w:lang w:val="en-US"/>
        </w:rPr>
        <w:t xml:space="preserve"> Novice</w:t>
      </w:r>
      <w:bookmarkEnd w:id="832"/>
    </w:p>
    <w:p w14:paraId="0B8514E4" w14:textId="744C0EAE" w:rsidR="008B48A9" w:rsidRPr="00092B76" w:rsidRDefault="008B48A9" w:rsidP="00092B76">
      <w:pPr>
        <w:pStyle w:val="Heading2"/>
        <w:rPr>
          <w:rFonts w:asciiTheme="minorHAnsi" w:eastAsiaTheme="minorHAnsi" w:hAnsiTheme="minorHAnsi" w:cstheme="minorBidi"/>
          <w:color w:val="auto"/>
          <w:sz w:val="22"/>
          <w:szCs w:val="22"/>
          <w:lang w:val="en-US"/>
        </w:rPr>
      </w:pPr>
      <w:bookmarkStart w:id="833" w:name="_Toc64461842"/>
      <w:proofErr w:type="spellStart"/>
      <w:r w:rsidRPr="00092B76">
        <w:rPr>
          <w:lang w:val="en-US"/>
        </w:rPr>
        <w:t>Sesam</w:t>
      </w:r>
      <w:proofErr w:type="spellEnd"/>
      <w:r w:rsidRPr="00092B76">
        <w:rPr>
          <w:lang w:val="en-US"/>
        </w:rPr>
        <w:t xml:space="preserve"> in the Wild: Intermediate</w:t>
      </w:r>
      <w:bookmarkEnd w:id="833"/>
    </w:p>
    <w:p w14:paraId="24DC2BF6" w14:textId="2C3F253F" w:rsidR="00092B76" w:rsidRDefault="00092B76" w:rsidP="00092B76">
      <w:pPr>
        <w:pStyle w:val="Heading3"/>
        <w:rPr>
          <w:rStyle w:val="Heading2Char"/>
          <w:rFonts w:asciiTheme="minorHAnsi" w:eastAsiaTheme="minorHAnsi" w:hAnsiTheme="minorHAnsi" w:cstheme="minorBidi"/>
          <w:color w:val="auto"/>
          <w:sz w:val="22"/>
          <w:szCs w:val="22"/>
          <w:lang w:val="en-US"/>
        </w:rPr>
      </w:pPr>
      <w:bookmarkStart w:id="834" w:name="_Toc64461843"/>
      <w:r>
        <w:rPr>
          <w:rStyle w:val="Heading2Char"/>
          <w:rFonts w:asciiTheme="minorHAnsi" w:eastAsiaTheme="minorHAnsi" w:hAnsiTheme="minorHAnsi" w:cstheme="minorBidi"/>
          <w:color w:val="auto"/>
          <w:sz w:val="22"/>
          <w:szCs w:val="22"/>
          <w:lang w:val="en-US"/>
        </w:rPr>
        <w:t>6.3.X: Intermediate topic</w:t>
      </w:r>
      <w:bookmarkEnd w:id="834"/>
    </w:p>
    <w:p w14:paraId="0D84A028" w14:textId="0B2F342B" w:rsidR="00092B76" w:rsidRPr="00092B76" w:rsidRDefault="00092B76" w:rsidP="00092B76">
      <w:pPr>
        <w:pStyle w:val="Heading3"/>
        <w:rPr>
          <w:rStyle w:val="Heading2Char"/>
          <w:rFonts w:asciiTheme="minorHAnsi" w:eastAsiaTheme="minorHAnsi" w:hAnsiTheme="minorHAnsi" w:cstheme="minorBidi"/>
          <w:color w:val="auto"/>
          <w:sz w:val="22"/>
          <w:szCs w:val="22"/>
          <w:lang w:val="en-US"/>
        </w:rPr>
      </w:pPr>
      <w:bookmarkStart w:id="835" w:name="_Toc64461844"/>
      <w:r>
        <w:rPr>
          <w:lang w:val="en-US"/>
        </w:rPr>
        <w:t xml:space="preserve">6.3 </w:t>
      </w:r>
      <w:r w:rsidRPr="008B48A9">
        <w:rPr>
          <w:lang w:val="en-US"/>
        </w:rPr>
        <w:t xml:space="preserve">Tasks for </w:t>
      </w:r>
      <w:proofErr w:type="spellStart"/>
      <w:r w:rsidRPr="008B48A9">
        <w:rPr>
          <w:rStyle w:val="Heading2Char"/>
          <w:color w:val="1F3763" w:themeColor="accent1" w:themeShade="7F"/>
          <w:sz w:val="24"/>
          <w:szCs w:val="24"/>
          <w:lang w:val="en-US"/>
        </w:rPr>
        <w:t>Sesam</w:t>
      </w:r>
      <w:proofErr w:type="spellEnd"/>
      <w:r w:rsidRPr="008B48A9">
        <w:rPr>
          <w:rStyle w:val="Heading2Char"/>
          <w:color w:val="1F3763" w:themeColor="accent1" w:themeShade="7F"/>
          <w:sz w:val="24"/>
          <w:szCs w:val="24"/>
          <w:lang w:val="en-US"/>
        </w:rPr>
        <w:t xml:space="preserve"> in the Wild:</w:t>
      </w:r>
      <w:r>
        <w:rPr>
          <w:rStyle w:val="Heading2Char"/>
          <w:rFonts w:asciiTheme="minorHAnsi" w:eastAsiaTheme="minorHAnsi" w:hAnsiTheme="minorHAnsi" w:cstheme="minorBidi"/>
          <w:color w:val="auto"/>
          <w:sz w:val="22"/>
          <w:szCs w:val="22"/>
          <w:lang w:val="en-US"/>
        </w:rPr>
        <w:t xml:space="preserve"> Intermediate</w:t>
      </w:r>
      <w:bookmarkEnd w:id="835"/>
    </w:p>
    <w:p w14:paraId="64C3D023" w14:textId="62368F36" w:rsidR="008B48A9" w:rsidRPr="00092B76" w:rsidRDefault="008B48A9" w:rsidP="00092B76">
      <w:pPr>
        <w:pStyle w:val="Heading2"/>
        <w:rPr>
          <w:rFonts w:asciiTheme="minorHAnsi" w:eastAsiaTheme="minorHAnsi" w:hAnsiTheme="minorHAnsi" w:cstheme="minorBidi"/>
          <w:color w:val="auto"/>
          <w:sz w:val="22"/>
          <w:szCs w:val="22"/>
          <w:lang w:val="en-US"/>
        </w:rPr>
      </w:pPr>
      <w:bookmarkStart w:id="836" w:name="_Toc64461845"/>
      <w:proofErr w:type="spellStart"/>
      <w:r w:rsidRPr="00092B76">
        <w:rPr>
          <w:lang w:val="en-US"/>
        </w:rPr>
        <w:t>Sesam</w:t>
      </w:r>
      <w:proofErr w:type="spellEnd"/>
      <w:r w:rsidRPr="00092B76">
        <w:rPr>
          <w:lang w:val="en-US"/>
        </w:rPr>
        <w:t xml:space="preserve"> in the Wild: Advanced</w:t>
      </w:r>
      <w:bookmarkEnd w:id="836"/>
    </w:p>
    <w:p w14:paraId="62210858" w14:textId="2CF1080D" w:rsidR="00092B76" w:rsidRPr="00F31982" w:rsidRDefault="00092B76" w:rsidP="00092B76">
      <w:pPr>
        <w:pStyle w:val="Heading3"/>
        <w:rPr>
          <w:rStyle w:val="Heading2Char"/>
          <w:color w:val="1F3763" w:themeColor="accent1" w:themeShade="7F"/>
          <w:sz w:val="24"/>
          <w:szCs w:val="24"/>
          <w:lang w:val="en-US"/>
        </w:rPr>
      </w:pPr>
      <w:bookmarkStart w:id="837" w:name="_Toc64461846"/>
      <w:r w:rsidRPr="00F31982">
        <w:rPr>
          <w:rStyle w:val="Heading2Char"/>
          <w:color w:val="1F3763" w:themeColor="accent1" w:themeShade="7F"/>
          <w:sz w:val="24"/>
          <w:szCs w:val="24"/>
          <w:lang w:val="en-US"/>
        </w:rPr>
        <w:t>6.4.X: Advanced topic</w:t>
      </w:r>
      <w:bookmarkEnd w:id="837"/>
    </w:p>
    <w:p w14:paraId="35CE9791" w14:textId="34B3F708" w:rsidR="00092B76" w:rsidRPr="00092B76" w:rsidRDefault="00092B76" w:rsidP="00092B76">
      <w:pPr>
        <w:pStyle w:val="Heading3"/>
        <w:rPr>
          <w:rStyle w:val="Heading2Char"/>
          <w:rFonts w:asciiTheme="minorHAnsi" w:eastAsiaTheme="minorHAnsi" w:hAnsiTheme="minorHAnsi" w:cstheme="minorBidi"/>
          <w:color w:val="auto"/>
          <w:sz w:val="22"/>
          <w:szCs w:val="22"/>
          <w:lang w:val="en-US"/>
        </w:rPr>
      </w:pPr>
      <w:bookmarkStart w:id="838" w:name="_Toc64461847"/>
      <w:r>
        <w:rPr>
          <w:lang w:val="en-US"/>
        </w:rPr>
        <w:t xml:space="preserve">6.4 </w:t>
      </w:r>
      <w:r w:rsidRPr="008B48A9">
        <w:rPr>
          <w:lang w:val="en-US"/>
        </w:rPr>
        <w:t xml:space="preserve">Tasks for </w:t>
      </w:r>
      <w:proofErr w:type="spellStart"/>
      <w:r w:rsidRPr="008B48A9">
        <w:rPr>
          <w:rStyle w:val="Heading2Char"/>
          <w:color w:val="1F3763" w:themeColor="accent1" w:themeShade="7F"/>
          <w:sz w:val="24"/>
          <w:szCs w:val="24"/>
          <w:lang w:val="en-US"/>
        </w:rPr>
        <w:t>Sesam</w:t>
      </w:r>
      <w:proofErr w:type="spellEnd"/>
      <w:r w:rsidRPr="008B48A9">
        <w:rPr>
          <w:rStyle w:val="Heading2Char"/>
          <w:color w:val="1F3763" w:themeColor="accent1" w:themeShade="7F"/>
          <w:sz w:val="24"/>
          <w:szCs w:val="24"/>
          <w:lang w:val="en-US"/>
        </w:rPr>
        <w:t xml:space="preserve"> in the Wild:</w:t>
      </w:r>
      <w:r>
        <w:rPr>
          <w:rStyle w:val="Heading2Char"/>
          <w:rFonts w:asciiTheme="minorHAnsi" w:eastAsiaTheme="minorHAnsi" w:hAnsiTheme="minorHAnsi" w:cstheme="minorBidi"/>
          <w:color w:val="auto"/>
          <w:sz w:val="22"/>
          <w:szCs w:val="22"/>
          <w:lang w:val="en-US"/>
        </w:rPr>
        <w:t xml:space="preserve"> Advanced</w:t>
      </w:r>
      <w:bookmarkEnd w:id="838"/>
    </w:p>
    <w:p w14:paraId="0EEF625B" w14:textId="5625A352" w:rsidR="008B48A9" w:rsidRPr="008B48A9" w:rsidRDefault="008B48A9" w:rsidP="008B48A9">
      <w:pPr>
        <w:pStyle w:val="Heading2"/>
        <w:rPr>
          <w:lang w:val="en-US"/>
        </w:rPr>
      </w:pPr>
      <w:bookmarkStart w:id="839" w:name="_Toc64461848"/>
      <w:proofErr w:type="spellStart"/>
      <w:r>
        <w:rPr>
          <w:lang w:val="en-US"/>
        </w:rPr>
        <w:t>Epilouge</w:t>
      </w:r>
      <w:bookmarkEnd w:id="839"/>
      <w:proofErr w:type="spellEnd"/>
    </w:p>
    <w:p w14:paraId="60BCBBFA" w14:textId="77777777" w:rsidR="0073266F" w:rsidRPr="0073266F" w:rsidRDefault="0073266F" w:rsidP="0073266F">
      <w:pPr>
        <w:rPr>
          <w:lang w:val="en-US"/>
        </w:rPr>
      </w:pPr>
    </w:p>
    <w:p w14:paraId="3D19943F" w14:textId="77777777" w:rsidR="0073266F" w:rsidRPr="00132595" w:rsidRDefault="0073266F" w:rsidP="006F3F84">
      <w:pPr>
        <w:rPr>
          <w:lang w:val="en-US"/>
        </w:rPr>
      </w:pPr>
    </w:p>
    <w:p w14:paraId="22E67FA9" w14:textId="708DE275" w:rsidR="00F57A24" w:rsidRPr="00132595" w:rsidRDefault="00F57A24" w:rsidP="00F57A24">
      <w:pPr>
        <w:pStyle w:val="Heading1"/>
        <w:rPr>
          <w:lang w:val="en-US"/>
        </w:rPr>
      </w:pPr>
      <w:bookmarkStart w:id="840" w:name="_Toc64461849"/>
      <w:r w:rsidRPr="00132595">
        <w:rPr>
          <w:lang w:val="en-US"/>
        </w:rPr>
        <w:t>Appendix</w:t>
      </w:r>
      <w:bookmarkEnd w:id="840"/>
    </w:p>
    <w:p w14:paraId="7971E60B" w14:textId="0D020E2D" w:rsidR="00F57A24" w:rsidRPr="00132595" w:rsidRDefault="00F57A24" w:rsidP="006F3F84">
      <w:pPr>
        <w:rPr>
          <w:lang w:val="en-US"/>
        </w:rPr>
      </w:pPr>
      <w:r w:rsidRPr="00132595">
        <w:rPr>
          <w:lang w:val="en-US"/>
        </w:rPr>
        <w:t>1.X.X</w:t>
      </w:r>
    </w:p>
    <w:p w14:paraId="7BC31227" w14:textId="3FBACDB0" w:rsidR="00F57A24" w:rsidRPr="0073266F" w:rsidRDefault="00F57A24" w:rsidP="006F3F84">
      <w:pPr>
        <w:rPr>
          <w:lang w:val="en-US"/>
        </w:rPr>
      </w:pPr>
      <w:r w:rsidRPr="0073266F">
        <w:rPr>
          <w:lang w:val="en-US"/>
        </w:rPr>
        <w:t>2.X.X</w:t>
      </w:r>
    </w:p>
    <w:p w14:paraId="7C71AECD" w14:textId="34E73D03" w:rsidR="00F57A24" w:rsidRDefault="00F57A24" w:rsidP="006F3F84">
      <w:r>
        <w:t>3.X.X</w:t>
      </w:r>
    </w:p>
    <w:p w14:paraId="261C7675" w14:textId="370CC2CD" w:rsidR="00F57A24" w:rsidRDefault="00F57A24" w:rsidP="006F3F84">
      <w:r>
        <w:t>4.X.X</w:t>
      </w:r>
    </w:p>
    <w:p w14:paraId="7F9A0EB5" w14:textId="61C5188D" w:rsidR="00F57A24" w:rsidRPr="006F3F84" w:rsidRDefault="00F57A24" w:rsidP="006F3F84">
      <w:r>
        <w:t>5.X.X</w:t>
      </w:r>
    </w:p>
    <w:sectPr w:rsidR="00F57A24" w:rsidRPr="006F3F84">
      <w:headerReference w:type="default" r:id="rId25"/>
      <w:footerReference w:type="default" r:id="rId2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39" w:author="Erik Leven" w:date="2021-03-01T13:08:00Z" w:initials="EL">
    <w:p w14:paraId="7B4817C6" w14:textId="52BBE2F5" w:rsidR="00252BE9" w:rsidRDefault="00252BE9">
      <w:pPr>
        <w:pStyle w:val="CommentText"/>
      </w:pPr>
      <w:r>
        <w:t>Følg opp: ￼</w:t>
      </w:r>
      <w:r>
        <w:rPr>
          <w:rStyle w:val="CommentReference"/>
        </w:rPr>
        <w:annotationRef/>
      </w:r>
    </w:p>
  </w:comment>
  <w:comment w:id="496" w:author="Geir Atle Hegsvold" w:date="2021-02-26T09:26:00Z" w:initials="GH">
    <w:p w14:paraId="5639FD34" w14:textId="7724FA47" w:rsidR="00252BE9" w:rsidRDefault="00252BE9">
      <w:r>
        <w:t xml:space="preserve">Suggested </w:t>
      </w:r>
      <w:proofErr w:type="spellStart"/>
      <w:r>
        <w:t>edit</w:t>
      </w:r>
      <w:proofErr w:type="spellEnd"/>
      <w:r>
        <w:t xml:space="preserve">: </w:t>
      </w:r>
      <w:proofErr w:type="spellStart"/>
      <w:r>
        <w:t>Namegiving</w:t>
      </w:r>
      <w:proofErr w:type="spellEnd"/>
      <w:r>
        <w:t xml:space="preserve"> -&gt; </w:t>
      </w:r>
      <w:proofErr w:type="spellStart"/>
      <w:r>
        <w:t>Naming</w:t>
      </w:r>
      <w:proofErr w:type="spellEnd"/>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4817C6" w15:done="0"/>
  <w15:commentEx w15:paraId="5639FD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09E87A" w16cex:dateUtc="2021-03-01T12:08:00Z" w16cex:intelligentPlaceholder="1"/>
  <w16cex:commentExtensible w16cex:durableId="02BA1B53" w16cex:dateUtc="2021-02-26T0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4817C6" w16cid:durableId="2509E87A"/>
  <w16cid:commentId w16cid:paraId="5639FD34" w16cid:durableId="02BA1B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6F2B2" w14:textId="77777777" w:rsidR="00526339" w:rsidRDefault="00526339">
      <w:pPr>
        <w:spacing w:after="0" w:line="240" w:lineRule="auto"/>
      </w:pPr>
      <w:r>
        <w:separator/>
      </w:r>
    </w:p>
  </w:endnote>
  <w:endnote w:type="continuationSeparator" w:id="0">
    <w:p w14:paraId="12F5A727" w14:textId="77777777" w:rsidR="00526339" w:rsidRDefault="0052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2020400000000000000"/>
    <w:charset w:val="80"/>
    <w:family w:val="roman"/>
    <w:pitch w:val="variable"/>
    <w:sig w:usb0="800002E7" w:usb1="2AC7FCFF" w:usb2="00000012" w:usb3="00000000" w:csb0="0002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Change w:id="850" w:author="Erik Leven" w:date="2021-03-01T12:11:00Z">
        <w:tblPr>
          <w:tblStyle w:val="TableGrid"/>
          <w:tblW w:w="0" w:type="nil"/>
          <w:tblLayout w:type="fixed"/>
          <w:tblLook w:val="06A0" w:firstRow="1" w:lastRow="0" w:firstColumn="1" w:lastColumn="0" w:noHBand="1" w:noVBand="1"/>
        </w:tblPr>
      </w:tblPrChange>
    </w:tblPr>
    <w:tblGrid>
      <w:gridCol w:w="3020"/>
      <w:gridCol w:w="3020"/>
      <w:gridCol w:w="3020"/>
      <w:tblGridChange w:id="851">
        <w:tblGrid>
          <w:gridCol w:w="3020"/>
          <w:gridCol w:w="3020"/>
          <w:gridCol w:w="3020"/>
        </w:tblGrid>
      </w:tblGridChange>
    </w:tblGrid>
    <w:tr w:rsidR="00252BE9" w14:paraId="0CFAD5C5" w14:textId="77777777" w:rsidTr="3B5E5853">
      <w:tc>
        <w:tcPr>
          <w:tcW w:w="3020" w:type="dxa"/>
          <w:tcPrChange w:id="852" w:author="Erik Leven" w:date="2021-03-01T12:11:00Z">
            <w:tcPr>
              <w:tcW w:w="3020" w:type="dxa"/>
            </w:tcPr>
          </w:tcPrChange>
        </w:tcPr>
        <w:p w14:paraId="635A2DDF" w14:textId="4357FA5A" w:rsidR="00252BE9" w:rsidRDefault="00252BE9">
          <w:pPr>
            <w:pStyle w:val="Header"/>
            <w:ind w:left="-115"/>
            <w:pPrChange w:id="853" w:author="Erik Leven" w:date="2021-03-01T12:11:00Z">
              <w:pPr/>
            </w:pPrChange>
          </w:pPr>
        </w:p>
      </w:tc>
      <w:tc>
        <w:tcPr>
          <w:tcW w:w="3020" w:type="dxa"/>
          <w:tcPrChange w:id="854" w:author="Erik Leven" w:date="2021-03-01T12:11:00Z">
            <w:tcPr>
              <w:tcW w:w="3020" w:type="dxa"/>
            </w:tcPr>
          </w:tcPrChange>
        </w:tcPr>
        <w:p w14:paraId="23D9E895" w14:textId="51BD6DB1" w:rsidR="00252BE9" w:rsidRDefault="00252BE9">
          <w:pPr>
            <w:pStyle w:val="Header"/>
            <w:jc w:val="center"/>
            <w:pPrChange w:id="855" w:author="Erik Leven" w:date="2021-03-01T12:11:00Z">
              <w:pPr/>
            </w:pPrChange>
          </w:pPr>
        </w:p>
      </w:tc>
      <w:tc>
        <w:tcPr>
          <w:tcW w:w="3020" w:type="dxa"/>
          <w:tcPrChange w:id="856" w:author="Erik Leven" w:date="2021-03-01T12:11:00Z">
            <w:tcPr>
              <w:tcW w:w="3020" w:type="dxa"/>
            </w:tcPr>
          </w:tcPrChange>
        </w:tcPr>
        <w:p w14:paraId="16FAD78C" w14:textId="73DA08CF" w:rsidR="00252BE9" w:rsidRDefault="00252BE9">
          <w:pPr>
            <w:pStyle w:val="Header"/>
            <w:ind w:right="-115"/>
            <w:jc w:val="right"/>
            <w:pPrChange w:id="857" w:author="Erik Leven" w:date="2021-03-01T12:11:00Z">
              <w:pPr/>
            </w:pPrChange>
          </w:pPr>
        </w:p>
      </w:tc>
    </w:tr>
  </w:tbl>
  <w:p w14:paraId="5EAC038A" w14:textId="493218FF" w:rsidR="00252BE9" w:rsidRDefault="00252BE9">
    <w:pPr>
      <w:pStyle w:val="Footer"/>
      <w:pPrChange w:id="858" w:author="Erik Leven" w:date="2021-03-01T12:11:00Z">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B741AB" w14:textId="77777777" w:rsidR="00526339" w:rsidRDefault="00526339">
      <w:pPr>
        <w:spacing w:after="0" w:line="240" w:lineRule="auto"/>
      </w:pPr>
      <w:r>
        <w:separator/>
      </w:r>
    </w:p>
  </w:footnote>
  <w:footnote w:type="continuationSeparator" w:id="0">
    <w:p w14:paraId="350335E4" w14:textId="77777777" w:rsidR="00526339" w:rsidRDefault="00526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Change w:id="841" w:author="Erik Leven" w:date="2021-03-01T12:11:00Z">
        <w:tblPr>
          <w:tblStyle w:val="TableGrid"/>
          <w:tblW w:w="0" w:type="nil"/>
          <w:tblLayout w:type="fixed"/>
          <w:tblLook w:val="06A0" w:firstRow="1" w:lastRow="0" w:firstColumn="1" w:lastColumn="0" w:noHBand="1" w:noVBand="1"/>
        </w:tblPr>
      </w:tblPrChange>
    </w:tblPr>
    <w:tblGrid>
      <w:gridCol w:w="3020"/>
      <w:gridCol w:w="3020"/>
      <w:gridCol w:w="3020"/>
      <w:tblGridChange w:id="842">
        <w:tblGrid>
          <w:gridCol w:w="3020"/>
          <w:gridCol w:w="3020"/>
          <w:gridCol w:w="3020"/>
        </w:tblGrid>
      </w:tblGridChange>
    </w:tblGrid>
    <w:tr w:rsidR="00252BE9" w14:paraId="3744B52F" w14:textId="77777777" w:rsidTr="3B5E5853">
      <w:tc>
        <w:tcPr>
          <w:tcW w:w="3020" w:type="dxa"/>
          <w:tcPrChange w:id="843" w:author="Erik Leven" w:date="2021-03-01T12:11:00Z">
            <w:tcPr>
              <w:tcW w:w="3020" w:type="dxa"/>
            </w:tcPr>
          </w:tcPrChange>
        </w:tcPr>
        <w:p w14:paraId="0CE1A075" w14:textId="04B0427F" w:rsidR="00252BE9" w:rsidRDefault="00252BE9">
          <w:pPr>
            <w:pStyle w:val="Header"/>
            <w:ind w:left="-115"/>
            <w:pPrChange w:id="844" w:author="Erik Leven" w:date="2021-03-01T12:11:00Z">
              <w:pPr/>
            </w:pPrChange>
          </w:pPr>
        </w:p>
      </w:tc>
      <w:tc>
        <w:tcPr>
          <w:tcW w:w="3020" w:type="dxa"/>
          <w:tcPrChange w:id="845" w:author="Erik Leven" w:date="2021-03-01T12:11:00Z">
            <w:tcPr>
              <w:tcW w:w="3020" w:type="dxa"/>
            </w:tcPr>
          </w:tcPrChange>
        </w:tcPr>
        <w:p w14:paraId="26C4CB93" w14:textId="7578CC70" w:rsidR="00252BE9" w:rsidRDefault="00252BE9">
          <w:pPr>
            <w:pStyle w:val="Header"/>
            <w:jc w:val="center"/>
            <w:pPrChange w:id="846" w:author="Erik Leven" w:date="2021-03-01T12:11:00Z">
              <w:pPr/>
            </w:pPrChange>
          </w:pPr>
        </w:p>
      </w:tc>
      <w:tc>
        <w:tcPr>
          <w:tcW w:w="3020" w:type="dxa"/>
          <w:tcPrChange w:id="847" w:author="Erik Leven" w:date="2021-03-01T12:11:00Z">
            <w:tcPr>
              <w:tcW w:w="3020" w:type="dxa"/>
            </w:tcPr>
          </w:tcPrChange>
        </w:tcPr>
        <w:p w14:paraId="59965A42" w14:textId="5C163713" w:rsidR="00252BE9" w:rsidRDefault="00252BE9">
          <w:pPr>
            <w:pStyle w:val="Header"/>
            <w:ind w:right="-115"/>
            <w:jc w:val="right"/>
            <w:pPrChange w:id="848" w:author="Erik Leven" w:date="2021-03-01T12:11:00Z">
              <w:pPr/>
            </w:pPrChange>
          </w:pPr>
        </w:p>
      </w:tc>
    </w:tr>
  </w:tbl>
  <w:p w14:paraId="6D90F476" w14:textId="6E54D811" w:rsidR="00252BE9" w:rsidRDefault="00252BE9">
    <w:pPr>
      <w:pStyle w:val="Header"/>
      <w:pPrChange w:id="849" w:author="Erik Leven" w:date="2021-03-01T12:11:00Z">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4A20"/>
    <w:multiLevelType w:val="multilevel"/>
    <w:tmpl w:val="D2384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254AF"/>
    <w:multiLevelType w:val="hybridMultilevel"/>
    <w:tmpl w:val="F63ABC7A"/>
    <w:lvl w:ilvl="0" w:tplc="1D00D12A">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CB698A"/>
    <w:multiLevelType w:val="hybridMultilevel"/>
    <w:tmpl w:val="29E8F44E"/>
    <w:lvl w:ilvl="0" w:tplc="DA5A2740">
      <w:start w:val="1"/>
      <w:numFmt w:val="bullet"/>
      <w:lvlText w:val=""/>
      <w:lvlJc w:val="left"/>
      <w:pPr>
        <w:tabs>
          <w:tab w:val="num" w:pos="720"/>
        </w:tabs>
        <w:ind w:left="720" w:hanging="360"/>
      </w:pPr>
      <w:rPr>
        <w:rFonts w:ascii="Symbol" w:hAnsi="Symbol" w:hint="default"/>
        <w:sz w:val="20"/>
      </w:rPr>
    </w:lvl>
    <w:lvl w:ilvl="1" w:tplc="1F22BBA2" w:tentative="1">
      <w:start w:val="1"/>
      <w:numFmt w:val="bullet"/>
      <w:lvlText w:val=""/>
      <w:lvlJc w:val="left"/>
      <w:pPr>
        <w:tabs>
          <w:tab w:val="num" w:pos="1440"/>
        </w:tabs>
        <w:ind w:left="1440" w:hanging="360"/>
      </w:pPr>
      <w:rPr>
        <w:rFonts w:ascii="Symbol" w:hAnsi="Symbol" w:hint="default"/>
        <w:sz w:val="20"/>
      </w:rPr>
    </w:lvl>
    <w:lvl w:ilvl="2" w:tplc="AB1A9430" w:tentative="1">
      <w:start w:val="1"/>
      <w:numFmt w:val="bullet"/>
      <w:lvlText w:val=""/>
      <w:lvlJc w:val="left"/>
      <w:pPr>
        <w:tabs>
          <w:tab w:val="num" w:pos="2160"/>
        </w:tabs>
        <w:ind w:left="2160" w:hanging="360"/>
      </w:pPr>
      <w:rPr>
        <w:rFonts w:ascii="Symbol" w:hAnsi="Symbol" w:hint="default"/>
        <w:sz w:val="20"/>
      </w:rPr>
    </w:lvl>
    <w:lvl w:ilvl="3" w:tplc="81EE084C" w:tentative="1">
      <w:start w:val="1"/>
      <w:numFmt w:val="bullet"/>
      <w:lvlText w:val=""/>
      <w:lvlJc w:val="left"/>
      <w:pPr>
        <w:tabs>
          <w:tab w:val="num" w:pos="2880"/>
        </w:tabs>
        <w:ind w:left="2880" w:hanging="360"/>
      </w:pPr>
      <w:rPr>
        <w:rFonts w:ascii="Symbol" w:hAnsi="Symbol" w:hint="default"/>
        <w:sz w:val="20"/>
      </w:rPr>
    </w:lvl>
    <w:lvl w:ilvl="4" w:tplc="9E8274D4" w:tentative="1">
      <w:start w:val="1"/>
      <w:numFmt w:val="bullet"/>
      <w:lvlText w:val=""/>
      <w:lvlJc w:val="left"/>
      <w:pPr>
        <w:tabs>
          <w:tab w:val="num" w:pos="3600"/>
        </w:tabs>
        <w:ind w:left="3600" w:hanging="360"/>
      </w:pPr>
      <w:rPr>
        <w:rFonts w:ascii="Symbol" w:hAnsi="Symbol" w:hint="default"/>
        <w:sz w:val="20"/>
      </w:rPr>
    </w:lvl>
    <w:lvl w:ilvl="5" w:tplc="57F23B2E" w:tentative="1">
      <w:start w:val="1"/>
      <w:numFmt w:val="bullet"/>
      <w:lvlText w:val=""/>
      <w:lvlJc w:val="left"/>
      <w:pPr>
        <w:tabs>
          <w:tab w:val="num" w:pos="4320"/>
        </w:tabs>
        <w:ind w:left="4320" w:hanging="360"/>
      </w:pPr>
      <w:rPr>
        <w:rFonts w:ascii="Symbol" w:hAnsi="Symbol" w:hint="default"/>
        <w:sz w:val="20"/>
      </w:rPr>
    </w:lvl>
    <w:lvl w:ilvl="6" w:tplc="CC1E3198" w:tentative="1">
      <w:start w:val="1"/>
      <w:numFmt w:val="bullet"/>
      <w:lvlText w:val=""/>
      <w:lvlJc w:val="left"/>
      <w:pPr>
        <w:tabs>
          <w:tab w:val="num" w:pos="5040"/>
        </w:tabs>
        <w:ind w:left="5040" w:hanging="360"/>
      </w:pPr>
      <w:rPr>
        <w:rFonts w:ascii="Symbol" w:hAnsi="Symbol" w:hint="default"/>
        <w:sz w:val="20"/>
      </w:rPr>
    </w:lvl>
    <w:lvl w:ilvl="7" w:tplc="FD88FD86" w:tentative="1">
      <w:start w:val="1"/>
      <w:numFmt w:val="bullet"/>
      <w:lvlText w:val=""/>
      <w:lvlJc w:val="left"/>
      <w:pPr>
        <w:tabs>
          <w:tab w:val="num" w:pos="5760"/>
        </w:tabs>
        <w:ind w:left="5760" w:hanging="360"/>
      </w:pPr>
      <w:rPr>
        <w:rFonts w:ascii="Symbol" w:hAnsi="Symbol" w:hint="default"/>
        <w:sz w:val="20"/>
      </w:rPr>
    </w:lvl>
    <w:lvl w:ilvl="8" w:tplc="9F46BEE4"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1B727B"/>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3B00748"/>
    <w:multiLevelType w:val="multilevel"/>
    <w:tmpl w:val="F65E2A1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7D6725"/>
    <w:multiLevelType w:val="hybridMultilevel"/>
    <w:tmpl w:val="411E8960"/>
    <w:lvl w:ilvl="0" w:tplc="B4F0DA20">
      <w:start w:val="4"/>
      <w:numFmt w:val="decimal"/>
      <w:lvlText w:val="%1"/>
      <w:lvlJc w:val="left"/>
      <w:pPr>
        <w:ind w:left="480" w:hanging="480"/>
      </w:pPr>
      <w:rPr>
        <w:rFonts w:hint="default"/>
      </w:rPr>
    </w:lvl>
    <w:lvl w:ilvl="1" w:tplc="7BDE5C6E">
      <w:start w:val="1"/>
      <w:numFmt w:val="decimal"/>
      <w:lvlText w:val="%1.%2"/>
      <w:lvlJc w:val="left"/>
      <w:pPr>
        <w:ind w:left="720" w:hanging="720"/>
      </w:pPr>
      <w:rPr>
        <w:rFonts w:hint="default"/>
      </w:rPr>
    </w:lvl>
    <w:lvl w:ilvl="2" w:tplc="61BE5086">
      <w:start w:val="1"/>
      <w:numFmt w:val="decimal"/>
      <w:lvlText w:val="%1.%2.%3"/>
      <w:lvlJc w:val="left"/>
      <w:pPr>
        <w:ind w:left="720" w:hanging="720"/>
      </w:pPr>
      <w:rPr>
        <w:rFonts w:hint="default"/>
      </w:rPr>
    </w:lvl>
    <w:lvl w:ilvl="3" w:tplc="7BEA2444">
      <w:start w:val="1"/>
      <w:numFmt w:val="decimal"/>
      <w:lvlText w:val="%1.%2.%3.%4"/>
      <w:lvlJc w:val="left"/>
      <w:pPr>
        <w:ind w:left="2340" w:hanging="720"/>
      </w:pPr>
      <w:rPr>
        <w:rFonts w:hint="default"/>
      </w:rPr>
    </w:lvl>
    <w:lvl w:ilvl="4" w:tplc="B498CB60">
      <w:start w:val="1"/>
      <w:numFmt w:val="decimal"/>
      <w:lvlText w:val="%1.%2.%3.%4.%5"/>
      <w:lvlJc w:val="left"/>
      <w:pPr>
        <w:ind w:left="3240" w:hanging="1080"/>
      </w:pPr>
      <w:rPr>
        <w:rFonts w:hint="default"/>
      </w:rPr>
    </w:lvl>
    <w:lvl w:ilvl="5" w:tplc="9E267F9A">
      <w:start w:val="1"/>
      <w:numFmt w:val="decimal"/>
      <w:lvlText w:val="%1.%2.%3.%4.%5.%6"/>
      <w:lvlJc w:val="left"/>
      <w:pPr>
        <w:ind w:left="3780" w:hanging="1080"/>
      </w:pPr>
      <w:rPr>
        <w:rFonts w:hint="default"/>
      </w:rPr>
    </w:lvl>
    <w:lvl w:ilvl="6" w:tplc="CB6698FE">
      <w:start w:val="1"/>
      <w:numFmt w:val="decimal"/>
      <w:lvlText w:val="%1.%2.%3.%4.%5.%6.%7"/>
      <w:lvlJc w:val="left"/>
      <w:pPr>
        <w:ind w:left="4680" w:hanging="1440"/>
      </w:pPr>
      <w:rPr>
        <w:rFonts w:hint="default"/>
      </w:rPr>
    </w:lvl>
    <w:lvl w:ilvl="7" w:tplc="D2AEE54C">
      <w:start w:val="1"/>
      <w:numFmt w:val="decimal"/>
      <w:lvlText w:val="%1.%2.%3.%4.%5.%6.%7.%8"/>
      <w:lvlJc w:val="left"/>
      <w:pPr>
        <w:ind w:left="5220" w:hanging="1440"/>
      </w:pPr>
      <w:rPr>
        <w:rFonts w:hint="default"/>
      </w:rPr>
    </w:lvl>
    <w:lvl w:ilvl="8" w:tplc="4B72A70E">
      <w:start w:val="1"/>
      <w:numFmt w:val="decimal"/>
      <w:lvlText w:val="%1.%2.%3.%4.%5.%6.%7.%8.%9"/>
      <w:lvlJc w:val="left"/>
      <w:pPr>
        <w:ind w:left="6120" w:hanging="1800"/>
      </w:pPr>
      <w:rPr>
        <w:rFonts w:hint="default"/>
      </w:rPr>
    </w:lvl>
  </w:abstractNum>
  <w:abstractNum w:abstractNumId="6" w15:restartNumberingAfterBreak="0">
    <w:nsid w:val="1C715096"/>
    <w:multiLevelType w:val="hybridMultilevel"/>
    <w:tmpl w:val="A7747602"/>
    <w:lvl w:ilvl="0" w:tplc="3ED867DC">
      <w:start w:val="5"/>
      <w:numFmt w:val="decimal"/>
      <w:lvlText w:val="%1"/>
      <w:lvlJc w:val="left"/>
      <w:pPr>
        <w:ind w:left="480" w:hanging="480"/>
      </w:pPr>
      <w:rPr>
        <w:rFonts w:hint="default"/>
      </w:rPr>
    </w:lvl>
    <w:lvl w:ilvl="1" w:tplc="BBB81C7E">
      <w:start w:val="2"/>
      <w:numFmt w:val="decimal"/>
      <w:lvlText w:val="%1.%2"/>
      <w:lvlJc w:val="left"/>
      <w:pPr>
        <w:ind w:left="480" w:hanging="480"/>
      </w:pPr>
      <w:rPr>
        <w:rFonts w:hint="default"/>
      </w:rPr>
    </w:lvl>
    <w:lvl w:ilvl="2" w:tplc="706E8C50">
      <w:start w:val="8"/>
      <w:numFmt w:val="decimal"/>
      <w:lvlText w:val="%1.%2.%3"/>
      <w:lvlJc w:val="left"/>
      <w:pPr>
        <w:ind w:left="720" w:hanging="720"/>
      </w:pPr>
      <w:rPr>
        <w:rFonts w:hint="default"/>
      </w:rPr>
    </w:lvl>
    <w:lvl w:ilvl="3" w:tplc="7D5491D2">
      <w:start w:val="1"/>
      <w:numFmt w:val="decimal"/>
      <w:lvlText w:val="%1.%2.%3.%4"/>
      <w:lvlJc w:val="left"/>
      <w:pPr>
        <w:ind w:left="720" w:hanging="720"/>
      </w:pPr>
      <w:rPr>
        <w:rFonts w:hint="default"/>
      </w:rPr>
    </w:lvl>
    <w:lvl w:ilvl="4" w:tplc="B3E4D542">
      <w:start w:val="1"/>
      <w:numFmt w:val="decimal"/>
      <w:lvlText w:val="%1.%2.%3.%4.%5"/>
      <w:lvlJc w:val="left"/>
      <w:pPr>
        <w:ind w:left="1080" w:hanging="1080"/>
      </w:pPr>
      <w:rPr>
        <w:rFonts w:hint="default"/>
      </w:rPr>
    </w:lvl>
    <w:lvl w:ilvl="5" w:tplc="FDC07260">
      <w:start w:val="1"/>
      <w:numFmt w:val="decimal"/>
      <w:lvlText w:val="%1.%2.%3.%4.%5.%6"/>
      <w:lvlJc w:val="left"/>
      <w:pPr>
        <w:ind w:left="1080" w:hanging="1080"/>
      </w:pPr>
      <w:rPr>
        <w:rFonts w:hint="default"/>
      </w:rPr>
    </w:lvl>
    <w:lvl w:ilvl="6" w:tplc="40DA398A">
      <w:start w:val="1"/>
      <w:numFmt w:val="decimal"/>
      <w:lvlText w:val="%1.%2.%3.%4.%5.%6.%7"/>
      <w:lvlJc w:val="left"/>
      <w:pPr>
        <w:ind w:left="1440" w:hanging="1440"/>
      </w:pPr>
      <w:rPr>
        <w:rFonts w:hint="default"/>
      </w:rPr>
    </w:lvl>
    <w:lvl w:ilvl="7" w:tplc="F41A2D44">
      <w:start w:val="1"/>
      <w:numFmt w:val="decimal"/>
      <w:lvlText w:val="%1.%2.%3.%4.%5.%6.%7.%8"/>
      <w:lvlJc w:val="left"/>
      <w:pPr>
        <w:ind w:left="1440" w:hanging="1440"/>
      </w:pPr>
      <w:rPr>
        <w:rFonts w:hint="default"/>
      </w:rPr>
    </w:lvl>
    <w:lvl w:ilvl="8" w:tplc="007CFD5C">
      <w:start w:val="1"/>
      <w:numFmt w:val="decimal"/>
      <w:lvlText w:val="%1.%2.%3.%4.%5.%6.%7.%8.%9"/>
      <w:lvlJc w:val="left"/>
      <w:pPr>
        <w:ind w:left="1800" w:hanging="1800"/>
      </w:pPr>
      <w:rPr>
        <w:rFonts w:hint="default"/>
      </w:rPr>
    </w:lvl>
  </w:abstractNum>
  <w:abstractNum w:abstractNumId="7" w15:restartNumberingAfterBreak="0">
    <w:nsid w:val="1E706F19"/>
    <w:multiLevelType w:val="multilevel"/>
    <w:tmpl w:val="51547AC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0E1B29"/>
    <w:multiLevelType w:val="multilevel"/>
    <w:tmpl w:val="6AF6E23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0206C92"/>
    <w:multiLevelType w:val="multilevel"/>
    <w:tmpl w:val="E832629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4125855"/>
    <w:multiLevelType w:val="hybridMultilevel"/>
    <w:tmpl w:val="4692D854"/>
    <w:lvl w:ilvl="0" w:tplc="D1D8DE0C">
      <w:start w:val="1"/>
      <w:numFmt w:val="decimal"/>
      <w:lvlText w:val="%1."/>
      <w:lvlJc w:val="left"/>
      <w:pPr>
        <w:ind w:left="720" w:hanging="360"/>
      </w:pPr>
      <w:rPr>
        <w:rFonts w:hint="default"/>
      </w:rPr>
    </w:lvl>
    <w:lvl w:ilvl="1" w:tplc="0E7C214C">
      <w:start w:val="2"/>
      <w:numFmt w:val="decimal"/>
      <w:isLgl/>
      <w:lvlText w:val="%1.%2"/>
      <w:lvlJc w:val="left"/>
      <w:pPr>
        <w:ind w:left="720" w:hanging="720"/>
      </w:pPr>
      <w:rPr>
        <w:rFonts w:hint="default"/>
      </w:rPr>
    </w:lvl>
    <w:lvl w:ilvl="2" w:tplc="C85CFBC8">
      <w:start w:val="16"/>
      <w:numFmt w:val="decimal"/>
      <w:isLgl/>
      <w:lvlText w:val="%1.%2.%3"/>
      <w:lvlJc w:val="left"/>
      <w:pPr>
        <w:ind w:left="720" w:hanging="720"/>
      </w:pPr>
      <w:rPr>
        <w:rFonts w:hint="default"/>
      </w:rPr>
    </w:lvl>
    <w:lvl w:ilvl="3" w:tplc="C88E66F6">
      <w:start w:val="1"/>
      <w:numFmt w:val="decimal"/>
      <w:isLgl/>
      <w:lvlText w:val="%1.%2.%3.%4"/>
      <w:lvlJc w:val="left"/>
      <w:pPr>
        <w:ind w:left="1080" w:hanging="720"/>
      </w:pPr>
      <w:rPr>
        <w:rFonts w:hint="default"/>
      </w:rPr>
    </w:lvl>
    <w:lvl w:ilvl="4" w:tplc="679682BE">
      <w:start w:val="1"/>
      <w:numFmt w:val="decimal"/>
      <w:isLgl/>
      <w:lvlText w:val="%1.%2.%3.%4.%5"/>
      <w:lvlJc w:val="left"/>
      <w:pPr>
        <w:ind w:left="1440" w:hanging="1080"/>
      </w:pPr>
      <w:rPr>
        <w:rFonts w:hint="default"/>
      </w:rPr>
    </w:lvl>
    <w:lvl w:ilvl="5" w:tplc="3E3C10BE">
      <w:start w:val="1"/>
      <w:numFmt w:val="decimal"/>
      <w:isLgl/>
      <w:lvlText w:val="%1.%2.%3.%4.%5.%6"/>
      <w:lvlJc w:val="left"/>
      <w:pPr>
        <w:ind w:left="1440" w:hanging="1080"/>
      </w:pPr>
      <w:rPr>
        <w:rFonts w:hint="default"/>
      </w:rPr>
    </w:lvl>
    <w:lvl w:ilvl="6" w:tplc="CF00C17A">
      <w:start w:val="1"/>
      <w:numFmt w:val="decimal"/>
      <w:isLgl/>
      <w:lvlText w:val="%1.%2.%3.%4.%5.%6.%7"/>
      <w:lvlJc w:val="left"/>
      <w:pPr>
        <w:ind w:left="1800" w:hanging="1440"/>
      </w:pPr>
      <w:rPr>
        <w:rFonts w:hint="default"/>
      </w:rPr>
    </w:lvl>
    <w:lvl w:ilvl="7" w:tplc="F57402FE">
      <w:start w:val="1"/>
      <w:numFmt w:val="decimal"/>
      <w:isLgl/>
      <w:lvlText w:val="%1.%2.%3.%4.%5.%6.%7.%8"/>
      <w:lvlJc w:val="left"/>
      <w:pPr>
        <w:ind w:left="1800" w:hanging="1440"/>
      </w:pPr>
      <w:rPr>
        <w:rFonts w:hint="default"/>
      </w:rPr>
    </w:lvl>
    <w:lvl w:ilvl="8" w:tplc="39106544">
      <w:start w:val="1"/>
      <w:numFmt w:val="decimal"/>
      <w:isLgl/>
      <w:lvlText w:val="%1.%2.%3.%4.%5.%6.%7.%8.%9"/>
      <w:lvlJc w:val="left"/>
      <w:pPr>
        <w:ind w:left="1800" w:hanging="1440"/>
      </w:pPr>
      <w:rPr>
        <w:rFonts w:hint="default"/>
      </w:rPr>
    </w:lvl>
  </w:abstractNum>
  <w:abstractNum w:abstractNumId="11" w15:restartNumberingAfterBreak="0">
    <w:nsid w:val="356347E3"/>
    <w:multiLevelType w:val="multilevel"/>
    <w:tmpl w:val="50D22290"/>
    <w:lvl w:ilvl="0">
      <w:start w:val="5"/>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63D7670"/>
    <w:multiLevelType w:val="multilevel"/>
    <w:tmpl w:val="EAD6A016"/>
    <w:lvl w:ilvl="0">
      <w:start w:val="3"/>
      <w:numFmt w:val="decimal"/>
      <w:lvlText w:val="%1"/>
      <w:lvlJc w:val="left"/>
      <w:pPr>
        <w:ind w:left="600" w:hanging="600"/>
      </w:pPr>
      <w:rPr>
        <w:rFonts w:hint="default"/>
      </w:rPr>
    </w:lvl>
    <w:lvl w:ilvl="1">
      <w:start w:val="4"/>
      <w:numFmt w:val="decimal"/>
      <w:lvlText w:val="%1.%2"/>
      <w:lvlJc w:val="left"/>
      <w:pPr>
        <w:ind w:left="780" w:hanging="600"/>
      </w:pPr>
      <w:rPr>
        <w:rFonts w:hint="default"/>
      </w:rPr>
    </w:lvl>
    <w:lvl w:ilvl="2">
      <w:start w:val="30"/>
      <w:numFmt w:val="decimal"/>
      <w:lvlText w:val="%1.%2.%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40DF6985"/>
    <w:multiLevelType w:val="hybridMultilevel"/>
    <w:tmpl w:val="FFFFFFFF"/>
    <w:lvl w:ilvl="0" w:tplc="D730F580">
      <w:start w:val="1"/>
      <w:numFmt w:val="bullet"/>
      <w:lvlText w:val=""/>
      <w:lvlJc w:val="left"/>
      <w:pPr>
        <w:ind w:left="720" w:hanging="360"/>
      </w:pPr>
      <w:rPr>
        <w:rFonts w:ascii="Symbol" w:hAnsi="Symbol" w:hint="default"/>
      </w:rPr>
    </w:lvl>
    <w:lvl w:ilvl="1" w:tplc="F7703192">
      <w:start w:val="1"/>
      <w:numFmt w:val="bullet"/>
      <w:lvlText w:val="o"/>
      <w:lvlJc w:val="left"/>
      <w:pPr>
        <w:ind w:left="1440" w:hanging="360"/>
      </w:pPr>
      <w:rPr>
        <w:rFonts w:ascii="Courier New" w:hAnsi="Courier New" w:hint="default"/>
      </w:rPr>
    </w:lvl>
    <w:lvl w:ilvl="2" w:tplc="0B926414">
      <w:start w:val="1"/>
      <w:numFmt w:val="bullet"/>
      <w:lvlText w:val=""/>
      <w:lvlJc w:val="left"/>
      <w:pPr>
        <w:ind w:left="2160" w:hanging="360"/>
      </w:pPr>
      <w:rPr>
        <w:rFonts w:ascii="Wingdings" w:hAnsi="Wingdings" w:hint="default"/>
      </w:rPr>
    </w:lvl>
    <w:lvl w:ilvl="3" w:tplc="B094CCCC">
      <w:start w:val="1"/>
      <w:numFmt w:val="bullet"/>
      <w:lvlText w:val=""/>
      <w:lvlJc w:val="left"/>
      <w:pPr>
        <w:ind w:left="2880" w:hanging="360"/>
      </w:pPr>
      <w:rPr>
        <w:rFonts w:ascii="Symbol" w:hAnsi="Symbol" w:hint="default"/>
      </w:rPr>
    </w:lvl>
    <w:lvl w:ilvl="4" w:tplc="60A2BD68">
      <w:start w:val="1"/>
      <w:numFmt w:val="bullet"/>
      <w:lvlText w:val="o"/>
      <w:lvlJc w:val="left"/>
      <w:pPr>
        <w:ind w:left="3600" w:hanging="360"/>
      </w:pPr>
      <w:rPr>
        <w:rFonts w:ascii="Courier New" w:hAnsi="Courier New" w:hint="default"/>
      </w:rPr>
    </w:lvl>
    <w:lvl w:ilvl="5" w:tplc="E74E59A8">
      <w:start w:val="1"/>
      <w:numFmt w:val="bullet"/>
      <w:lvlText w:val=""/>
      <w:lvlJc w:val="left"/>
      <w:pPr>
        <w:ind w:left="4320" w:hanging="360"/>
      </w:pPr>
      <w:rPr>
        <w:rFonts w:ascii="Wingdings" w:hAnsi="Wingdings" w:hint="default"/>
      </w:rPr>
    </w:lvl>
    <w:lvl w:ilvl="6" w:tplc="E7C65064">
      <w:start w:val="1"/>
      <w:numFmt w:val="bullet"/>
      <w:lvlText w:val=""/>
      <w:lvlJc w:val="left"/>
      <w:pPr>
        <w:ind w:left="5040" w:hanging="360"/>
      </w:pPr>
      <w:rPr>
        <w:rFonts w:ascii="Symbol" w:hAnsi="Symbol" w:hint="default"/>
      </w:rPr>
    </w:lvl>
    <w:lvl w:ilvl="7" w:tplc="9216DD80">
      <w:start w:val="1"/>
      <w:numFmt w:val="bullet"/>
      <w:lvlText w:val="o"/>
      <w:lvlJc w:val="left"/>
      <w:pPr>
        <w:ind w:left="5760" w:hanging="360"/>
      </w:pPr>
      <w:rPr>
        <w:rFonts w:ascii="Courier New" w:hAnsi="Courier New" w:hint="default"/>
      </w:rPr>
    </w:lvl>
    <w:lvl w:ilvl="8" w:tplc="233AD572">
      <w:start w:val="1"/>
      <w:numFmt w:val="bullet"/>
      <w:lvlText w:val=""/>
      <w:lvlJc w:val="left"/>
      <w:pPr>
        <w:ind w:left="6480" w:hanging="360"/>
      </w:pPr>
      <w:rPr>
        <w:rFonts w:ascii="Wingdings" w:hAnsi="Wingdings" w:hint="default"/>
      </w:rPr>
    </w:lvl>
  </w:abstractNum>
  <w:abstractNum w:abstractNumId="14" w15:restartNumberingAfterBreak="0">
    <w:nsid w:val="41D36A96"/>
    <w:multiLevelType w:val="multilevel"/>
    <w:tmpl w:val="50D22290"/>
    <w:lvl w:ilvl="0">
      <w:start w:val="2"/>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93700CB"/>
    <w:multiLevelType w:val="hybridMultilevel"/>
    <w:tmpl w:val="A7747602"/>
    <w:lvl w:ilvl="0" w:tplc="9F027596">
      <w:start w:val="5"/>
      <w:numFmt w:val="decimal"/>
      <w:lvlText w:val="%1"/>
      <w:lvlJc w:val="left"/>
      <w:pPr>
        <w:ind w:left="480" w:hanging="480"/>
      </w:pPr>
      <w:rPr>
        <w:rFonts w:hint="default"/>
      </w:rPr>
    </w:lvl>
    <w:lvl w:ilvl="1" w:tplc="A072E700">
      <w:start w:val="2"/>
      <w:numFmt w:val="decimal"/>
      <w:lvlText w:val="%1.%2"/>
      <w:lvlJc w:val="left"/>
      <w:pPr>
        <w:ind w:left="480" w:hanging="480"/>
      </w:pPr>
      <w:rPr>
        <w:rFonts w:hint="default"/>
      </w:rPr>
    </w:lvl>
    <w:lvl w:ilvl="2" w:tplc="AC224948">
      <w:start w:val="8"/>
      <w:numFmt w:val="decimal"/>
      <w:lvlText w:val="%1.%2.%3"/>
      <w:lvlJc w:val="left"/>
      <w:pPr>
        <w:ind w:left="720" w:hanging="720"/>
      </w:pPr>
      <w:rPr>
        <w:rFonts w:hint="default"/>
      </w:rPr>
    </w:lvl>
    <w:lvl w:ilvl="3" w:tplc="C4521E3C">
      <w:start w:val="1"/>
      <w:numFmt w:val="decimal"/>
      <w:lvlText w:val="%1.%2.%3.%4"/>
      <w:lvlJc w:val="left"/>
      <w:pPr>
        <w:ind w:left="720" w:hanging="720"/>
      </w:pPr>
      <w:rPr>
        <w:rFonts w:hint="default"/>
      </w:rPr>
    </w:lvl>
    <w:lvl w:ilvl="4" w:tplc="48CC417E">
      <w:start w:val="1"/>
      <w:numFmt w:val="decimal"/>
      <w:lvlText w:val="%1.%2.%3.%4.%5"/>
      <w:lvlJc w:val="left"/>
      <w:pPr>
        <w:ind w:left="1080" w:hanging="1080"/>
      </w:pPr>
      <w:rPr>
        <w:rFonts w:hint="default"/>
      </w:rPr>
    </w:lvl>
    <w:lvl w:ilvl="5" w:tplc="025242BE">
      <w:start w:val="1"/>
      <w:numFmt w:val="decimal"/>
      <w:lvlText w:val="%1.%2.%3.%4.%5.%6"/>
      <w:lvlJc w:val="left"/>
      <w:pPr>
        <w:ind w:left="1080" w:hanging="1080"/>
      </w:pPr>
      <w:rPr>
        <w:rFonts w:hint="default"/>
      </w:rPr>
    </w:lvl>
    <w:lvl w:ilvl="6" w:tplc="E270671A">
      <w:start w:val="1"/>
      <w:numFmt w:val="decimal"/>
      <w:lvlText w:val="%1.%2.%3.%4.%5.%6.%7"/>
      <w:lvlJc w:val="left"/>
      <w:pPr>
        <w:ind w:left="1440" w:hanging="1440"/>
      </w:pPr>
      <w:rPr>
        <w:rFonts w:hint="default"/>
      </w:rPr>
    </w:lvl>
    <w:lvl w:ilvl="7" w:tplc="C93ED60C">
      <w:start w:val="1"/>
      <w:numFmt w:val="decimal"/>
      <w:lvlText w:val="%1.%2.%3.%4.%5.%6.%7.%8"/>
      <w:lvlJc w:val="left"/>
      <w:pPr>
        <w:ind w:left="1440" w:hanging="1440"/>
      </w:pPr>
      <w:rPr>
        <w:rFonts w:hint="default"/>
      </w:rPr>
    </w:lvl>
    <w:lvl w:ilvl="8" w:tplc="0BC6EC5E">
      <w:start w:val="1"/>
      <w:numFmt w:val="decimal"/>
      <w:lvlText w:val="%1.%2.%3.%4.%5.%6.%7.%8.%9"/>
      <w:lvlJc w:val="left"/>
      <w:pPr>
        <w:ind w:left="1800" w:hanging="1800"/>
      </w:pPr>
      <w:rPr>
        <w:rFonts w:hint="default"/>
      </w:rPr>
    </w:lvl>
  </w:abstractNum>
  <w:abstractNum w:abstractNumId="16" w15:restartNumberingAfterBreak="0">
    <w:nsid w:val="4C261A47"/>
    <w:multiLevelType w:val="multilevel"/>
    <w:tmpl w:val="83F4917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E4911BF"/>
    <w:multiLevelType w:val="hybridMultilevel"/>
    <w:tmpl w:val="DF1EFEBE"/>
    <w:lvl w:ilvl="0" w:tplc="8E24A3E8">
      <w:start w:val="2"/>
      <w:numFmt w:val="decimal"/>
      <w:lvlText w:val="%1"/>
      <w:lvlJc w:val="left"/>
      <w:pPr>
        <w:ind w:left="480" w:hanging="480"/>
      </w:pPr>
      <w:rPr>
        <w:rFonts w:hint="default"/>
      </w:rPr>
    </w:lvl>
    <w:lvl w:ilvl="1" w:tplc="80805520">
      <w:start w:val="2"/>
      <w:numFmt w:val="decimal"/>
      <w:lvlText w:val="%1.%2"/>
      <w:lvlJc w:val="left"/>
      <w:pPr>
        <w:ind w:left="480" w:hanging="480"/>
      </w:pPr>
      <w:rPr>
        <w:rFonts w:hint="default"/>
      </w:rPr>
    </w:lvl>
    <w:lvl w:ilvl="2" w:tplc="29D68358">
      <w:start w:val="7"/>
      <w:numFmt w:val="decimal"/>
      <w:lvlText w:val="%1.%2.%3"/>
      <w:lvlJc w:val="left"/>
      <w:pPr>
        <w:ind w:left="720" w:hanging="720"/>
      </w:pPr>
      <w:rPr>
        <w:rFonts w:hint="default"/>
      </w:rPr>
    </w:lvl>
    <w:lvl w:ilvl="3" w:tplc="690C8E28">
      <w:start w:val="1"/>
      <w:numFmt w:val="decimal"/>
      <w:lvlText w:val="%1.%2.%3.%4"/>
      <w:lvlJc w:val="left"/>
      <w:pPr>
        <w:ind w:left="720" w:hanging="720"/>
      </w:pPr>
      <w:rPr>
        <w:rFonts w:hint="default"/>
      </w:rPr>
    </w:lvl>
    <w:lvl w:ilvl="4" w:tplc="09A663FC">
      <w:start w:val="1"/>
      <w:numFmt w:val="decimal"/>
      <w:lvlText w:val="%1.%2.%3.%4.%5"/>
      <w:lvlJc w:val="left"/>
      <w:pPr>
        <w:ind w:left="1080" w:hanging="1080"/>
      </w:pPr>
      <w:rPr>
        <w:rFonts w:hint="default"/>
      </w:rPr>
    </w:lvl>
    <w:lvl w:ilvl="5" w:tplc="2D603D12">
      <w:start w:val="1"/>
      <w:numFmt w:val="decimal"/>
      <w:lvlText w:val="%1.%2.%3.%4.%5.%6"/>
      <w:lvlJc w:val="left"/>
      <w:pPr>
        <w:ind w:left="1080" w:hanging="1080"/>
      </w:pPr>
      <w:rPr>
        <w:rFonts w:hint="default"/>
      </w:rPr>
    </w:lvl>
    <w:lvl w:ilvl="6" w:tplc="4C189D22">
      <w:start w:val="1"/>
      <w:numFmt w:val="decimal"/>
      <w:lvlText w:val="%1.%2.%3.%4.%5.%6.%7"/>
      <w:lvlJc w:val="left"/>
      <w:pPr>
        <w:ind w:left="1440" w:hanging="1440"/>
      </w:pPr>
      <w:rPr>
        <w:rFonts w:hint="default"/>
      </w:rPr>
    </w:lvl>
    <w:lvl w:ilvl="7" w:tplc="BDCA865C">
      <w:start w:val="1"/>
      <w:numFmt w:val="decimal"/>
      <w:lvlText w:val="%1.%2.%3.%4.%5.%6.%7.%8"/>
      <w:lvlJc w:val="left"/>
      <w:pPr>
        <w:ind w:left="1440" w:hanging="1440"/>
      </w:pPr>
      <w:rPr>
        <w:rFonts w:hint="default"/>
      </w:rPr>
    </w:lvl>
    <w:lvl w:ilvl="8" w:tplc="01CA0470">
      <w:start w:val="1"/>
      <w:numFmt w:val="decimal"/>
      <w:lvlText w:val="%1.%2.%3.%4.%5.%6.%7.%8.%9"/>
      <w:lvlJc w:val="left"/>
      <w:pPr>
        <w:ind w:left="1800" w:hanging="1800"/>
      </w:pPr>
      <w:rPr>
        <w:rFonts w:hint="default"/>
      </w:rPr>
    </w:lvl>
  </w:abstractNum>
  <w:abstractNum w:abstractNumId="18" w15:restartNumberingAfterBreak="0">
    <w:nsid w:val="4ED515EE"/>
    <w:multiLevelType w:val="multilevel"/>
    <w:tmpl w:val="50D22290"/>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F1641D0"/>
    <w:multiLevelType w:val="hybridMultilevel"/>
    <w:tmpl w:val="7D5CA44C"/>
    <w:lvl w:ilvl="0" w:tplc="70EA514E">
      <w:start w:val="5"/>
      <w:numFmt w:val="decimal"/>
      <w:lvlText w:val="%1"/>
      <w:lvlJc w:val="left"/>
      <w:pPr>
        <w:ind w:left="520" w:hanging="520"/>
      </w:pPr>
      <w:rPr>
        <w:rFonts w:hint="default"/>
      </w:rPr>
    </w:lvl>
    <w:lvl w:ilvl="1" w:tplc="81481428">
      <w:start w:val="1"/>
      <w:numFmt w:val="decimal"/>
      <w:lvlText w:val="%1.%2"/>
      <w:lvlJc w:val="left"/>
      <w:pPr>
        <w:ind w:left="520" w:hanging="520"/>
      </w:pPr>
      <w:rPr>
        <w:rFonts w:hint="default"/>
      </w:rPr>
    </w:lvl>
    <w:lvl w:ilvl="2" w:tplc="A79A6722">
      <w:start w:val="1"/>
      <w:numFmt w:val="decimal"/>
      <w:lvlText w:val="%1.%2.%3"/>
      <w:lvlJc w:val="left"/>
      <w:pPr>
        <w:ind w:left="720" w:hanging="720"/>
      </w:pPr>
      <w:rPr>
        <w:rFonts w:hint="default"/>
      </w:rPr>
    </w:lvl>
    <w:lvl w:ilvl="3" w:tplc="DEDAEBEE">
      <w:start w:val="1"/>
      <w:numFmt w:val="decimal"/>
      <w:lvlText w:val="%1.%2.%3.%4"/>
      <w:lvlJc w:val="left"/>
      <w:pPr>
        <w:ind w:left="720" w:hanging="720"/>
      </w:pPr>
      <w:rPr>
        <w:rFonts w:hint="default"/>
      </w:rPr>
    </w:lvl>
    <w:lvl w:ilvl="4" w:tplc="D020D048">
      <w:start w:val="1"/>
      <w:numFmt w:val="decimal"/>
      <w:lvlText w:val="%1.%2.%3.%4.%5"/>
      <w:lvlJc w:val="left"/>
      <w:pPr>
        <w:ind w:left="1080" w:hanging="1080"/>
      </w:pPr>
      <w:rPr>
        <w:rFonts w:hint="default"/>
      </w:rPr>
    </w:lvl>
    <w:lvl w:ilvl="5" w:tplc="D46CB8BA">
      <w:start w:val="1"/>
      <w:numFmt w:val="decimal"/>
      <w:lvlText w:val="%1.%2.%3.%4.%5.%6"/>
      <w:lvlJc w:val="left"/>
      <w:pPr>
        <w:ind w:left="1440" w:hanging="1440"/>
      </w:pPr>
      <w:rPr>
        <w:rFonts w:hint="default"/>
      </w:rPr>
    </w:lvl>
    <w:lvl w:ilvl="6" w:tplc="455669BC">
      <w:start w:val="1"/>
      <w:numFmt w:val="decimal"/>
      <w:lvlText w:val="%1.%2.%3.%4.%5.%6.%7"/>
      <w:lvlJc w:val="left"/>
      <w:pPr>
        <w:ind w:left="1440" w:hanging="1440"/>
      </w:pPr>
      <w:rPr>
        <w:rFonts w:hint="default"/>
      </w:rPr>
    </w:lvl>
    <w:lvl w:ilvl="7" w:tplc="E106426E">
      <w:start w:val="1"/>
      <w:numFmt w:val="decimal"/>
      <w:lvlText w:val="%1.%2.%3.%4.%5.%6.%7.%8"/>
      <w:lvlJc w:val="left"/>
      <w:pPr>
        <w:ind w:left="1800" w:hanging="1800"/>
      </w:pPr>
      <w:rPr>
        <w:rFonts w:hint="default"/>
      </w:rPr>
    </w:lvl>
    <w:lvl w:ilvl="8" w:tplc="E5EAE2CC">
      <w:start w:val="1"/>
      <w:numFmt w:val="decimal"/>
      <w:lvlText w:val="%1.%2.%3.%4.%5.%6.%7.%8.%9"/>
      <w:lvlJc w:val="left"/>
      <w:pPr>
        <w:ind w:left="1800" w:hanging="1800"/>
      </w:pPr>
      <w:rPr>
        <w:rFonts w:hint="default"/>
      </w:rPr>
    </w:lvl>
  </w:abstractNum>
  <w:abstractNum w:abstractNumId="20" w15:restartNumberingAfterBreak="0">
    <w:nsid w:val="502A129F"/>
    <w:multiLevelType w:val="multilevel"/>
    <w:tmpl w:val="2490F7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9D1D28"/>
    <w:multiLevelType w:val="hybridMultilevel"/>
    <w:tmpl w:val="FFFFFFFF"/>
    <w:lvl w:ilvl="0" w:tplc="62EC4CA0">
      <w:start w:val="1"/>
      <w:numFmt w:val="bullet"/>
      <w:lvlText w:val=""/>
      <w:lvlJc w:val="left"/>
      <w:pPr>
        <w:ind w:left="360" w:hanging="360"/>
      </w:pPr>
      <w:rPr>
        <w:rFonts w:ascii="Symbol" w:hAnsi="Symbol" w:hint="default"/>
      </w:rPr>
    </w:lvl>
    <w:lvl w:ilvl="1" w:tplc="1146ECF4">
      <w:start w:val="1"/>
      <w:numFmt w:val="bullet"/>
      <w:lvlText w:val="o"/>
      <w:lvlJc w:val="left"/>
      <w:pPr>
        <w:ind w:left="1080" w:hanging="360"/>
      </w:pPr>
      <w:rPr>
        <w:rFonts w:ascii="Courier New" w:hAnsi="Courier New" w:hint="default"/>
      </w:rPr>
    </w:lvl>
    <w:lvl w:ilvl="2" w:tplc="1190494E">
      <w:start w:val="1"/>
      <w:numFmt w:val="bullet"/>
      <w:lvlText w:val=""/>
      <w:lvlJc w:val="left"/>
      <w:pPr>
        <w:ind w:left="1800" w:hanging="360"/>
      </w:pPr>
      <w:rPr>
        <w:rFonts w:ascii="Wingdings" w:hAnsi="Wingdings" w:hint="default"/>
      </w:rPr>
    </w:lvl>
    <w:lvl w:ilvl="3" w:tplc="8FF08C5C">
      <w:start w:val="1"/>
      <w:numFmt w:val="bullet"/>
      <w:lvlText w:val=""/>
      <w:lvlJc w:val="left"/>
      <w:pPr>
        <w:ind w:left="2520" w:hanging="360"/>
      </w:pPr>
      <w:rPr>
        <w:rFonts w:ascii="Symbol" w:hAnsi="Symbol" w:hint="default"/>
      </w:rPr>
    </w:lvl>
    <w:lvl w:ilvl="4" w:tplc="4B44D81E">
      <w:start w:val="1"/>
      <w:numFmt w:val="bullet"/>
      <w:lvlText w:val="o"/>
      <w:lvlJc w:val="left"/>
      <w:pPr>
        <w:ind w:left="3240" w:hanging="360"/>
      </w:pPr>
      <w:rPr>
        <w:rFonts w:ascii="Courier New" w:hAnsi="Courier New" w:hint="default"/>
      </w:rPr>
    </w:lvl>
    <w:lvl w:ilvl="5" w:tplc="9BDA66B6">
      <w:start w:val="1"/>
      <w:numFmt w:val="bullet"/>
      <w:lvlText w:val=""/>
      <w:lvlJc w:val="left"/>
      <w:pPr>
        <w:ind w:left="3960" w:hanging="360"/>
      </w:pPr>
      <w:rPr>
        <w:rFonts w:ascii="Wingdings" w:hAnsi="Wingdings" w:hint="default"/>
      </w:rPr>
    </w:lvl>
    <w:lvl w:ilvl="6" w:tplc="CCB6E982">
      <w:start w:val="1"/>
      <w:numFmt w:val="bullet"/>
      <w:lvlText w:val=""/>
      <w:lvlJc w:val="left"/>
      <w:pPr>
        <w:ind w:left="4680" w:hanging="360"/>
      </w:pPr>
      <w:rPr>
        <w:rFonts w:ascii="Symbol" w:hAnsi="Symbol" w:hint="default"/>
      </w:rPr>
    </w:lvl>
    <w:lvl w:ilvl="7" w:tplc="A0347E8E">
      <w:start w:val="1"/>
      <w:numFmt w:val="bullet"/>
      <w:lvlText w:val="o"/>
      <w:lvlJc w:val="left"/>
      <w:pPr>
        <w:ind w:left="5400" w:hanging="360"/>
      </w:pPr>
      <w:rPr>
        <w:rFonts w:ascii="Courier New" w:hAnsi="Courier New" w:hint="default"/>
      </w:rPr>
    </w:lvl>
    <w:lvl w:ilvl="8" w:tplc="ACE414A6">
      <w:start w:val="1"/>
      <w:numFmt w:val="bullet"/>
      <w:lvlText w:val=""/>
      <w:lvlJc w:val="left"/>
      <w:pPr>
        <w:ind w:left="6120" w:hanging="360"/>
      </w:pPr>
      <w:rPr>
        <w:rFonts w:ascii="Wingdings" w:hAnsi="Wingdings" w:hint="default"/>
      </w:rPr>
    </w:lvl>
  </w:abstractNum>
  <w:abstractNum w:abstractNumId="22" w15:restartNumberingAfterBreak="0">
    <w:nsid w:val="5B133550"/>
    <w:multiLevelType w:val="multilevel"/>
    <w:tmpl w:val="B1C44CCE"/>
    <w:lvl w:ilvl="0">
      <w:start w:val="5"/>
      <w:numFmt w:val="decimal"/>
      <w:lvlText w:val="%1"/>
      <w:lvlJc w:val="left"/>
      <w:pPr>
        <w:ind w:left="600" w:hanging="600"/>
      </w:pPr>
      <w:rPr>
        <w:rFonts w:hint="default"/>
      </w:rPr>
    </w:lvl>
    <w:lvl w:ilvl="1">
      <w:start w:val="3"/>
      <w:numFmt w:val="decimal"/>
      <w:lvlText w:val="%1.%2"/>
      <w:lvlJc w:val="left"/>
      <w:pPr>
        <w:ind w:left="1140" w:hanging="60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3" w15:restartNumberingAfterBreak="0">
    <w:nsid w:val="5BC258D3"/>
    <w:multiLevelType w:val="multilevel"/>
    <w:tmpl w:val="FFFFFFF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5FFA340B"/>
    <w:multiLevelType w:val="hybridMultilevel"/>
    <w:tmpl w:val="FFFFFFFF"/>
    <w:lvl w:ilvl="0" w:tplc="A4560E66">
      <w:start w:val="1"/>
      <w:numFmt w:val="bullet"/>
      <w:lvlText w:val=""/>
      <w:lvlJc w:val="left"/>
      <w:pPr>
        <w:ind w:left="360" w:hanging="360"/>
      </w:pPr>
      <w:rPr>
        <w:rFonts w:ascii="Symbol" w:hAnsi="Symbol" w:hint="default"/>
      </w:rPr>
    </w:lvl>
    <w:lvl w:ilvl="1" w:tplc="CB701BEA">
      <w:start w:val="1"/>
      <w:numFmt w:val="bullet"/>
      <w:lvlText w:val="o"/>
      <w:lvlJc w:val="left"/>
      <w:pPr>
        <w:ind w:left="1080" w:hanging="360"/>
      </w:pPr>
      <w:rPr>
        <w:rFonts w:ascii="Courier New" w:hAnsi="Courier New" w:hint="default"/>
      </w:rPr>
    </w:lvl>
    <w:lvl w:ilvl="2" w:tplc="2B96997A">
      <w:start w:val="1"/>
      <w:numFmt w:val="bullet"/>
      <w:lvlText w:val=""/>
      <w:lvlJc w:val="left"/>
      <w:pPr>
        <w:ind w:left="1800" w:hanging="360"/>
      </w:pPr>
      <w:rPr>
        <w:rFonts w:ascii="Wingdings" w:hAnsi="Wingdings" w:hint="default"/>
      </w:rPr>
    </w:lvl>
    <w:lvl w:ilvl="3" w:tplc="5B82F08A">
      <w:start w:val="1"/>
      <w:numFmt w:val="bullet"/>
      <w:lvlText w:val=""/>
      <w:lvlJc w:val="left"/>
      <w:pPr>
        <w:ind w:left="2520" w:hanging="360"/>
      </w:pPr>
      <w:rPr>
        <w:rFonts w:ascii="Symbol" w:hAnsi="Symbol" w:hint="default"/>
      </w:rPr>
    </w:lvl>
    <w:lvl w:ilvl="4" w:tplc="759ED234">
      <w:start w:val="1"/>
      <w:numFmt w:val="bullet"/>
      <w:lvlText w:val="o"/>
      <w:lvlJc w:val="left"/>
      <w:pPr>
        <w:ind w:left="3240" w:hanging="360"/>
      </w:pPr>
      <w:rPr>
        <w:rFonts w:ascii="Courier New" w:hAnsi="Courier New" w:hint="default"/>
      </w:rPr>
    </w:lvl>
    <w:lvl w:ilvl="5" w:tplc="8D3E2892">
      <w:start w:val="1"/>
      <w:numFmt w:val="bullet"/>
      <w:lvlText w:val=""/>
      <w:lvlJc w:val="left"/>
      <w:pPr>
        <w:ind w:left="3960" w:hanging="360"/>
      </w:pPr>
      <w:rPr>
        <w:rFonts w:ascii="Wingdings" w:hAnsi="Wingdings" w:hint="default"/>
      </w:rPr>
    </w:lvl>
    <w:lvl w:ilvl="6" w:tplc="EFD2EFBA">
      <w:start w:val="1"/>
      <w:numFmt w:val="bullet"/>
      <w:lvlText w:val=""/>
      <w:lvlJc w:val="left"/>
      <w:pPr>
        <w:ind w:left="4680" w:hanging="360"/>
      </w:pPr>
      <w:rPr>
        <w:rFonts w:ascii="Symbol" w:hAnsi="Symbol" w:hint="default"/>
      </w:rPr>
    </w:lvl>
    <w:lvl w:ilvl="7" w:tplc="7A966A12">
      <w:start w:val="1"/>
      <w:numFmt w:val="bullet"/>
      <w:lvlText w:val="o"/>
      <w:lvlJc w:val="left"/>
      <w:pPr>
        <w:ind w:left="5400" w:hanging="360"/>
      </w:pPr>
      <w:rPr>
        <w:rFonts w:ascii="Courier New" w:hAnsi="Courier New" w:hint="default"/>
      </w:rPr>
    </w:lvl>
    <w:lvl w:ilvl="8" w:tplc="9A44A440">
      <w:start w:val="1"/>
      <w:numFmt w:val="bullet"/>
      <w:lvlText w:val=""/>
      <w:lvlJc w:val="left"/>
      <w:pPr>
        <w:ind w:left="6120" w:hanging="360"/>
      </w:pPr>
      <w:rPr>
        <w:rFonts w:ascii="Wingdings" w:hAnsi="Wingdings" w:hint="default"/>
      </w:rPr>
    </w:lvl>
  </w:abstractNum>
  <w:abstractNum w:abstractNumId="25" w15:restartNumberingAfterBreak="0">
    <w:nsid w:val="65F52EFD"/>
    <w:multiLevelType w:val="multilevel"/>
    <w:tmpl w:val="50D22290"/>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75D2D70"/>
    <w:multiLevelType w:val="multilevel"/>
    <w:tmpl w:val="D19E3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725E81"/>
    <w:multiLevelType w:val="hybridMultilevel"/>
    <w:tmpl w:val="76A87F24"/>
    <w:lvl w:ilvl="0" w:tplc="E50EDAB4">
      <w:start w:val="3"/>
      <w:numFmt w:val="decimal"/>
      <w:lvlText w:val="%1"/>
      <w:lvlJc w:val="left"/>
      <w:pPr>
        <w:ind w:left="360" w:hanging="360"/>
      </w:pPr>
      <w:rPr>
        <w:rFonts w:hint="default"/>
      </w:rPr>
    </w:lvl>
    <w:lvl w:ilvl="1" w:tplc="EC0AF736">
      <w:start w:val="1"/>
      <w:numFmt w:val="decimal"/>
      <w:lvlText w:val="%1.%2"/>
      <w:lvlJc w:val="left"/>
      <w:pPr>
        <w:ind w:left="360" w:hanging="360"/>
      </w:pPr>
      <w:rPr>
        <w:rFonts w:hint="default"/>
      </w:rPr>
    </w:lvl>
    <w:lvl w:ilvl="2" w:tplc="6D2EEB4A">
      <w:start w:val="1"/>
      <w:numFmt w:val="decimal"/>
      <w:lvlText w:val="%1.%2.%3"/>
      <w:lvlJc w:val="left"/>
      <w:pPr>
        <w:ind w:left="720" w:hanging="720"/>
      </w:pPr>
      <w:rPr>
        <w:rFonts w:hint="default"/>
      </w:rPr>
    </w:lvl>
    <w:lvl w:ilvl="3" w:tplc="0F0EC932">
      <w:start w:val="1"/>
      <w:numFmt w:val="decimal"/>
      <w:lvlText w:val="%1.%2.%3.%4"/>
      <w:lvlJc w:val="left"/>
      <w:pPr>
        <w:ind w:left="720" w:hanging="720"/>
      </w:pPr>
      <w:rPr>
        <w:rFonts w:hint="default"/>
      </w:rPr>
    </w:lvl>
    <w:lvl w:ilvl="4" w:tplc="3E4C64F0">
      <w:start w:val="1"/>
      <w:numFmt w:val="decimal"/>
      <w:lvlText w:val="%1.%2.%3.%4.%5"/>
      <w:lvlJc w:val="left"/>
      <w:pPr>
        <w:ind w:left="1080" w:hanging="1080"/>
      </w:pPr>
      <w:rPr>
        <w:rFonts w:hint="default"/>
      </w:rPr>
    </w:lvl>
    <w:lvl w:ilvl="5" w:tplc="C8CE19BA">
      <w:start w:val="1"/>
      <w:numFmt w:val="decimal"/>
      <w:lvlText w:val="%1.%2.%3.%4.%5.%6"/>
      <w:lvlJc w:val="left"/>
      <w:pPr>
        <w:ind w:left="1080" w:hanging="1080"/>
      </w:pPr>
      <w:rPr>
        <w:rFonts w:hint="default"/>
      </w:rPr>
    </w:lvl>
    <w:lvl w:ilvl="6" w:tplc="5BB81A28">
      <w:start w:val="1"/>
      <w:numFmt w:val="decimal"/>
      <w:lvlText w:val="%1.%2.%3.%4.%5.%6.%7"/>
      <w:lvlJc w:val="left"/>
      <w:pPr>
        <w:ind w:left="1440" w:hanging="1440"/>
      </w:pPr>
      <w:rPr>
        <w:rFonts w:hint="default"/>
      </w:rPr>
    </w:lvl>
    <w:lvl w:ilvl="7" w:tplc="EF7C30F4">
      <w:start w:val="1"/>
      <w:numFmt w:val="decimal"/>
      <w:lvlText w:val="%1.%2.%3.%4.%5.%6.%7.%8"/>
      <w:lvlJc w:val="left"/>
      <w:pPr>
        <w:ind w:left="1440" w:hanging="1440"/>
      </w:pPr>
      <w:rPr>
        <w:rFonts w:hint="default"/>
      </w:rPr>
    </w:lvl>
    <w:lvl w:ilvl="8" w:tplc="728248A4">
      <w:start w:val="1"/>
      <w:numFmt w:val="decimal"/>
      <w:lvlText w:val="%1.%2.%3.%4.%5.%6.%7.%8.%9"/>
      <w:lvlJc w:val="left"/>
      <w:pPr>
        <w:ind w:left="1800" w:hanging="1800"/>
      </w:pPr>
      <w:rPr>
        <w:rFonts w:hint="default"/>
      </w:rPr>
    </w:lvl>
  </w:abstractNum>
  <w:abstractNum w:abstractNumId="28" w15:restartNumberingAfterBreak="0">
    <w:nsid w:val="6ACC73DB"/>
    <w:multiLevelType w:val="hybridMultilevel"/>
    <w:tmpl w:val="DC3C6330"/>
    <w:lvl w:ilvl="0" w:tplc="9C9EC95C">
      <w:start w:val="3"/>
      <w:numFmt w:val="decimal"/>
      <w:lvlText w:val="%1"/>
      <w:lvlJc w:val="left"/>
      <w:pPr>
        <w:ind w:left="480" w:hanging="480"/>
      </w:pPr>
      <w:rPr>
        <w:rFonts w:hint="default"/>
      </w:rPr>
    </w:lvl>
    <w:lvl w:ilvl="1" w:tplc="8BE09104">
      <w:start w:val="2"/>
      <w:numFmt w:val="decimal"/>
      <w:lvlText w:val="%1.%2"/>
      <w:lvlJc w:val="left"/>
      <w:pPr>
        <w:ind w:left="480" w:hanging="480"/>
      </w:pPr>
      <w:rPr>
        <w:rFonts w:hint="default"/>
      </w:rPr>
    </w:lvl>
    <w:lvl w:ilvl="2" w:tplc="E1982CE6">
      <w:start w:val="7"/>
      <w:numFmt w:val="decimal"/>
      <w:lvlText w:val="%1.%2.%3"/>
      <w:lvlJc w:val="left"/>
      <w:pPr>
        <w:ind w:left="720" w:hanging="720"/>
      </w:pPr>
      <w:rPr>
        <w:rFonts w:hint="default"/>
      </w:rPr>
    </w:lvl>
    <w:lvl w:ilvl="3" w:tplc="E242A882">
      <w:start w:val="1"/>
      <w:numFmt w:val="decimal"/>
      <w:lvlText w:val="%1.%2.%3.%4"/>
      <w:lvlJc w:val="left"/>
      <w:pPr>
        <w:ind w:left="720" w:hanging="720"/>
      </w:pPr>
      <w:rPr>
        <w:rFonts w:hint="default"/>
      </w:rPr>
    </w:lvl>
    <w:lvl w:ilvl="4" w:tplc="387E8C3A">
      <w:start w:val="1"/>
      <w:numFmt w:val="decimal"/>
      <w:lvlText w:val="%1.%2.%3.%4.%5"/>
      <w:lvlJc w:val="left"/>
      <w:pPr>
        <w:ind w:left="1080" w:hanging="1080"/>
      </w:pPr>
      <w:rPr>
        <w:rFonts w:hint="default"/>
      </w:rPr>
    </w:lvl>
    <w:lvl w:ilvl="5" w:tplc="0BFE8F3A">
      <w:start w:val="1"/>
      <w:numFmt w:val="decimal"/>
      <w:lvlText w:val="%1.%2.%3.%4.%5.%6"/>
      <w:lvlJc w:val="left"/>
      <w:pPr>
        <w:ind w:left="1080" w:hanging="1080"/>
      </w:pPr>
      <w:rPr>
        <w:rFonts w:hint="default"/>
      </w:rPr>
    </w:lvl>
    <w:lvl w:ilvl="6" w:tplc="0FCED0A0">
      <w:start w:val="1"/>
      <w:numFmt w:val="decimal"/>
      <w:lvlText w:val="%1.%2.%3.%4.%5.%6.%7"/>
      <w:lvlJc w:val="left"/>
      <w:pPr>
        <w:ind w:left="1440" w:hanging="1440"/>
      </w:pPr>
      <w:rPr>
        <w:rFonts w:hint="default"/>
      </w:rPr>
    </w:lvl>
    <w:lvl w:ilvl="7" w:tplc="34D2B542">
      <w:start w:val="1"/>
      <w:numFmt w:val="decimal"/>
      <w:lvlText w:val="%1.%2.%3.%4.%5.%6.%7.%8"/>
      <w:lvlJc w:val="left"/>
      <w:pPr>
        <w:ind w:left="1440" w:hanging="1440"/>
      </w:pPr>
      <w:rPr>
        <w:rFonts w:hint="default"/>
      </w:rPr>
    </w:lvl>
    <w:lvl w:ilvl="8" w:tplc="40AC8FD8">
      <w:start w:val="1"/>
      <w:numFmt w:val="decimal"/>
      <w:lvlText w:val="%1.%2.%3.%4.%5.%6.%7.%8.%9"/>
      <w:lvlJc w:val="left"/>
      <w:pPr>
        <w:ind w:left="1800" w:hanging="1800"/>
      </w:pPr>
      <w:rPr>
        <w:rFonts w:hint="default"/>
      </w:rPr>
    </w:lvl>
  </w:abstractNum>
  <w:abstractNum w:abstractNumId="29" w15:restartNumberingAfterBreak="0">
    <w:nsid w:val="72C41739"/>
    <w:multiLevelType w:val="hybridMultilevel"/>
    <w:tmpl w:val="3E605ECA"/>
    <w:lvl w:ilvl="0" w:tplc="009A595E">
      <w:start w:val="2"/>
      <w:numFmt w:val="decimal"/>
      <w:lvlText w:val="%1"/>
      <w:lvlJc w:val="left"/>
      <w:pPr>
        <w:ind w:left="360" w:hanging="360"/>
      </w:pPr>
      <w:rPr>
        <w:rFonts w:hint="default"/>
      </w:rPr>
    </w:lvl>
    <w:lvl w:ilvl="1" w:tplc="D924F0F4">
      <w:start w:val="1"/>
      <w:numFmt w:val="decimal"/>
      <w:lvlText w:val="%1.%2"/>
      <w:lvlJc w:val="left"/>
      <w:pPr>
        <w:ind w:left="360" w:hanging="360"/>
      </w:pPr>
      <w:rPr>
        <w:rFonts w:hint="default"/>
      </w:rPr>
    </w:lvl>
    <w:lvl w:ilvl="2" w:tplc="7388A950">
      <w:start w:val="1"/>
      <w:numFmt w:val="decimal"/>
      <w:lvlText w:val="%1.%2.%3"/>
      <w:lvlJc w:val="left"/>
      <w:pPr>
        <w:ind w:left="720" w:hanging="720"/>
      </w:pPr>
      <w:rPr>
        <w:rFonts w:hint="default"/>
      </w:rPr>
    </w:lvl>
    <w:lvl w:ilvl="3" w:tplc="D9EA8D88">
      <w:start w:val="1"/>
      <w:numFmt w:val="decimal"/>
      <w:lvlText w:val="%1.%2.%3.%4"/>
      <w:lvlJc w:val="left"/>
      <w:pPr>
        <w:ind w:left="720" w:hanging="720"/>
      </w:pPr>
      <w:rPr>
        <w:rFonts w:hint="default"/>
      </w:rPr>
    </w:lvl>
    <w:lvl w:ilvl="4" w:tplc="407E8570">
      <w:start w:val="1"/>
      <w:numFmt w:val="decimal"/>
      <w:lvlText w:val="%1.%2.%3.%4.%5"/>
      <w:lvlJc w:val="left"/>
      <w:pPr>
        <w:ind w:left="1080" w:hanging="1080"/>
      </w:pPr>
      <w:rPr>
        <w:rFonts w:hint="default"/>
      </w:rPr>
    </w:lvl>
    <w:lvl w:ilvl="5" w:tplc="A99EA582">
      <w:start w:val="1"/>
      <w:numFmt w:val="decimal"/>
      <w:lvlText w:val="%1.%2.%3.%4.%5.%6"/>
      <w:lvlJc w:val="left"/>
      <w:pPr>
        <w:ind w:left="1080" w:hanging="1080"/>
      </w:pPr>
      <w:rPr>
        <w:rFonts w:hint="default"/>
      </w:rPr>
    </w:lvl>
    <w:lvl w:ilvl="6" w:tplc="DDE2DD9C">
      <w:start w:val="1"/>
      <w:numFmt w:val="decimal"/>
      <w:lvlText w:val="%1.%2.%3.%4.%5.%6.%7"/>
      <w:lvlJc w:val="left"/>
      <w:pPr>
        <w:ind w:left="1440" w:hanging="1440"/>
      </w:pPr>
      <w:rPr>
        <w:rFonts w:hint="default"/>
      </w:rPr>
    </w:lvl>
    <w:lvl w:ilvl="7" w:tplc="29922BA6">
      <w:start w:val="1"/>
      <w:numFmt w:val="decimal"/>
      <w:lvlText w:val="%1.%2.%3.%4.%5.%6.%7.%8"/>
      <w:lvlJc w:val="left"/>
      <w:pPr>
        <w:ind w:left="1440" w:hanging="1440"/>
      </w:pPr>
      <w:rPr>
        <w:rFonts w:hint="default"/>
      </w:rPr>
    </w:lvl>
    <w:lvl w:ilvl="8" w:tplc="F23681F0">
      <w:start w:val="1"/>
      <w:numFmt w:val="decimal"/>
      <w:lvlText w:val="%1.%2.%3.%4.%5.%6.%7.%8.%9"/>
      <w:lvlJc w:val="left"/>
      <w:pPr>
        <w:ind w:left="1800" w:hanging="1800"/>
      </w:pPr>
      <w:rPr>
        <w:rFonts w:hint="default"/>
      </w:rPr>
    </w:lvl>
  </w:abstractNum>
  <w:abstractNum w:abstractNumId="30" w15:restartNumberingAfterBreak="0">
    <w:nsid w:val="79201401"/>
    <w:multiLevelType w:val="multilevel"/>
    <w:tmpl w:val="74C8A86A"/>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26"/>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A782D2D"/>
    <w:multiLevelType w:val="multilevel"/>
    <w:tmpl w:val="C7604002"/>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DC0C27"/>
    <w:multiLevelType w:val="multilevel"/>
    <w:tmpl w:val="2736BAF8"/>
    <w:lvl w:ilvl="0">
      <w:start w:val="1"/>
      <w:numFmt w:val="decimal"/>
      <w:lvlText w:val="%1."/>
      <w:lvlJc w:val="left"/>
      <w:pPr>
        <w:ind w:left="720" w:hanging="360"/>
      </w:pPr>
    </w:lvl>
    <w:lvl w:ilvl="1">
      <w:start w:val="4"/>
      <w:numFmt w:val="decimal"/>
      <w:isLgl/>
      <w:lvlText w:val="%1.%2"/>
      <w:lvlJc w:val="left"/>
      <w:pPr>
        <w:ind w:left="1020" w:hanging="660"/>
      </w:pPr>
      <w:rPr>
        <w:rFonts w:hint="default"/>
      </w:rPr>
    </w:lvl>
    <w:lvl w:ilvl="2">
      <w:start w:val="3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3"/>
  </w:num>
  <w:num w:numId="3">
    <w:abstractNumId w:val="24"/>
  </w:num>
  <w:num w:numId="4">
    <w:abstractNumId w:val="23"/>
  </w:num>
  <w:num w:numId="5">
    <w:abstractNumId w:val="21"/>
  </w:num>
  <w:num w:numId="6">
    <w:abstractNumId w:val="10"/>
  </w:num>
  <w:num w:numId="7">
    <w:abstractNumId w:val="0"/>
  </w:num>
  <w:num w:numId="8">
    <w:abstractNumId w:val="26"/>
  </w:num>
  <w:num w:numId="9">
    <w:abstractNumId w:val="31"/>
  </w:num>
  <w:num w:numId="10">
    <w:abstractNumId w:val="2"/>
  </w:num>
  <w:num w:numId="11">
    <w:abstractNumId w:val="20"/>
  </w:num>
  <w:num w:numId="12">
    <w:abstractNumId w:val="8"/>
  </w:num>
  <w:num w:numId="13">
    <w:abstractNumId w:val="30"/>
  </w:num>
  <w:num w:numId="14">
    <w:abstractNumId w:val="32"/>
  </w:num>
  <w:num w:numId="15">
    <w:abstractNumId w:val="17"/>
  </w:num>
  <w:num w:numId="16">
    <w:abstractNumId w:val="27"/>
  </w:num>
  <w:num w:numId="17">
    <w:abstractNumId w:val="9"/>
  </w:num>
  <w:num w:numId="18">
    <w:abstractNumId w:val="28"/>
  </w:num>
  <w:num w:numId="19">
    <w:abstractNumId w:val="12"/>
  </w:num>
  <w:num w:numId="20">
    <w:abstractNumId w:val="29"/>
  </w:num>
  <w:num w:numId="21">
    <w:abstractNumId w:val="25"/>
  </w:num>
  <w:num w:numId="22">
    <w:abstractNumId w:val="14"/>
  </w:num>
  <w:num w:numId="23">
    <w:abstractNumId w:val="5"/>
  </w:num>
  <w:num w:numId="24">
    <w:abstractNumId w:val="7"/>
  </w:num>
  <w:num w:numId="25">
    <w:abstractNumId w:val="18"/>
  </w:num>
  <w:num w:numId="26">
    <w:abstractNumId w:val="19"/>
  </w:num>
  <w:num w:numId="27">
    <w:abstractNumId w:val="6"/>
  </w:num>
  <w:num w:numId="28">
    <w:abstractNumId w:val="15"/>
  </w:num>
  <w:num w:numId="29">
    <w:abstractNumId w:val="16"/>
  </w:num>
  <w:num w:numId="30">
    <w:abstractNumId w:val="22"/>
  </w:num>
  <w:num w:numId="31">
    <w:abstractNumId w:val="11"/>
  </w:num>
  <w:num w:numId="32">
    <w:abstractNumId w:val="4"/>
  </w:num>
  <w:num w:numId="33">
    <w:abstractNumId w:val="1"/>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s Als Christensen">
    <w15:presenceInfo w15:providerId="AD" w15:userId="S::jonas.christensen@sesam.io::f73d7d59-7310-4161-a3ae-7f23e32bd0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GB" w:vendorID="64" w:dllVersion="0" w:nlCheck="1" w:checkStyle="0"/>
  <w:activeWritingStyle w:appName="MSWord" w:lang="en-US" w:vendorID="64" w:dllVersion="4096" w:nlCheck="1" w:checkStyle="0"/>
  <w:activeWritingStyle w:appName="MSWord" w:lang="nb-NO" w:vendorID="64" w:dllVersion="4096" w:nlCheck="1" w:checkStyle="0"/>
  <w:activeWritingStyle w:appName="MSWord" w:lang="en-GB" w:vendorID="64" w:dllVersion="4096" w:nlCheck="1" w:checkStyle="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67"/>
    <w:rsid w:val="00000C8D"/>
    <w:rsid w:val="00004952"/>
    <w:rsid w:val="00005273"/>
    <w:rsid w:val="00007CF5"/>
    <w:rsid w:val="0001376A"/>
    <w:rsid w:val="000142D5"/>
    <w:rsid w:val="0001471D"/>
    <w:rsid w:val="00020B4D"/>
    <w:rsid w:val="000213CA"/>
    <w:rsid w:val="0002D339"/>
    <w:rsid w:val="00034049"/>
    <w:rsid w:val="000368EA"/>
    <w:rsid w:val="000371D9"/>
    <w:rsid w:val="00042C85"/>
    <w:rsid w:val="00046494"/>
    <w:rsid w:val="00047038"/>
    <w:rsid w:val="00052EA2"/>
    <w:rsid w:val="0006027E"/>
    <w:rsid w:val="00062557"/>
    <w:rsid w:val="00064445"/>
    <w:rsid w:val="00070A9F"/>
    <w:rsid w:val="00071829"/>
    <w:rsid w:val="00071DEB"/>
    <w:rsid w:val="00073BEA"/>
    <w:rsid w:val="00080C8F"/>
    <w:rsid w:val="000827B8"/>
    <w:rsid w:val="000835F5"/>
    <w:rsid w:val="00085608"/>
    <w:rsid w:val="00092B76"/>
    <w:rsid w:val="000957B2"/>
    <w:rsid w:val="00097525"/>
    <w:rsid w:val="000A59D1"/>
    <w:rsid w:val="000A681D"/>
    <w:rsid w:val="000B029A"/>
    <w:rsid w:val="000B345B"/>
    <w:rsid w:val="000B3D68"/>
    <w:rsid w:val="000B3F76"/>
    <w:rsid w:val="000B44EF"/>
    <w:rsid w:val="000B5B11"/>
    <w:rsid w:val="000B7B3D"/>
    <w:rsid w:val="000B7CC4"/>
    <w:rsid w:val="000C16C4"/>
    <w:rsid w:val="000C4179"/>
    <w:rsid w:val="000D03AF"/>
    <w:rsid w:val="000D4329"/>
    <w:rsid w:val="000D4ECD"/>
    <w:rsid w:val="000D71F2"/>
    <w:rsid w:val="000E095E"/>
    <w:rsid w:val="000E0E16"/>
    <w:rsid w:val="000E22E3"/>
    <w:rsid w:val="000E352D"/>
    <w:rsid w:val="000E4F6D"/>
    <w:rsid w:val="000F1E88"/>
    <w:rsid w:val="000F2E9C"/>
    <w:rsid w:val="000F32F2"/>
    <w:rsid w:val="000F401F"/>
    <w:rsid w:val="000F42B7"/>
    <w:rsid w:val="000F49BA"/>
    <w:rsid w:val="001028B8"/>
    <w:rsid w:val="001039F5"/>
    <w:rsid w:val="00104D18"/>
    <w:rsid w:val="001115A9"/>
    <w:rsid w:val="00115321"/>
    <w:rsid w:val="0012297B"/>
    <w:rsid w:val="00123386"/>
    <w:rsid w:val="00124DBF"/>
    <w:rsid w:val="00132595"/>
    <w:rsid w:val="001328E1"/>
    <w:rsid w:val="0013326E"/>
    <w:rsid w:val="001338BD"/>
    <w:rsid w:val="0013575E"/>
    <w:rsid w:val="00136173"/>
    <w:rsid w:val="001370B3"/>
    <w:rsid w:val="001400CD"/>
    <w:rsid w:val="00145C4B"/>
    <w:rsid w:val="00150398"/>
    <w:rsid w:val="00155F24"/>
    <w:rsid w:val="00160D66"/>
    <w:rsid w:val="001625CF"/>
    <w:rsid w:val="00162FD4"/>
    <w:rsid w:val="001631B3"/>
    <w:rsid w:val="001662B2"/>
    <w:rsid w:val="00166ABC"/>
    <w:rsid w:val="00171A74"/>
    <w:rsid w:val="00177266"/>
    <w:rsid w:val="00180868"/>
    <w:rsid w:val="001817D8"/>
    <w:rsid w:val="00183A06"/>
    <w:rsid w:val="00183E61"/>
    <w:rsid w:val="0018690D"/>
    <w:rsid w:val="001879D3"/>
    <w:rsid w:val="001931BE"/>
    <w:rsid w:val="001935EB"/>
    <w:rsid w:val="0019380D"/>
    <w:rsid w:val="001A1EAE"/>
    <w:rsid w:val="001A625E"/>
    <w:rsid w:val="001A7E12"/>
    <w:rsid w:val="001B1C36"/>
    <w:rsid w:val="001B3568"/>
    <w:rsid w:val="001B5AE3"/>
    <w:rsid w:val="001C3D49"/>
    <w:rsid w:val="001C628E"/>
    <w:rsid w:val="001D3A5A"/>
    <w:rsid w:val="001D4196"/>
    <w:rsid w:val="001D686A"/>
    <w:rsid w:val="001D7865"/>
    <w:rsid w:val="001E1EAF"/>
    <w:rsid w:val="001E518A"/>
    <w:rsid w:val="001E66D7"/>
    <w:rsid w:val="001E79E5"/>
    <w:rsid w:val="001F1789"/>
    <w:rsid w:val="0020163A"/>
    <w:rsid w:val="00201E5D"/>
    <w:rsid w:val="002020D7"/>
    <w:rsid w:val="002026CF"/>
    <w:rsid w:val="00211284"/>
    <w:rsid w:val="00213C08"/>
    <w:rsid w:val="002154DC"/>
    <w:rsid w:val="0022143F"/>
    <w:rsid w:val="00222F17"/>
    <w:rsid w:val="00240C5D"/>
    <w:rsid w:val="002420D8"/>
    <w:rsid w:val="0024528D"/>
    <w:rsid w:val="00246974"/>
    <w:rsid w:val="00252BE9"/>
    <w:rsid w:val="00254095"/>
    <w:rsid w:val="00255674"/>
    <w:rsid w:val="002611C9"/>
    <w:rsid w:val="00262DDE"/>
    <w:rsid w:val="00263F86"/>
    <w:rsid w:val="00267C9B"/>
    <w:rsid w:val="00270911"/>
    <w:rsid w:val="00271FBC"/>
    <w:rsid w:val="00273E2D"/>
    <w:rsid w:val="002825E5"/>
    <w:rsid w:val="00282828"/>
    <w:rsid w:val="0028369C"/>
    <w:rsid w:val="00284137"/>
    <w:rsid w:val="00285709"/>
    <w:rsid w:val="00286A35"/>
    <w:rsid w:val="00290598"/>
    <w:rsid w:val="00290E8D"/>
    <w:rsid w:val="00293D96"/>
    <w:rsid w:val="002A6D03"/>
    <w:rsid w:val="002B07FB"/>
    <w:rsid w:val="002B3084"/>
    <w:rsid w:val="002B4724"/>
    <w:rsid w:val="002C1FEE"/>
    <w:rsid w:val="002C3CD3"/>
    <w:rsid w:val="002C4640"/>
    <w:rsid w:val="002C494C"/>
    <w:rsid w:val="002D1B84"/>
    <w:rsid w:val="002D1C64"/>
    <w:rsid w:val="002D296D"/>
    <w:rsid w:val="002D2A9F"/>
    <w:rsid w:val="002D578C"/>
    <w:rsid w:val="002F114C"/>
    <w:rsid w:val="002F6736"/>
    <w:rsid w:val="002F7B73"/>
    <w:rsid w:val="0030037D"/>
    <w:rsid w:val="00303A3C"/>
    <w:rsid w:val="00306D18"/>
    <w:rsid w:val="00309DDE"/>
    <w:rsid w:val="00310EC7"/>
    <w:rsid w:val="003110E6"/>
    <w:rsid w:val="00311CD3"/>
    <w:rsid w:val="00314E91"/>
    <w:rsid w:val="00320807"/>
    <w:rsid w:val="00321942"/>
    <w:rsid w:val="00324678"/>
    <w:rsid w:val="00327699"/>
    <w:rsid w:val="003278A6"/>
    <w:rsid w:val="00327A8C"/>
    <w:rsid w:val="0033160B"/>
    <w:rsid w:val="00332BC4"/>
    <w:rsid w:val="003336D7"/>
    <w:rsid w:val="00343CFE"/>
    <w:rsid w:val="00346346"/>
    <w:rsid w:val="0035395F"/>
    <w:rsid w:val="00360ACB"/>
    <w:rsid w:val="00361389"/>
    <w:rsid w:val="00361C82"/>
    <w:rsid w:val="00363054"/>
    <w:rsid w:val="00364789"/>
    <w:rsid w:val="00366032"/>
    <w:rsid w:val="0037207A"/>
    <w:rsid w:val="00377EEA"/>
    <w:rsid w:val="00390D93"/>
    <w:rsid w:val="003915E5"/>
    <w:rsid w:val="003955A6"/>
    <w:rsid w:val="003A0B4A"/>
    <w:rsid w:val="003A18DE"/>
    <w:rsid w:val="003A1A40"/>
    <w:rsid w:val="003A2348"/>
    <w:rsid w:val="003A45CF"/>
    <w:rsid w:val="003C2303"/>
    <w:rsid w:val="003C789C"/>
    <w:rsid w:val="003D1567"/>
    <w:rsid w:val="003E05BC"/>
    <w:rsid w:val="003E0FD7"/>
    <w:rsid w:val="003E11A5"/>
    <w:rsid w:val="003E3638"/>
    <w:rsid w:val="003E3715"/>
    <w:rsid w:val="003E67B7"/>
    <w:rsid w:val="003E78C9"/>
    <w:rsid w:val="004067BC"/>
    <w:rsid w:val="0040728A"/>
    <w:rsid w:val="004078DC"/>
    <w:rsid w:val="00410B13"/>
    <w:rsid w:val="00410F30"/>
    <w:rsid w:val="00415B5D"/>
    <w:rsid w:val="004169E1"/>
    <w:rsid w:val="004235E6"/>
    <w:rsid w:val="00424399"/>
    <w:rsid w:val="00424CE1"/>
    <w:rsid w:val="00430666"/>
    <w:rsid w:val="0043326C"/>
    <w:rsid w:val="00433654"/>
    <w:rsid w:val="00433E00"/>
    <w:rsid w:val="0043592F"/>
    <w:rsid w:val="00441540"/>
    <w:rsid w:val="00446B7A"/>
    <w:rsid w:val="0045112D"/>
    <w:rsid w:val="00452D69"/>
    <w:rsid w:val="00453EAE"/>
    <w:rsid w:val="0045412E"/>
    <w:rsid w:val="004549CE"/>
    <w:rsid w:val="00463C4F"/>
    <w:rsid w:val="00464C22"/>
    <w:rsid w:val="0047061B"/>
    <w:rsid w:val="00470EF0"/>
    <w:rsid w:val="00480A80"/>
    <w:rsid w:val="00482ABE"/>
    <w:rsid w:val="00483B7C"/>
    <w:rsid w:val="004872D2"/>
    <w:rsid w:val="004A027E"/>
    <w:rsid w:val="004A07D3"/>
    <w:rsid w:val="004A1636"/>
    <w:rsid w:val="004A4399"/>
    <w:rsid w:val="004B4697"/>
    <w:rsid w:val="004B728B"/>
    <w:rsid w:val="004B7614"/>
    <w:rsid w:val="004C434D"/>
    <w:rsid w:val="004C4655"/>
    <w:rsid w:val="004C4ECD"/>
    <w:rsid w:val="004C5D8B"/>
    <w:rsid w:val="004C6C16"/>
    <w:rsid w:val="004C72FC"/>
    <w:rsid w:val="004D4F08"/>
    <w:rsid w:val="004D60DF"/>
    <w:rsid w:val="004D744C"/>
    <w:rsid w:val="004F1E78"/>
    <w:rsid w:val="004F26E7"/>
    <w:rsid w:val="004F7B3F"/>
    <w:rsid w:val="005016BF"/>
    <w:rsid w:val="00510D55"/>
    <w:rsid w:val="00511C43"/>
    <w:rsid w:val="005127B2"/>
    <w:rsid w:val="0051515F"/>
    <w:rsid w:val="00520209"/>
    <w:rsid w:val="005211A9"/>
    <w:rsid w:val="005220C9"/>
    <w:rsid w:val="00523F02"/>
    <w:rsid w:val="005255BF"/>
    <w:rsid w:val="0052575F"/>
    <w:rsid w:val="00526339"/>
    <w:rsid w:val="00526F7A"/>
    <w:rsid w:val="0053064E"/>
    <w:rsid w:val="0053160C"/>
    <w:rsid w:val="005320FB"/>
    <w:rsid w:val="005347EE"/>
    <w:rsid w:val="0053487E"/>
    <w:rsid w:val="00534CB9"/>
    <w:rsid w:val="00541C9D"/>
    <w:rsid w:val="005443CB"/>
    <w:rsid w:val="00544F9E"/>
    <w:rsid w:val="00546838"/>
    <w:rsid w:val="00546C63"/>
    <w:rsid w:val="00554C90"/>
    <w:rsid w:val="00555D6A"/>
    <w:rsid w:val="005604D1"/>
    <w:rsid w:val="0056221A"/>
    <w:rsid w:val="00563E92"/>
    <w:rsid w:val="0056492C"/>
    <w:rsid w:val="005651EF"/>
    <w:rsid w:val="00575693"/>
    <w:rsid w:val="00581335"/>
    <w:rsid w:val="0058350E"/>
    <w:rsid w:val="00585FB2"/>
    <w:rsid w:val="00594706"/>
    <w:rsid w:val="005A1113"/>
    <w:rsid w:val="005A1B12"/>
    <w:rsid w:val="005A2783"/>
    <w:rsid w:val="005A55AE"/>
    <w:rsid w:val="005A5BD3"/>
    <w:rsid w:val="005A6371"/>
    <w:rsid w:val="005A6559"/>
    <w:rsid w:val="005A7835"/>
    <w:rsid w:val="005B1BF2"/>
    <w:rsid w:val="005B498E"/>
    <w:rsid w:val="005B61F5"/>
    <w:rsid w:val="005B7589"/>
    <w:rsid w:val="005C1CB3"/>
    <w:rsid w:val="005C517C"/>
    <w:rsid w:val="005C6FFB"/>
    <w:rsid w:val="005D1266"/>
    <w:rsid w:val="005D1487"/>
    <w:rsid w:val="005D27F2"/>
    <w:rsid w:val="005D3321"/>
    <w:rsid w:val="005D5C62"/>
    <w:rsid w:val="005E0E0B"/>
    <w:rsid w:val="005E10F8"/>
    <w:rsid w:val="005E5785"/>
    <w:rsid w:val="005F15D8"/>
    <w:rsid w:val="005F5682"/>
    <w:rsid w:val="00602515"/>
    <w:rsid w:val="006037B4"/>
    <w:rsid w:val="00605CCF"/>
    <w:rsid w:val="00606004"/>
    <w:rsid w:val="006145B0"/>
    <w:rsid w:val="00622160"/>
    <w:rsid w:val="006222F7"/>
    <w:rsid w:val="0062413E"/>
    <w:rsid w:val="006254A3"/>
    <w:rsid w:val="006343DE"/>
    <w:rsid w:val="006355F2"/>
    <w:rsid w:val="00635E65"/>
    <w:rsid w:val="006434CB"/>
    <w:rsid w:val="00645937"/>
    <w:rsid w:val="0064700D"/>
    <w:rsid w:val="00653E27"/>
    <w:rsid w:val="0065422C"/>
    <w:rsid w:val="0065450D"/>
    <w:rsid w:val="00657F93"/>
    <w:rsid w:val="0066025C"/>
    <w:rsid w:val="00663540"/>
    <w:rsid w:val="00666902"/>
    <w:rsid w:val="00670A5A"/>
    <w:rsid w:val="0067104A"/>
    <w:rsid w:val="006732D9"/>
    <w:rsid w:val="006755E5"/>
    <w:rsid w:val="00680F6E"/>
    <w:rsid w:val="00681DC1"/>
    <w:rsid w:val="00682648"/>
    <w:rsid w:val="00687064"/>
    <w:rsid w:val="006875AC"/>
    <w:rsid w:val="00690BB5"/>
    <w:rsid w:val="00693DB2"/>
    <w:rsid w:val="006971CF"/>
    <w:rsid w:val="006A12C1"/>
    <w:rsid w:val="006A3B4C"/>
    <w:rsid w:val="006A5D36"/>
    <w:rsid w:val="006A64DF"/>
    <w:rsid w:val="006C0279"/>
    <w:rsid w:val="006C08D5"/>
    <w:rsid w:val="006C1E24"/>
    <w:rsid w:val="006C377E"/>
    <w:rsid w:val="006C3B3B"/>
    <w:rsid w:val="006C44A0"/>
    <w:rsid w:val="006C66EC"/>
    <w:rsid w:val="006C78B8"/>
    <w:rsid w:val="006D36C5"/>
    <w:rsid w:val="006E0DC4"/>
    <w:rsid w:val="006E1918"/>
    <w:rsid w:val="006E4341"/>
    <w:rsid w:val="006F301C"/>
    <w:rsid w:val="006F3B7A"/>
    <w:rsid w:val="006F3F84"/>
    <w:rsid w:val="006F782E"/>
    <w:rsid w:val="007008CA"/>
    <w:rsid w:val="007036F0"/>
    <w:rsid w:val="00703BA9"/>
    <w:rsid w:val="00710900"/>
    <w:rsid w:val="00713D1D"/>
    <w:rsid w:val="0071540B"/>
    <w:rsid w:val="00716658"/>
    <w:rsid w:val="00717C4B"/>
    <w:rsid w:val="00721045"/>
    <w:rsid w:val="00721E71"/>
    <w:rsid w:val="00723190"/>
    <w:rsid w:val="00726702"/>
    <w:rsid w:val="0073266F"/>
    <w:rsid w:val="00736111"/>
    <w:rsid w:val="00740AF0"/>
    <w:rsid w:val="00741A71"/>
    <w:rsid w:val="00746A6A"/>
    <w:rsid w:val="00746B74"/>
    <w:rsid w:val="007527E6"/>
    <w:rsid w:val="007549FA"/>
    <w:rsid w:val="00756FBB"/>
    <w:rsid w:val="007605B9"/>
    <w:rsid w:val="00763ADC"/>
    <w:rsid w:val="00764621"/>
    <w:rsid w:val="00764E30"/>
    <w:rsid w:val="00765951"/>
    <w:rsid w:val="007735B5"/>
    <w:rsid w:val="00785A59"/>
    <w:rsid w:val="00791452"/>
    <w:rsid w:val="00792DA7"/>
    <w:rsid w:val="00795112"/>
    <w:rsid w:val="007A0450"/>
    <w:rsid w:val="007A319E"/>
    <w:rsid w:val="007A55E4"/>
    <w:rsid w:val="007B0533"/>
    <w:rsid w:val="007B311F"/>
    <w:rsid w:val="007C15B8"/>
    <w:rsid w:val="007C2190"/>
    <w:rsid w:val="007C21BA"/>
    <w:rsid w:val="007C23BD"/>
    <w:rsid w:val="007C63C6"/>
    <w:rsid w:val="007C6884"/>
    <w:rsid w:val="007D6E1E"/>
    <w:rsid w:val="007D7930"/>
    <w:rsid w:val="007E0557"/>
    <w:rsid w:val="007E0B76"/>
    <w:rsid w:val="007E1396"/>
    <w:rsid w:val="007E522D"/>
    <w:rsid w:val="007F0F7A"/>
    <w:rsid w:val="007F6B7A"/>
    <w:rsid w:val="008108EB"/>
    <w:rsid w:val="0081305A"/>
    <w:rsid w:val="00821AF0"/>
    <w:rsid w:val="008302FE"/>
    <w:rsid w:val="00832072"/>
    <w:rsid w:val="0083554D"/>
    <w:rsid w:val="008637F8"/>
    <w:rsid w:val="00871678"/>
    <w:rsid w:val="00873034"/>
    <w:rsid w:val="0087364F"/>
    <w:rsid w:val="00875B78"/>
    <w:rsid w:val="00877021"/>
    <w:rsid w:val="00885A79"/>
    <w:rsid w:val="00887109"/>
    <w:rsid w:val="00887BBA"/>
    <w:rsid w:val="00887FB6"/>
    <w:rsid w:val="00891D05"/>
    <w:rsid w:val="008A620A"/>
    <w:rsid w:val="008B018E"/>
    <w:rsid w:val="008B2793"/>
    <w:rsid w:val="008B3E4B"/>
    <w:rsid w:val="008B48A9"/>
    <w:rsid w:val="008B52B4"/>
    <w:rsid w:val="008B637C"/>
    <w:rsid w:val="008C104E"/>
    <w:rsid w:val="008C648D"/>
    <w:rsid w:val="008C72CF"/>
    <w:rsid w:val="008C7E24"/>
    <w:rsid w:val="008E5823"/>
    <w:rsid w:val="008F6E1B"/>
    <w:rsid w:val="0090024F"/>
    <w:rsid w:val="00902E00"/>
    <w:rsid w:val="00906B94"/>
    <w:rsid w:val="00906E34"/>
    <w:rsid w:val="00910D1F"/>
    <w:rsid w:val="009112E7"/>
    <w:rsid w:val="00912C2C"/>
    <w:rsid w:val="00915491"/>
    <w:rsid w:val="00917573"/>
    <w:rsid w:val="00920ACF"/>
    <w:rsid w:val="00923997"/>
    <w:rsid w:val="009355AE"/>
    <w:rsid w:val="009416A7"/>
    <w:rsid w:val="009426EB"/>
    <w:rsid w:val="009438E2"/>
    <w:rsid w:val="0095381C"/>
    <w:rsid w:val="009548A2"/>
    <w:rsid w:val="00956B62"/>
    <w:rsid w:val="00961167"/>
    <w:rsid w:val="00962131"/>
    <w:rsid w:val="009657D0"/>
    <w:rsid w:val="00966465"/>
    <w:rsid w:val="00966711"/>
    <w:rsid w:val="00976E31"/>
    <w:rsid w:val="009776B9"/>
    <w:rsid w:val="0098186E"/>
    <w:rsid w:val="0099508D"/>
    <w:rsid w:val="009A34C7"/>
    <w:rsid w:val="009A3F63"/>
    <w:rsid w:val="009A5DE6"/>
    <w:rsid w:val="009B128A"/>
    <w:rsid w:val="009B6613"/>
    <w:rsid w:val="009B737A"/>
    <w:rsid w:val="009C34A2"/>
    <w:rsid w:val="009C58DB"/>
    <w:rsid w:val="009C6237"/>
    <w:rsid w:val="009D35C2"/>
    <w:rsid w:val="009D5F79"/>
    <w:rsid w:val="009D675F"/>
    <w:rsid w:val="009E115C"/>
    <w:rsid w:val="009E33B8"/>
    <w:rsid w:val="009E3650"/>
    <w:rsid w:val="009E65FA"/>
    <w:rsid w:val="009E6E41"/>
    <w:rsid w:val="009E7C2D"/>
    <w:rsid w:val="009F0678"/>
    <w:rsid w:val="00A02EB0"/>
    <w:rsid w:val="00A13048"/>
    <w:rsid w:val="00A1304E"/>
    <w:rsid w:val="00A14760"/>
    <w:rsid w:val="00A1700D"/>
    <w:rsid w:val="00A20D48"/>
    <w:rsid w:val="00A2246D"/>
    <w:rsid w:val="00A226D9"/>
    <w:rsid w:val="00A22D88"/>
    <w:rsid w:val="00A23ED8"/>
    <w:rsid w:val="00A27025"/>
    <w:rsid w:val="00A324C3"/>
    <w:rsid w:val="00A330E5"/>
    <w:rsid w:val="00A335D4"/>
    <w:rsid w:val="00A3469C"/>
    <w:rsid w:val="00A34828"/>
    <w:rsid w:val="00A4375E"/>
    <w:rsid w:val="00A44917"/>
    <w:rsid w:val="00A50DF9"/>
    <w:rsid w:val="00A524AC"/>
    <w:rsid w:val="00A529B6"/>
    <w:rsid w:val="00A54C22"/>
    <w:rsid w:val="00A6724E"/>
    <w:rsid w:val="00A779D3"/>
    <w:rsid w:val="00A921B8"/>
    <w:rsid w:val="00A928E5"/>
    <w:rsid w:val="00A93D39"/>
    <w:rsid w:val="00A942E6"/>
    <w:rsid w:val="00A95ECA"/>
    <w:rsid w:val="00AA21F9"/>
    <w:rsid w:val="00AA2F51"/>
    <w:rsid w:val="00AA5018"/>
    <w:rsid w:val="00AA50FA"/>
    <w:rsid w:val="00AB0305"/>
    <w:rsid w:val="00AB47AC"/>
    <w:rsid w:val="00AC11F1"/>
    <w:rsid w:val="00AC1BCE"/>
    <w:rsid w:val="00AC2B0D"/>
    <w:rsid w:val="00AC491E"/>
    <w:rsid w:val="00AC4E98"/>
    <w:rsid w:val="00AC5EAC"/>
    <w:rsid w:val="00AD6023"/>
    <w:rsid w:val="00AE03E2"/>
    <w:rsid w:val="00AE4AAC"/>
    <w:rsid w:val="00AE774F"/>
    <w:rsid w:val="00AF0441"/>
    <w:rsid w:val="00AF745C"/>
    <w:rsid w:val="00B03790"/>
    <w:rsid w:val="00B04C58"/>
    <w:rsid w:val="00B1421E"/>
    <w:rsid w:val="00B201D5"/>
    <w:rsid w:val="00B210B1"/>
    <w:rsid w:val="00B21E40"/>
    <w:rsid w:val="00B23ADC"/>
    <w:rsid w:val="00B26207"/>
    <w:rsid w:val="00B36212"/>
    <w:rsid w:val="00B373A4"/>
    <w:rsid w:val="00B40313"/>
    <w:rsid w:val="00B426A4"/>
    <w:rsid w:val="00B51D15"/>
    <w:rsid w:val="00B5387F"/>
    <w:rsid w:val="00B53B04"/>
    <w:rsid w:val="00B57B70"/>
    <w:rsid w:val="00B609D1"/>
    <w:rsid w:val="00B63839"/>
    <w:rsid w:val="00B72179"/>
    <w:rsid w:val="00B736DF"/>
    <w:rsid w:val="00B740D2"/>
    <w:rsid w:val="00B8282C"/>
    <w:rsid w:val="00B839DF"/>
    <w:rsid w:val="00B857D7"/>
    <w:rsid w:val="00BA2E9B"/>
    <w:rsid w:val="00BA4975"/>
    <w:rsid w:val="00BA7BB9"/>
    <w:rsid w:val="00BC777B"/>
    <w:rsid w:val="00BD255E"/>
    <w:rsid w:val="00BD4385"/>
    <w:rsid w:val="00BD517B"/>
    <w:rsid w:val="00BD7358"/>
    <w:rsid w:val="00BE0C03"/>
    <w:rsid w:val="00BE2832"/>
    <w:rsid w:val="00BE32A9"/>
    <w:rsid w:val="00BE747D"/>
    <w:rsid w:val="00BF1109"/>
    <w:rsid w:val="00BF4635"/>
    <w:rsid w:val="00C00423"/>
    <w:rsid w:val="00C02467"/>
    <w:rsid w:val="00C02491"/>
    <w:rsid w:val="00C058AE"/>
    <w:rsid w:val="00C05EC9"/>
    <w:rsid w:val="00C07366"/>
    <w:rsid w:val="00C16CF4"/>
    <w:rsid w:val="00C22F45"/>
    <w:rsid w:val="00C2382D"/>
    <w:rsid w:val="00C26337"/>
    <w:rsid w:val="00C273DC"/>
    <w:rsid w:val="00C35C2C"/>
    <w:rsid w:val="00C36748"/>
    <w:rsid w:val="00C52DFC"/>
    <w:rsid w:val="00C540CF"/>
    <w:rsid w:val="00C60EE4"/>
    <w:rsid w:val="00C6192D"/>
    <w:rsid w:val="00C62E2C"/>
    <w:rsid w:val="00C64DEC"/>
    <w:rsid w:val="00C65FA1"/>
    <w:rsid w:val="00C66252"/>
    <w:rsid w:val="00C66775"/>
    <w:rsid w:val="00C67446"/>
    <w:rsid w:val="00C850C7"/>
    <w:rsid w:val="00C85BB5"/>
    <w:rsid w:val="00C879A2"/>
    <w:rsid w:val="00C87FC9"/>
    <w:rsid w:val="00C92DA7"/>
    <w:rsid w:val="00CA2A79"/>
    <w:rsid w:val="00CA7A18"/>
    <w:rsid w:val="00CA7F44"/>
    <w:rsid w:val="00CB41B7"/>
    <w:rsid w:val="00CB5032"/>
    <w:rsid w:val="00CB6710"/>
    <w:rsid w:val="00CC06A1"/>
    <w:rsid w:val="00CC149D"/>
    <w:rsid w:val="00CC30A2"/>
    <w:rsid w:val="00CD2CF4"/>
    <w:rsid w:val="00CD540B"/>
    <w:rsid w:val="00CD6104"/>
    <w:rsid w:val="00CD72EF"/>
    <w:rsid w:val="00CE0345"/>
    <w:rsid w:val="00CE2029"/>
    <w:rsid w:val="00CE5DB3"/>
    <w:rsid w:val="00CF2B78"/>
    <w:rsid w:val="00CF6C44"/>
    <w:rsid w:val="00CF77B3"/>
    <w:rsid w:val="00D01210"/>
    <w:rsid w:val="00D01C92"/>
    <w:rsid w:val="00D035EB"/>
    <w:rsid w:val="00D15460"/>
    <w:rsid w:val="00D15CED"/>
    <w:rsid w:val="00D221EB"/>
    <w:rsid w:val="00D27DF7"/>
    <w:rsid w:val="00D3611D"/>
    <w:rsid w:val="00D4117B"/>
    <w:rsid w:val="00D41619"/>
    <w:rsid w:val="00D424F3"/>
    <w:rsid w:val="00D450AB"/>
    <w:rsid w:val="00D52535"/>
    <w:rsid w:val="00D538E0"/>
    <w:rsid w:val="00D54A7E"/>
    <w:rsid w:val="00D54EF7"/>
    <w:rsid w:val="00D71A98"/>
    <w:rsid w:val="00D720D9"/>
    <w:rsid w:val="00D72209"/>
    <w:rsid w:val="00D812E4"/>
    <w:rsid w:val="00D81861"/>
    <w:rsid w:val="00D82ED2"/>
    <w:rsid w:val="00D83163"/>
    <w:rsid w:val="00D9196B"/>
    <w:rsid w:val="00D95844"/>
    <w:rsid w:val="00DA270F"/>
    <w:rsid w:val="00DB0E0D"/>
    <w:rsid w:val="00DB4E5B"/>
    <w:rsid w:val="00DC065D"/>
    <w:rsid w:val="00DC1783"/>
    <w:rsid w:val="00DD1121"/>
    <w:rsid w:val="00DD5467"/>
    <w:rsid w:val="00DE26AC"/>
    <w:rsid w:val="00DE32AC"/>
    <w:rsid w:val="00DE3F3E"/>
    <w:rsid w:val="00DF184C"/>
    <w:rsid w:val="00DF5F63"/>
    <w:rsid w:val="00DF752A"/>
    <w:rsid w:val="00E01F08"/>
    <w:rsid w:val="00E031D7"/>
    <w:rsid w:val="00E03628"/>
    <w:rsid w:val="00E0397A"/>
    <w:rsid w:val="00E049B3"/>
    <w:rsid w:val="00E108EB"/>
    <w:rsid w:val="00E1201E"/>
    <w:rsid w:val="00E221B5"/>
    <w:rsid w:val="00E2502B"/>
    <w:rsid w:val="00E27197"/>
    <w:rsid w:val="00E36133"/>
    <w:rsid w:val="00E373EE"/>
    <w:rsid w:val="00E4133E"/>
    <w:rsid w:val="00E428AF"/>
    <w:rsid w:val="00E454AE"/>
    <w:rsid w:val="00E45651"/>
    <w:rsid w:val="00E53650"/>
    <w:rsid w:val="00E5374B"/>
    <w:rsid w:val="00E55CEB"/>
    <w:rsid w:val="00E568CD"/>
    <w:rsid w:val="00E65B9B"/>
    <w:rsid w:val="00E65D0E"/>
    <w:rsid w:val="00E7255D"/>
    <w:rsid w:val="00E72B35"/>
    <w:rsid w:val="00E73ED3"/>
    <w:rsid w:val="00E77A5C"/>
    <w:rsid w:val="00E81BA0"/>
    <w:rsid w:val="00E918DF"/>
    <w:rsid w:val="00E940D9"/>
    <w:rsid w:val="00E95E71"/>
    <w:rsid w:val="00EA19CA"/>
    <w:rsid w:val="00EB2217"/>
    <w:rsid w:val="00EB6FD4"/>
    <w:rsid w:val="00EB7159"/>
    <w:rsid w:val="00EC02A6"/>
    <w:rsid w:val="00EC08B9"/>
    <w:rsid w:val="00EC1560"/>
    <w:rsid w:val="00ED1BCC"/>
    <w:rsid w:val="00EE223B"/>
    <w:rsid w:val="00EE26FB"/>
    <w:rsid w:val="00EE3212"/>
    <w:rsid w:val="00EE664B"/>
    <w:rsid w:val="00EE7269"/>
    <w:rsid w:val="00EE7D2E"/>
    <w:rsid w:val="00EF16B4"/>
    <w:rsid w:val="00EF1A0F"/>
    <w:rsid w:val="00EF3790"/>
    <w:rsid w:val="00EF51A5"/>
    <w:rsid w:val="00EF58E9"/>
    <w:rsid w:val="00EF6722"/>
    <w:rsid w:val="00F002D3"/>
    <w:rsid w:val="00F0253D"/>
    <w:rsid w:val="00F063CB"/>
    <w:rsid w:val="00F07775"/>
    <w:rsid w:val="00F0D5C6"/>
    <w:rsid w:val="00F102AA"/>
    <w:rsid w:val="00F1198F"/>
    <w:rsid w:val="00F12727"/>
    <w:rsid w:val="00F12B55"/>
    <w:rsid w:val="00F13A98"/>
    <w:rsid w:val="00F22922"/>
    <w:rsid w:val="00F25544"/>
    <w:rsid w:val="00F311D4"/>
    <w:rsid w:val="00F31982"/>
    <w:rsid w:val="00F32F2A"/>
    <w:rsid w:val="00F34BF3"/>
    <w:rsid w:val="00F34F17"/>
    <w:rsid w:val="00F35B3C"/>
    <w:rsid w:val="00F3609D"/>
    <w:rsid w:val="00F43987"/>
    <w:rsid w:val="00F452FD"/>
    <w:rsid w:val="00F46B0A"/>
    <w:rsid w:val="00F470D2"/>
    <w:rsid w:val="00F508D8"/>
    <w:rsid w:val="00F54BF2"/>
    <w:rsid w:val="00F57A24"/>
    <w:rsid w:val="00F62818"/>
    <w:rsid w:val="00F72292"/>
    <w:rsid w:val="00F76A2B"/>
    <w:rsid w:val="00F817F0"/>
    <w:rsid w:val="00F90D53"/>
    <w:rsid w:val="00F91D15"/>
    <w:rsid w:val="00F975BE"/>
    <w:rsid w:val="00FA5893"/>
    <w:rsid w:val="00FA6365"/>
    <w:rsid w:val="00FA641F"/>
    <w:rsid w:val="00FB0FA0"/>
    <w:rsid w:val="00FC09F7"/>
    <w:rsid w:val="00FD50ED"/>
    <w:rsid w:val="00FD64DC"/>
    <w:rsid w:val="00FE0CFE"/>
    <w:rsid w:val="00FE3F8F"/>
    <w:rsid w:val="00FE5FD9"/>
    <w:rsid w:val="00FE774E"/>
    <w:rsid w:val="00FF048C"/>
    <w:rsid w:val="012A61DB"/>
    <w:rsid w:val="019B354D"/>
    <w:rsid w:val="026DE25D"/>
    <w:rsid w:val="02794EC2"/>
    <w:rsid w:val="02DC6541"/>
    <w:rsid w:val="0346DEAE"/>
    <w:rsid w:val="0422DB1B"/>
    <w:rsid w:val="04321614"/>
    <w:rsid w:val="044FFD7D"/>
    <w:rsid w:val="0454A8AB"/>
    <w:rsid w:val="04EAF4D5"/>
    <w:rsid w:val="05291685"/>
    <w:rsid w:val="05AD48A7"/>
    <w:rsid w:val="0692ECDB"/>
    <w:rsid w:val="06CBE8DB"/>
    <w:rsid w:val="06CDCB78"/>
    <w:rsid w:val="077345B2"/>
    <w:rsid w:val="07EBB1D8"/>
    <w:rsid w:val="080A1014"/>
    <w:rsid w:val="080A76D1"/>
    <w:rsid w:val="088B9FEA"/>
    <w:rsid w:val="08D78745"/>
    <w:rsid w:val="08F64C3E"/>
    <w:rsid w:val="08FCA555"/>
    <w:rsid w:val="095103B6"/>
    <w:rsid w:val="09EA2979"/>
    <w:rsid w:val="09EEDF3F"/>
    <w:rsid w:val="0A38794C"/>
    <w:rsid w:val="0A99DD73"/>
    <w:rsid w:val="0AA90164"/>
    <w:rsid w:val="0AD87B6E"/>
    <w:rsid w:val="0B6FC530"/>
    <w:rsid w:val="0BADD7F0"/>
    <w:rsid w:val="0BDC6909"/>
    <w:rsid w:val="0C5B0F62"/>
    <w:rsid w:val="0D13B692"/>
    <w:rsid w:val="0E5BEF7B"/>
    <w:rsid w:val="0E7741EC"/>
    <w:rsid w:val="0EA6DAB7"/>
    <w:rsid w:val="0F1891BF"/>
    <w:rsid w:val="0F2FF3B4"/>
    <w:rsid w:val="0F4FB26E"/>
    <w:rsid w:val="10605B69"/>
    <w:rsid w:val="10A5E9D0"/>
    <w:rsid w:val="110DC5AC"/>
    <w:rsid w:val="11282791"/>
    <w:rsid w:val="11A76BB3"/>
    <w:rsid w:val="11E326A7"/>
    <w:rsid w:val="1295ACBF"/>
    <w:rsid w:val="13397AB2"/>
    <w:rsid w:val="134CB6E0"/>
    <w:rsid w:val="1384319E"/>
    <w:rsid w:val="14B21CB2"/>
    <w:rsid w:val="14DF0C75"/>
    <w:rsid w:val="153766E1"/>
    <w:rsid w:val="15F2D748"/>
    <w:rsid w:val="16387047"/>
    <w:rsid w:val="169B9AD6"/>
    <w:rsid w:val="16D5A980"/>
    <w:rsid w:val="1762E3AF"/>
    <w:rsid w:val="17F29309"/>
    <w:rsid w:val="18A28DFD"/>
    <w:rsid w:val="190C7008"/>
    <w:rsid w:val="1957F8DB"/>
    <w:rsid w:val="19EB67D6"/>
    <w:rsid w:val="1A253601"/>
    <w:rsid w:val="1B5B77D4"/>
    <w:rsid w:val="1BAB26F2"/>
    <w:rsid w:val="1C13F64D"/>
    <w:rsid w:val="1CD40D3D"/>
    <w:rsid w:val="1D46A3BE"/>
    <w:rsid w:val="1D509D92"/>
    <w:rsid w:val="1D5DE6F2"/>
    <w:rsid w:val="1E780792"/>
    <w:rsid w:val="1F514E58"/>
    <w:rsid w:val="1F979917"/>
    <w:rsid w:val="1FF599A2"/>
    <w:rsid w:val="20564C22"/>
    <w:rsid w:val="20742153"/>
    <w:rsid w:val="20772143"/>
    <w:rsid w:val="20A092D6"/>
    <w:rsid w:val="20F64F6C"/>
    <w:rsid w:val="2101D4E9"/>
    <w:rsid w:val="21161336"/>
    <w:rsid w:val="21273047"/>
    <w:rsid w:val="227C244F"/>
    <w:rsid w:val="22A21777"/>
    <w:rsid w:val="22F5A0FE"/>
    <w:rsid w:val="238E072C"/>
    <w:rsid w:val="23A6B6B9"/>
    <w:rsid w:val="23D7E6B2"/>
    <w:rsid w:val="23E540A4"/>
    <w:rsid w:val="23F93E02"/>
    <w:rsid w:val="241B1C2F"/>
    <w:rsid w:val="2424BF7B"/>
    <w:rsid w:val="2425D5E2"/>
    <w:rsid w:val="244CB7D9"/>
    <w:rsid w:val="24BB9CC3"/>
    <w:rsid w:val="24BBE14C"/>
    <w:rsid w:val="24C7FA96"/>
    <w:rsid w:val="256D1965"/>
    <w:rsid w:val="25A6BB56"/>
    <w:rsid w:val="26925C10"/>
    <w:rsid w:val="26DE436B"/>
    <w:rsid w:val="27829FE1"/>
    <w:rsid w:val="27A12B2B"/>
    <w:rsid w:val="27BBE769"/>
    <w:rsid w:val="27E6F7EB"/>
    <w:rsid w:val="28942C84"/>
    <w:rsid w:val="291919CF"/>
    <w:rsid w:val="29F60486"/>
    <w:rsid w:val="2A051BEE"/>
    <w:rsid w:val="2AE5FBC9"/>
    <w:rsid w:val="2B6CD1AF"/>
    <w:rsid w:val="2B98FEC9"/>
    <w:rsid w:val="2BF2C7F7"/>
    <w:rsid w:val="2DD38F47"/>
    <w:rsid w:val="2EC79E58"/>
    <w:rsid w:val="2F71E268"/>
    <w:rsid w:val="2F7918BA"/>
    <w:rsid w:val="2F803BF7"/>
    <w:rsid w:val="2FB7B6B5"/>
    <w:rsid w:val="2FD42E9E"/>
    <w:rsid w:val="3040FA28"/>
    <w:rsid w:val="30727E81"/>
    <w:rsid w:val="3078890E"/>
    <w:rsid w:val="31416DE6"/>
    <w:rsid w:val="32A7006A"/>
    <w:rsid w:val="330BCF60"/>
    <w:rsid w:val="338E496A"/>
    <w:rsid w:val="3442B842"/>
    <w:rsid w:val="34529CEB"/>
    <w:rsid w:val="34540BA2"/>
    <w:rsid w:val="34595BF4"/>
    <w:rsid w:val="34CFA610"/>
    <w:rsid w:val="34E7897C"/>
    <w:rsid w:val="34EAF881"/>
    <w:rsid w:val="35DEA12C"/>
    <w:rsid w:val="36443A6B"/>
    <w:rsid w:val="3678BFD1"/>
    <w:rsid w:val="367EA986"/>
    <w:rsid w:val="36B84569"/>
    <w:rsid w:val="36BDCAD0"/>
    <w:rsid w:val="36C5D61C"/>
    <w:rsid w:val="3717A72C"/>
    <w:rsid w:val="372EA47A"/>
    <w:rsid w:val="3755187A"/>
    <w:rsid w:val="37834085"/>
    <w:rsid w:val="378BBF4F"/>
    <w:rsid w:val="37EE5146"/>
    <w:rsid w:val="38393DF0"/>
    <w:rsid w:val="384FA15D"/>
    <w:rsid w:val="38544C8B"/>
    <w:rsid w:val="38CEED1F"/>
    <w:rsid w:val="398B31D6"/>
    <w:rsid w:val="39986726"/>
    <w:rsid w:val="3A2FC69D"/>
    <w:rsid w:val="3A9C7CE1"/>
    <w:rsid w:val="3AC2DA8E"/>
    <w:rsid w:val="3B493104"/>
    <w:rsid w:val="3B5E5853"/>
    <w:rsid w:val="3B790677"/>
    <w:rsid w:val="3BFD5AD8"/>
    <w:rsid w:val="3C28875A"/>
    <w:rsid w:val="3C76D72D"/>
    <w:rsid w:val="3CE5CBAE"/>
    <w:rsid w:val="3D52E07A"/>
    <w:rsid w:val="3D705104"/>
    <w:rsid w:val="3D8002DC"/>
    <w:rsid w:val="3DB6817B"/>
    <w:rsid w:val="3DC4DB0A"/>
    <w:rsid w:val="3DE9B311"/>
    <w:rsid w:val="3E10E6A3"/>
    <w:rsid w:val="3E32A4D1"/>
    <w:rsid w:val="3E566F8D"/>
    <w:rsid w:val="3EAE9EC6"/>
    <w:rsid w:val="3EAFB458"/>
    <w:rsid w:val="3EEEB0DB"/>
    <w:rsid w:val="3F01C049"/>
    <w:rsid w:val="3F0466B0"/>
    <w:rsid w:val="3F1C6AB5"/>
    <w:rsid w:val="3F8D3036"/>
    <w:rsid w:val="3FAAF170"/>
    <w:rsid w:val="3FBA2320"/>
    <w:rsid w:val="3FC32C50"/>
    <w:rsid w:val="3FEDB259"/>
    <w:rsid w:val="410941DD"/>
    <w:rsid w:val="4132E65B"/>
    <w:rsid w:val="418E245F"/>
    <w:rsid w:val="41BB0339"/>
    <w:rsid w:val="41DAD84F"/>
    <w:rsid w:val="42116925"/>
    <w:rsid w:val="42591A41"/>
    <w:rsid w:val="427F37F9"/>
    <w:rsid w:val="42B1F2EA"/>
    <w:rsid w:val="42B78798"/>
    <w:rsid w:val="433769D7"/>
    <w:rsid w:val="43C55E75"/>
    <w:rsid w:val="43EE4841"/>
    <w:rsid w:val="4476324E"/>
    <w:rsid w:val="4496ED27"/>
    <w:rsid w:val="451EF5DC"/>
    <w:rsid w:val="4564A304"/>
    <w:rsid w:val="4578D238"/>
    <w:rsid w:val="45907F87"/>
    <w:rsid w:val="459C0D30"/>
    <w:rsid w:val="46037636"/>
    <w:rsid w:val="4633EC78"/>
    <w:rsid w:val="46E09A63"/>
    <w:rsid w:val="47062A49"/>
    <w:rsid w:val="475CEF8B"/>
    <w:rsid w:val="47CC6FD0"/>
    <w:rsid w:val="482E3407"/>
    <w:rsid w:val="48FDD50F"/>
    <w:rsid w:val="490BC55B"/>
    <w:rsid w:val="4926C63B"/>
    <w:rsid w:val="4933165D"/>
    <w:rsid w:val="49451B7D"/>
    <w:rsid w:val="498CD3F8"/>
    <w:rsid w:val="49CBF542"/>
    <w:rsid w:val="4B2BD71A"/>
    <w:rsid w:val="4B3F0424"/>
    <w:rsid w:val="4B60A266"/>
    <w:rsid w:val="4BEFCE71"/>
    <w:rsid w:val="4C0869EE"/>
    <w:rsid w:val="4C4C2755"/>
    <w:rsid w:val="4C545149"/>
    <w:rsid w:val="4CB141A5"/>
    <w:rsid w:val="4CEE1938"/>
    <w:rsid w:val="4CF2A12C"/>
    <w:rsid w:val="4D4C97EC"/>
    <w:rsid w:val="4DAB5D8C"/>
    <w:rsid w:val="4EB06F66"/>
    <w:rsid w:val="4EC24D95"/>
    <w:rsid w:val="4EC4C7F3"/>
    <w:rsid w:val="4EEA3D91"/>
    <w:rsid w:val="4EF90AE0"/>
    <w:rsid w:val="4F53D53D"/>
    <w:rsid w:val="4F60564A"/>
    <w:rsid w:val="501A67DD"/>
    <w:rsid w:val="509E3A30"/>
    <w:rsid w:val="511A790C"/>
    <w:rsid w:val="532FC5C2"/>
    <w:rsid w:val="534C65CB"/>
    <w:rsid w:val="538FAA7B"/>
    <w:rsid w:val="54266D7B"/>
    <w:rsid w:val="5452451A"/>
    <w:rsid w:val="54CA6733"/>
    <w:rsid w:val="55341D87"/>
    <w:rsid w:val="55AE5015"/>
    <w:rsid w:val="55AF4C34"/>
    <w:rsid w:val="55DBE50F"/>
    <w:rsid w:val="55E0858C"/>
    <w:rsid w:val="57087AB7"/>
    <w:rsid w:val="576EC133"/>
    <w:rsid w:val="57987E42"/>
    <w:rsid w:val="5809AE9D"/>
    <w:rsid w:val="58101106"/>
    <w:rsid w:val="58789EE9"/>
    <w:rsid w:val="588153B7"/>
    <w:rsid w:val="58816DFF"/>
    <w:rsid w:val="58833467"/>
    <w:rsid w:val="58BB40A3"/>
    <w:rsid w:val="58E02D49"/>
    <w:rsid w:val="591BB93D"/>
    <w:rsid w:val="5920C499"/>
    <w:rsid w:val="595EFDED"/>
    <w:rsid w:val="59A98B98"/>
    <w:rsid w:val="59B277C4"/>
    <w:rsid w:val="5A854030"/>
    <w:rsid w:val="5A98811D"/>
    <w:rsid w:val="5AEB8BB5"/>
    <w:rsid w:val="5B0260CA"/>
    <w:rsid w:val="5B0C468E"/>
    <w:rsid w:val="5B39DB88"/>
    <w:rsid w:val="5B677082"/>
    <w:rsid w:val="5BF71FDC"/>
    <w:rsid w:val="5D371010"/>
    <w:rsid w:val="5D40256C"/>
    <w:rsid w:val="5D5C025F"/>
    <w:rsid w:val="5E0C6C92"/>
    <w:rsid w:val="5E409A47"/>
    <w:rsid w:val="5E40B48F"/>
    <w:rsid w:val="5E7EC5AA"/>
    <w:rsid w:val="5ED0FB61"/>
    <w:rsid w:val="5EED6383"/>
    <w:rsid w:val="5F5465CD"/>
    <w:rsid w:val="5F5A9CDE"/>
    <w:rsid w:val="5F6F5263"/>
    <w:rsid w:val="5F7BB828"/>
    <w:rsid w:val="602B5E63"/>
    <w:rsid w:val="6084F800"/>
    <w:rsid w:val="6150B4A4"/>
    <w:rsid w:val="61BE85C8"/>
    <w:rsid w:val="61C7837D"/>
    <w:rsid w:val="61F51877"/>
    <w:rsid w:val="628BD6FE"/>
    <w:rsid w:val="629D4D6C"/>
    <w:rsid w:val="630E6ECE"/>
    <w:rsid w:val="63773D2C"/>
    <w:rsid w:val="63C4065E"/>
    <w:rsid w:val="63F92F4E"/>
    <w:rsid w:val="643D676D"/>
    <w:rsid w:val="644E52FD"/>
    <w:rsid w:val="6467B1C8"/>
    <w:rsid w:val="64A29540"/>
    <w:rsid w:val="64D07F16"/>
    <w:rsid w:val="660F2C4A"/>
    <w:rsid w:val="66177E77"/>
    <w:rsid w:val="6650C9D8"/>
    <w:rsid w:val="6688DB70"/>
    <w:rsid w:val="669AE090"/>
    <w:rsid w:val="6710F84E"/>
    <w:rsid w:val="675653E4"/>
    <w:rsid w:val="6777CF2C"/>
    <w:rsid w:val="68513FE6"/>
    <w:rsid w:val="687A78F0"/>
    <w:rsid w:val="68A2D354"/>
    <w:rsid w:val="68D5A2E4"/>
    <w:rsid w:val="68F9AC29"/>
    <w:rsid w:val="6950F9B1"/>
    <w:rsid w:val="69834CEE"/>
    <w:rsid w:val="6992D7FA"/>
    <w:rsid w:val="699B1AA4"/>
    <w:rsid w:val="69AC0F95"/>
    <w:rsid w:val="69B249C8"/>
    <w:rsid w:val="69F6FAD1"/>
    <w:rsid w:val="6A0E29F5"/>
    <w:rsid w:val="6A7DC086"/>
    <w:rsid w:val="6ABD5AA0"/>
    <w:rsid w:val="6AD76AC5"/>
    <w:rsid w:val="6B10E0C4"/>
    <w:rsid w:val="6BE261EA"/>
    <w:rsid w:val="6D1D9292"/>
    <w:rsid w:val="6D2F97B2"/>
    <w:rsid w:val="6DB57EEC"/>
    <w:rsid w:val="6ED57265"/>
    <w:rsid w:val="6EE969DD"/>
    <w:rsid w:val="6F1DE184"/>
    <w:rsid w:val="70E5F2DD"/>
    <w:rsid w:val="71304B33"/>
    <w:rsid w:val="717C328E"/>
    <w:rsid w:val="722C2D82"/>
    <w:rsid w:val="724DF411"/>
    <w:rsid w:val="72542E44"/>
    <w:rsid w:val="726370DD"/>
    <w:rsid w:val="72FEEB24"/>
    <w:rsid w:val="732C801E"/>
    <w:rsid w:val="73574C81"/>
    <w:rsid w:val="73847751"/>
    <w:rsid w:val="7395BDBB"/>
    <w:rsid w:val="741F5A07"/>
    <w:rsid w:val="756D7CA5"/>
    <w:rsid w:val="761D1E7B"/>
    <w:rsid w:val="76817722"/>
    <w:rsid w:val="76ECF877"/>
    <w:rsid w:val="76EE859D"/>
    <w:rsid w:val="772D32D0"/>
    <w:rsid w:val="77542432"/>
    <w:rsid w:val="77D79A5B"/>
    <w:rsid w:val="77DFB9B7"/>
    <w:rsid w:val="77EC6580"/>
    <w:rsid w:val="78ADF2FC"/>
    <w:rsid w:val="79630D5C"/>
    <w:rsid w:val="79819D26"/>
    <w:rsid w:val="79BECEC8"/>
    <w:rsid w:val="79BF3E07"/>
    <w:rsid w:val="7A275552"/>
    <w:rsid w:val="7A62D077"/>
    <w:rsid w:val="7AE64CD8"/>
    <w:rsid w:val="7B6D71A1"/>
    <w:rsid w:val="7B88B772"/>
    <w:rsid w:val="7C446CC1"/>
    <w:rsid w:val="7C7A9FED"/>
    <w:rsid w:val="7CE9A979"/>
    <w:rsid w:val="7D43208F"/>
    <w:rsid w:val="7D510C9E"/>
    <w:rsid w:val="7DEA173A"/>
    <w:rsid w:val="7E35E707"/>
    <w:rsid w:val="7E4A6C2D"/>
    <w:rsid w:val="7E5C8B95"/>
    <w:rsid w:val="7EFBAA4E"/>
    <w:rsid w:val="7F2028DD"/>
    <w:rsid w:val="7F95B4B6"/>
    <w:rsid w:val="7FEBC19C"/>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4B9FB"/>
  <w15:chartTrackingRefBased/>
  <w15:docId w15:val="{18AC20F9-6870-4BE2-A0A1-FD1F621B8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1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1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116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6116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1167"/>
    <w:pPr>
      <w:ind w:left="720"/>
      <w:contextualSpacing/>
    </w:pPr>
  </w:style>
  <w:style w:type="character" w:customStyle="1" w:styleId="Heading3Char">
    <w:name w:val="Heading 3 Char"/>
    <w:basedOn w:val="DefaultParagraphFont"/>
    <w:link w:val="Heading3"/>
    <w:uiPriority w:val="9"/>
    <w:rsid w:val="00961167"/>
    <w:rPr>
      <w:rFonts w:asciiTheme="majorHAnsi" w:eastAsiaTheme="majorEastAsia" w:hAnsiTheme="majorHAnsi" w:cstheme="majorBidi"/>
      <w:color w:val="1F3763" w:themeColor="accent1" w:themeShade="7F"/>
      <w:sz w:val="24"/>
      <w:szCs w:val="24"/>
    </w:rPr>
  </w:style>
  <w:style w:type="character" w:customStyle="1" w:styleId="spellingerror">
    <w:name w:val="spellingerror"/>
    <w:basedOn w:val="DefaultParagraphFont"/>
    <w:rsid w:val="00430666"/>
  </w:style>
  <w:style w:type="character" w:customStyle="1" w:styleId="normaltextrun">
    <w:name w:val="normaltextrun"/>
    <w:basedOn w:val="DefaultParagraphFont"/>
    <w:rsid w:val="00430666"/>
  </w:style>
  <w:style w:type="paragraph" w:customStyle="1" w:styleId="paragraph">
    <w:name w:val="paragraph"/>
    <w:basedOn w:val="Normal"/>
    <w:rsid w:val="009438E2"/>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eop">
    <w:name w:val="eop"/>
    <w:basedOn w:val="DefaultParagraphFont"/>
    <w:rsid w:val="009438E2"/>
  </w:style>
  <w:style w:type="character" w:styleId="Hyperlink">
    <w:name w:val="Hyperlink"/>
    <w:basedOn w:val="DefaultParagraphFont"/>
    <w:uiPriority w:val="99"/>
    <w:unhideWhenUsed/>
    <w:rsid w:val="001625CF"/>
    <w:rPr>
      <w:color w:val="0563C1" w:themeColor="hyperlink"/>
      <w:u w:val="single"/>
    </w:rPr>
  </w:style>
  <w:style w:type="character" w:styleId="UnresolvedMention">
    <w:name w:val="Unresolved Mention"/>
    <w:basedOn w:val="DefaultParagraphFont"/>
    <w:uiPriority w:val="99"/>
    <w:semiHidden/>
    <w:unhideWhenUsed/>
    <w:rsid w:val="001625CF"/>
    <w:rPr>
      <w:color w:val="605E5C"/>
      <w:shd w:val="clear" w:color="auto" w:fill="E1DFDD"/>
    </w:rPr>
  </w:style>
  <w:style w:type="paragraph" w:styleId="NormalWeb">
    <w:name w:val="Normal (Web)"/>
    <w:basedOn w:val="Normal"/>
    <w:uiPriority w:val="99"/>
    <w:unhideWhenUsed/>
    <w:rsid w:val="0037207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E4133E"/>
    <w:pPr>
      <w:spacing w:after="0" w:line="240" w:lineRule="auto"/>
    </w:pPr>
  </w:style>
  <w:style w:type="paragraph" w:styleId="Caption">
    <w:name w:val="caption"/>
    <w:basedOn w:val="Normal"/>
    <w:next w:val="Normal"/>
    <w:uiPriority w:val="35"/>
    <w:unhideWhenUsed/>
    <w:qFormat/>
    <w:rsid w:val="00920ACF"/>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F76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76A2B"/>
    <w:rPr>
      <w:rFonts w:ascii="Courier New" w:eastAsiaTheme="minorEastAsia" w:hAnsi="Courier New" w:cs="Courier New"/>
      <w:sz w:val="20"/>
      <w:szCs w:val="20"/>
      <w:lang w:eastAsia="en-GB"/>
    </w:rPr>
  </w:style>
  <w:style w:type="paragraph" w:styleId="BalloonText">
    <w:name w:val="Balloon Text"/>
    <w:basedOn w:val="Normal"/>
    <w:link w:val="BalloonTextChar"/>
    <w:uiPriority w:val="99"/>
    <w:semiHidden/>
    <w:unhideWhenUsed/>
    <w:rsid w:val="001E79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9E5"/>
    <w:rPr>
      <w:rFonts w:ascii="Segoe UI" w:hAnsi="Segoe UI" w:cs="Segoe UI"/>
      <w:sz w:val="18"/>
      <w:szCs w:val="18"/>
    </w:rPr>
  </w:style>
  <w:style w:type="paragraph" w:styleId="TOCHeading">
    <w:name w:val="TOC Heading"/>
    <w:basedOn w:val="Heading1"/>
    <w:next w:val="Normal"/>
    <w:uiPriority w:val="39"/>
    <w:unhideWhenUsed/>
    <w:qFormat/>
    <w:rsid w:val="001817D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338BD"/>
    <w:pPr>
      <w:tabs>
        <w:tab w:val="right" w:leader="dot" w:pos="9062"/>
      </w:tabs>
      <w:spacing w:before="120" w:after="0"/>
    </w:pPr>
    <w:rPr>
      <w:rFonts w:cstheme="minorHAnsi"/>
      <w:b/>
      <w:bCs/>
      <w:i/>
      <w:iCs/>
      <w:sz w:val="24"/>
      <w:szCs w:val="24"/>
    </w:rPr>
  </w:style>
  <w:style w:type="paragraph" w:styleId="TOC2">
    <w:name w:val="toc 2"/>
    <w:basedOn w:val="Normal"/>
    <w:next w:val="Normal"/>
    <w:autoRedefine/>
    <w:uiPriority w:val="39"/>
    <w:unhideWhenUsed/>
    <w:rsid w:val="001817D8"/>
    <w:pPr>
      <w:spacing w:before="120" w:after="0"/>
      <w:ind w:left="220"/>
    </w:pPr>
    <w:rPr>
      <w:rFonts w:cstheme="minorHAnsi"/>
      <w:b/>
      <w:bCs/>
    </w:rPr>
  </w:style>
  <w:style w:type="paragraph" w:styleId="TOC3">
    <w:name w:val="toc 3"/>
    <w:basedOn w:val="Normal"/>
    <w:next w:val="Normal"/>
    <w:autoRedefine/>
    <w:uiPriority w:val="39"/>
    <w:unhideWhenUsed/>
    <w:rsid w:val="001817D8"/>
    <w:pPr>
      <w:spacing w:after="0"/>
      <w:ind w:left="440"/>
    </w:pPr>
    <w:rPr>
      <w:rFonts w:cstheme="minorHAnsi"/>
      <w:sz w:val="20"/>
      <w:szCs w:val="20"/>
    </w:rPr>
  </w:style>
  <w:style w:type="paragraph" w:styleId="TOC4">
    <w:name w:val="toc 4"/>
    <w:basedOn w:val="Normal"/>
    <w:next w:val="Normal"/>
    <w:autoRedefine/>
    <w:uiPriority w:val="39"/>
    <w:unhideWhenUsed/>
    <w:rsid w:val="001817D8"/>
    <w:pPr>
      <w:spacing w:after="0"/>
      <w:ind w:left="660"/>
    </w:pPr>
    <w:rPr>
      <w:rFonts w:cstheme="minorHAnsi"/>
      <w:sz w:val="20"/>
      <w:szCs w:val="20"/>
    </w:rPr>
  </w:style>
  <w:style w:type="paragraph" w:styleId="TOC5">
    <w:name w:val="toc 5"/>
    <w:basedOn w:val="Normal"/>
    <w:next w:val="Normal"/>
    <w:autoRedefine/>
    <w:uiPriority w:val="39"/>
    <w:unhideWhenUsed/>
    <w:rsid w:val="001817D8"/>
    <w:pPr>
      <w:spacing w:after="0"/>
      <w:ind w:left="880"/>
    </w:pPr>
    <w:rPr>
      <w:rFonts w:cstheme="minorHAnsi"/>
      <w:sz w:val="20"/>
      <w:szCs w:val="20"/>
    </w:rPr>
  </w:style>
  <w:style w:type="paragraph" w:styleId="TOC6">
    <w:name w:val="toc 6"/>
    <w:basedOn w:val="Normal"/>
    <w:next w:val="Normal"/>
    <w:autoRedefine/>
    <w:uiPriority w:val="39"/>
    <w:unhideWhenUsed/>
    <w:rsid w:val="001817D8"/>
    <w:pPr>
      <w:spacing w:after="0"/>
      <w:ind w:left="1100"/>
    </w:pPr>
    <w:rPr>
      <w:rFonts w:cstheme="minorHAnsi"/>
      <w:sz w:val="20"/>
      <w:szCs w:val="20"/>
    </w:rPr>
  </w:style>
  <w:style w:type="paragraph" w:styleId="TOC7">
    <w:name w:val="toc 7"/>
    <w:basedOn w:val="Normal"/>
    <w:next w:val="Normal"/>
    <w:autoRedefine/>
    <w:uiPriority w:val="39"/>
    <w:unhideWhenUsed/>
    <w:rsid w:val="001817D8"/>
    <w:pPr>
      <w:spacing w:after="0"/>
      <w:ind w:left="1320"/>
    </w:pPr>
    <w:rPr>
      <w:rFonts w:cstheme="minorHAnsi"/>
      <w:sz w:val="20"/>
      <w:szCs w:val="20"/>
    </w:rPr>
  </w:style>
  <w:style w:type="paragraph" w:styleId="TOC8">
    <w:name w:val="toc 8"/>
    <w:basedOn w:val="Normal"/>
    <w:next w:val="Normal"/>
    <w:autoRedefine/>
    <w:uiPriority w:val="39"/>
    <w:unhideWhenUsed/>
    <w:rsid w:val="001817D8"/>
    <w:pPr>
      <w:spacing w:after="0"/>
      <w:ind w:left="1540"/>
    </w:pPr>
    <w:rPr>
      <w:rFonts w:cstheme="minorHAnsi"/>
      <w:sz w:val="20"/>
      <w:szCs w:val="20"/>
    </w:rPr>
  </w:style>
  <w:style w:type="paragraph" w:styleId="TOC9">
    <w:name w:val="toc 9"/>
    <w:basedOn w:val="Normal"/>
    <w:next w:val="Normal"/>
    <w:autoRedefine/>
    <w:uiPriority w:val="39"/>
    <w:unhideWhenUsed/>
    <w:rsid w:val="001817D8"/>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0957B2"/>
    <w:rPr>
      <w:color w:val="954F72" w:themeColor="followed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kr">
    <w:name w:val="kr"/>
    <w:basedOn w:val="Normal"/>
    <w:rsid w:val="00FE774E"/>
    <w:pPr>
      <w:spacing w:before="100" w:beforeAutospacing="1" w:after="100" w:afterAutospacing="1" w:line="240" w:lineRule="auto"/>
    </w:pPr>
    <w:rPr>
      <w:rFonts w:ascii="Times New Roman" w:eastAsia="Times New Roman" w:hAnsi="Times New Roman" w:cs="Times New Roman"/>
      <w:sz w:val="24"/>
      <w:szCs w:val="24"/>
      <w:lang w:val="en-NO" w:eastAsia="en-GB"/>
    </w:rPr>
  </w:style>
  <w:style w:type="character" w:styleId="Strong">
    <w:name w:val="Strong"/>
    <w:basedOn w:val="DefaultParagraphFont"/>
    <w:uiPriority w:val="22"/>
    <w:qFormat/>
    <w:rsid w:val="00C850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12455">
      <w:bodyDiv w:val="1"/>
      <w:marLeft w:val="0"/>
      <w:marRight w:val="0"/>
      <w:marTop w:val="0"/>
      <w:marBottom w:val="0"/>
      <w:divBdr>
        <w:top w:val="none" w:sz="0" w:space="0" w:color="auto"/>
        <w:left w:val="none" w:sz="0" w:space="0" w:color="auto"/>
        <w:bottom w:val="none" w:sz="0" w:space="0" w:color="auto"/>
        <w:right w:val="none" w:sz="0" w:space="0" w:color="auto"/>
      </w:divBdr>
    </w:div>
    <w:div w:id="52702318">
      <w:bodyDiv w:val="1"/>
      <w:marLeft w:val="0"/>
      <w:marRight w:val="0"/>
      <w:marTop w:val="0"/>
      <w:marBottom w:val="0"/>
      <w:divBdr>
        <w:top w:val="none" w:sz="0" w:space="0" w:color="auto"/>
        <w:left w:val="none" w:sz="0" w:space="0" w:color="auto"/>
        <w:bottom w:val="none" w:sz="0" w:space="0" w:color="auto"/>
        <w:right w:val="none" w:sz="0" w:space="0" w:color="auto"/>
      </w:divBdr>
    </w:div>
    <w:div w:id="68382570">
      <w:bodyDiv w:val="1"/>
      <w:marLeft w:val="0"/>
      <w:marRight w:val="0"/>
      <w:marTop w:val="0"/>
      <w:marBottom w:val="0"/>
      <w:divBdr>
        <w:top w:val="none" w:sz="0" w:space="0" w:color="auto"/>
        <w:left w:val="none" w:sz="0" w:space="0" w:color="auto"/>
        <w:bottom w:val="none" w:sz="0" w:space="0" w:color="auto"/>
        <w:right w:val="none" w:sz="0" w:space="0" w:color="auto"/>
      </w:divBdr>
    </w:div>
    <w:div w:id="98598730">
      <w:bodyDiv w:val="1"/>
      <w:marLeft w:val="0"/>
      <w:marRight w:val="0"/>
      <w:marTop w:val="0"/>
      <w:marBottom w:val="0"/>
      <w:divBdr>
        <w:top w:val="none" w:sz="0" w:space="0" w:color="auto"/>
        <w:left w:val="none" w:sz="0" w:space="0" w:color="auto"/>
        <w:bottom w:val="none" w:sz="0" w:space="0" w:color="auto"/>
        <w:right w:val="none" w:sz="0" w:space="0" w:color="auto"/>
      </w:divBdr>
    </w:div>
    <w:div w:id="104156502">
      <w:bodyDiv w:val="1"/>
      <w:marLeft w:val="0"/>
      <w:marRight w:val="0"/>
      <w:marTop w:val="0"/>
      <w:marBottom w:val="0"/>
      <w:divBdr>
        <w:top w:val="none" w:sz="0" w:space="0" w:color="auto"/>
        <w:left w:val="none" w:sz="0" w:space="0" w:color="auto"/>
        <w:bottom w:val="none" w:sz="0" w:space="0" w:color="auto"/>
        <w:right w:val="none" w:sz="0" w:space="0" w:color="auto"/>
      </w:divBdr>
    </w:div>
    <w:div w:id="227964463">
      <w:bodyDiv w:val="1"/>
      <w:marLeft w:val="0"/>
      <w:marRight w:val="0"/>
      <w:marTop w:val="0"/>
      <w:marBottom w:val="0"/>
      <w:divBdr>
        <w:top w:val="none" w:sz="0" w:space="0" w:color="auto"/>
        <w:left w:val="none" w:sz="0" w:space="0" w:color="auto"/>
        <w:bottom w:val="none" w:sz="0" w:space="0" w:color="auto"/>
        <w:right w:val="none" w:sz="0" w:space="0" w:color="auto"/>
      </w:divBdr>
    </w:div>
    <w:div w:id="230039508">
      <w:bodyDiv w:val="1"/>
      <w:marLeft w:val="0"/>
      <w:marRight w:val="0"/>
      <w:marTop w:val="0"/>
      <w:marBottom w:val="0"/>
      <w:divBdr>
        <w:top w:val="none" w:sz="0" w:space="0" w:color="auto"/>
        <w:left w:val="none" w:sz="0" w:space="0" w:color="auto"/>
        <w:bottom w:val="none" w:sz="0" w:space="0" w:color="auto"/>
        <w:right w:val="none" w:sz="0" w:space="0" w:color="auto"/>
      </w:divBdr>
    </w:div>
    <w:div w:id="231359383">
      <w:bodyDiv w:val="1"/>
      <w:marLeft w:val="0"/>
      <w:marRight w:val="0"/>
      <w:marTop w:val="0"/>
      <w:marBottom w:val="0"/>
      <w:divBdr>
        <w:top w:val="none" w:sz="0" w:space="0" w:color="auto"/>
        <w:left w:val="none" w:sz="0" w:space="0" w:color="auto"/>
        <w:bottom w:val="none" w:sz="0" w:space="0" w:color="auto"/>
        <w:right w:val="none" w:sz="0" w:space="0" w:color="auto"/>
      </w:divBdr>
    </w:div>
    <w:div w:id="234516642">
      <w:bodyDiv w:val="1"/>
      <w:marLeft w:val="0"/>
      <w:marRight w:val="0"/>
      <w:marTop w:val="0"/>
      <w:marBottom w:val="0"/>
      <w:divBdr>
        <w:top w:val="none" w:sz="0" w:space="0" w:color="auto"/>
        <w:left w:val="none" w:sz="0" w:space="0" w:color="auto"/>
        <w:bottom w:val="none" w:sz="0" w:space="0" w:color="auto"/>
        <w:right w:val="none" w:sz="0" w:space="0" w:color="auto"/>
      </w:divBdr>
    </w:div>
    <w:div w:id="243802331">
      <w:bodyDiv w:val="1"/>
      <w:marLeft w:val="0"/>
      <w:marRight w:val="0"/>
      <w:marTop w:val="0"/>
      <w:marBottom w:val="0"/>
      <w:divBdr>
        <w:top w:val="none" w:sz="0" w:space="0" w:color="auto"/>
        <w:left w:val="none" w:sz="0" w:space="0" w:color="auto"/>
        <w:bottom w:val="none" w:sz="0" w:space="0" w:color="auto"/>
        <w:right w:val="none" w:sz="0" w:space="0" w:color="auto"/>
      </w:divBdr>
      <w:divsChild>
        <w:div w:id="108741555">
          <w:marLeft w:val="0"/>
          <w:marRight w:val="0"/>
          <w:marTop w:val="0"/>
          <w:marBottom w:val="0"/>
          <w:divBdr>
            <w:top w:val="none" w:sz="0" w:space="0" w:color="auto"/>
            <w:left w:val="none" w:sz="0" w:space="0" w:color="auto"/>
            <w:bottom w:val="none" w:sz="0" w:space="0" w:color="auto"/>
            <w:right w:val="none" w:sz="0" w:space="0" w:color="auto"/>
          </w:divBdr>
        </w:div>
        <w:div w:id="857815131">
          <w:marLeft w:val="0"/>
          <w:marRight w:val="0"/>
          <w:marTop w:val="0"/>
          <w:marBottom w:val="0"/>
          <w:divBdr>
            <w:top w:val="none" w:sz="0" w:space="0" w:color="auto"/>
            <w:left w:val="none" w:sz="0" w:space="0" w:color="auto"/>
            <w:bottom w:val="none" w:sz="0" w:space="0" w:color="auto"/>
            <w:right w:val="none" w:sz="0" w:space="0" w:color="auto"/>
          </w:divBdr>
        </w:div>
      </w:divsChild>
    </w:div>
    <w:div w:id="271790633">
      <w:bodyDiv w:val="1"/>
      <w:marLeft w:val="0"/>
      <w:marRight w:val="0"/>
      <w:marTop w:val="0"/>
      <w:marBottom w:val="0"/>
      <w:divBdr>
        <w:top w:val="none" w:sz="0" w:space="0" w:color="auto"/>
        <w:left w:val="none" w:sz="0" w:space="0" w:color="auto"/>
        <w:bottom w:val="none" w:sz="0" w:space="0" w:color="auto"/>
        <w:right w:val="none" w:sz="0" w:space="0" w:color="auto"/>
      </w:divBdr>
    </w:div>
    <w:div w:id="297497429">
      <w:bodyDiv w:val="1"/>
      <w:marLeft w:val="0"/>
      <w:marRight w:val="0"/>
      <w:marTop w:val="0"/>
      <w:marBottom w:val="0"/>
      <w:divBdr>
        <w:top w:val="none" w:sz="0" w:space="0" w:color="auto"/>
        <w:left w:val="none" w:sz="0" w:space="0" w:color="auto"/>
        <w:bottom w:val="none" w:sz="0" w:space="0" w:color="auto"/>
        <w:right w:val="none" w:sz="0" w:space="0" w:color="auto"/>
      </w:divBdr>
    </w:div>
    <w:div w:id="416052234">
      <w:bodyDiv w:val="1"/>
      <w:marLeft w:val="0"/>
      <w:marRight w:val="0"/>
      <w:marTop w:val="0"/>
      <w:marBottom w:val="0"/>
      <w:divBdr>
        <w:top w:val="none" w:sz="0" w:space="0" w:color="auto"/>
        <w:left w:val="none" w:sz="0" w:space="0" w:color="auto"/>
        <w:bottom w:val="none" w:sz="0" w:space="0" w:color="auto"/>
        <w:right w:val="none" w:sz="0" w:space="0" w:color="auto"/>
      </w:divBdr>
    </w:div>
    <w:div w:id="541787097">
      <w:bodyDiv w:val="1"/>
      <w:marLeft w:val="0"/>
      <w:marRight w:val="0"/>
      <w:marTop w:val="0"/>
      <w:marBottom w:val="0"/>
      <w:divBdr>
        <w:top w:val="none" w:sz="0" w:space="0" w:color="auto"/>
        <w:left w:val="none" w:sz="0" w:space="0" w:color="auto"/>
        <w:bottom w:val="none" w:sz="0" w:space="0" w:color="auto"/>
        <w:right w:val="none" w:sz="0" w:space="0" w:color="auto"/>
      </w:divBdr>
    </w:div>
    <w:div w:id="558327618">
      <w:bodyDiv w:val="1"/>
      <w:marLeft w:val="0"/>
      <w:marRight w:val="0"/>
      <w:marTop w:val="0"/>
      <w:marBottom w:val="0"/>
      <w:divBdr>
        <w:top w:val="none" w:sz="0" w:space="0" w:color="auto"/>
        <w:left w:val="none" w:sz="0" w:space="0" w:color="auto"/>
        <w:bottom w:val="none" w:sz="0" w:space="0" w:color="auto"/>
        <w:right w:val="none" w:sz="0" w:space="0" w:color="auto"/>
      </w:divBdr>
    </w:div>
    <w:div w:id="628559679">
      <w:bodyDiv w:val="1"/>
      <w:marLeft w:val="0"/>
      <w:marRight w:val="0"/>
      <w:marTop w:val="0"/>
      <w:marBottom w:val="0"/>
      <w:divBdr>
        <w:top w:val="none" w:sz="0" w:space="0" w:color="auto"/>
        <w:left w:val="none" w:sz="0" w:space="0" w:color="auto"/>
        <w:bottom w:val="none" w:sz="0" w:space="0" w:color="auto"/>
        <w:right w:val="none" w:sz="0" w:space="0" w:color="auto"/>
      </w:divBdr>
    </w:div>
    <w:div w:id="729621086">
      <w:bodyDiv w:val="1"/>
      <w:marLeft w:val="0"/>
      <w:marRight w:val="0"/>
      <w:marTop w:val="0"/>
      <w:marBottom w:val="0"/>
      <w:divBdr>
        <w:top w:val="none" w:sz="0" w:space="0" w:color="auto"/>
        <w:left w:val="none" w:sz="0" w:space="0" w:color="auto"/>
        <w:bottom w:val="none" w:sz="0" w:space="0" w:color="auto"/>
        <w:right w:val="none" w:sz="0" w:space="0" w:color="auto"/>
      </w:divBdr>
    </w:div>
    <w:div w:id="785275777">
      <w:bodyDiv w:val="1"/>
      <w:marLeft w:val="0"/>
      <w:marRight w:val="0"/>
      <w:marTop w:val="0"/>
      <w:marBottom w:val="0"/>
      <w:divBdr>
        <w:top w:val="none" w:sz="0" w:space="0" w:color="auto"/>
        <w:left w:val="none" w:sz="0" w:space="0" w:color="auto"/>
        <w:bottom w:val="none" w:sz="0" w:space="0" w:color="auto"/>
        <w:right w:val="none" w:sz="0" w:space="0" w:color="auto"/>
      </w:divBdr>
    </w:div>
    <w:div w:id="832643617">
      <w:bodyDiv w:val="1"/>
      <w:marLeft w:val="0"/>
      <w:marRight w:val="0"/>
      <w:marTop w:val="0"/>
      <w:marBottom w:val="0"/>
      <w:divBdr>
        <w:top w:val="none" w:sz="0" w:space="0" w:color="auto"/>
        <w:left w:val="none" w:sz="0" w:space="0" w:color="auto"/>
        <w:bottom w:val="none" w:sz="0" w:space="0" w:color="auto"/>
        <w:right w:val="none" w:sz="0" w:space="0" w:color="auto"/>
      </w:divBdr>
    </w:div>
    <w:div w:id="837237303">
      <w:bodyDiv w:val="1"/>
      <w:marLeft w:val="0"/>
      <w:marRight w:val="0"/>
      <w:marTop w:val="0"/>
      <w:marBottom w:val="0"/>
      <w:divBdr>
        <w:top w:val="none" w:sz="0" w:space="0" w:color="auto"/>
        <w:left w:val="none" w:sz="0" w:space="0" w:color="auto"/>
        <w:bottom w:val="none" w:sz="0" w:space="0" w:color="auto"/>
        <w:right w:val="none" w:sz="0" w:space="0" w:color="auto"/>
      </w:divBdr>
    </w:div>
    <w:div w:id="842546130">
      <w:bodyDiv w:val="1"/>
      <w:marLeft w:val="0"/>
      <w:marRight w:val="0"/>
      <w:marTop w:val="0"/>
      <w:marBottom w:val="0"/>
      <w:divBdr>
        <w:top w:val="none" w:sz="0" w:space="0" w:color="auto"/>
        <w:left w:val="none" w:sz="0" w:space="0" w:color="auto"/>
        <w:bottom w:val="none" w:sz="0" w:space="0" w:color="auto"/>
        <w:right w:val="none" w:sz="0" w:space="0" w:color="auto"/>
      </w:divBdr>
    </w:div>
    <w:div w:id="896667419">
      <w:bodyDiv w:val="1"/>
      <w:marLeft w:val="0"/>
      <w:marRight w:val="0"/>
      <w:marTop w:val="0"/>
      <w:marBottom w:val="0"/>
      <w:divBdr>
        <w:top w:val="none" w:sz="0" w:space="0" w:color="auto"/>
        <w:left w:val="none" w:sz="0" w:space="0" w:color="auto"/>
        <w:bottom w:val="none" w:sz="0" w:space="0" w:color="auto"/>
        <w:right w:val="none" w:sz="0" w:space="0" w:color="auto"/>
      </w:divBdr>
    </w:div>
    <w:div w:id="900485259">
      <w:bodyDiv w:val="1"/>
      <w:marLeft w:val="0"/>
      <w:marRight w:val="0"/>
      <w:marTop w:val="0"/>
      <w:marBottom w:val="0"/>
      <w:divBdr>
        <w:top w:val="none" w:sz="0" w:space="0" w:color="auto"/>
        <w:left w:val="none" w:sz="0" w:space="0" w:color="auto"/>
        <w:bottom w:val="none" w:sz="0" w:space="0" w:color="auto"/>
        <w:right w:val="none" w:sz="0" w:space="0" w:color="auto"/>
      </w:divBdr>
    </w:div>
    <w:div w:id="907616359">
      <w:bodyDiv w:val="1"/>
      <w:marLeft w:val="0"/>
      <w:marRight w:val="0"/>
      <w:marTop w:val="0"/>
      <w:marBottom w:val="0"/>
      <w:divBdr>
        <w:top w:val="none" w:sz="0" w:space="0" w:color="auto"/>
        <w:left w:val="none" w:sz="0" w:space="0" w:color="auto"/>
        <w:bottom w:val="none" w:sz="0" w:space="0" w:color="auto"/>
        <w:right w:val="none" w:sz="0" w:space="0" w:color="auto"/>
      </w:divBdr>
    </w:div>
    <w:div w:id="942419334">
      <w:bodyDiv w:val="1"/>
      <w:marLeft w:val="0"/>
      <w:marRight w:val="0"/>
      <w:marTop w:val="0"/>
      <w:marBottom w:val="0"/>
      <w:divBdr>
        <w:top w:val="none" w:sz="0" w:space="0" w:color="auto"/>
        <w:left w:val="none" w:sz="0" w:space="0" w:color="auto"/>
        <w:bottom w:val="none" w:sz="0" w:space="0" w:color="auto"/>
        <w:right w:val="none" w:sz="0" w:space="0" w:color="auto"/>
      </w:divBdr>
    </w:div>
    <w:div w:id="989409719">
      <w:bodyDiv w:val="1"/>
      <w:marLeft w:val="0"/>
      <w:marRight w:val="0"/>
      <w:marTop w:val="0"/>
      <w:marBottom w:val="0"/>
      <w:divBdr>
        <w:top w:val="none" w:sz="0" w:space="0" w:color="auto"/>
        <w:left w:val="none" w:sz="0" w:space="0" w:color="auto"/>
        <w:bottom w:val="none" w:sz="0" w:space="0" w:color="auto"/>
        <w:right w:val="none" w:sz="0" w:space="0" w:color="auto"/>
      </w:divBdr>
    </w:div>
    <w:div w:id="990712434">
      <w:bodyDiv w:val="1"/>
      <w:marLeft w:val="0"/>
      <w:marRight w:val="0"/>
      <w:marTop w:val="0"/>
      <w:marBottom w:val="0"/>
      <w:divBdr>
        <w:top w:val="none" w:sz="0" w:space="0" w:color="auto"/>
        <w:left w:val="none" w:sz="0" w:space="0" w:color="auto"/>
        <w:bottom w:val="none" w:sz="0" w:space="0" w:color="auto"/>
        <w:right w:val="none" w:sz="0" w:space="0" w:color="auto"/>
      </w:divBdr>
    </w:div>
    <w:div w:id="1009678888">
      <w:bodyDiv w:val="1"/>
      <w:marLeft w:val="0"/>
      <w:marRight w:val="0"/>
      <w:marTop w:val="0"/>
      <w:marBottom w:val="0"/>
      <w:divBdr>
        <w:top w:val="none" w:sz="0" w:space="0" w:color="auto"/>
        <w:left w:val="none" w:sz="0" w:space="0" w:color="auto"/>
        <w:bottom w:val="none" w:sz="0" w:space="0" w:color="auto"/>
        <w:right w:val="none" w:sz="0" w:space="0" w:color="auto"/>
      </w:divBdr>
      <w:divsChild>
        <w:div w:id="960765098">
          <w:marLeft w:val="0"/>
          <w:marRight w:val="0"/>
          <w:marTop w:val="0"/>
          <w:marBottom w:val="0"/>
          <w:divBdr>
            <w:top w:val="none" w:sz="0" w:space="0" w:color="auto"/>
            <w:left w:val="none" w:sz="0" w:space="0" w:color="auto"/>
            <w:bottom w:val="none" w:sz="0" w:space="0" w:color="auto"/>
            <w:right w:val="none" w:sz="0" w:space="0" w:color="auto"/>
          </w:divBdr>
        </w:div>
      </w:divsChild>
    </w:div>
    <w:div w:id="1012225612">
      <w:bodyDiv w:val="1"/>
      <w:marLeft w:val="0"/>
      <w:marRight w:val="0"/>
      <w:marTop w:val="0"/>
      <w:marBottom w:val="0"/>
      <w:divBdr>
        <w:top w:val="none" w:sz="0" w:space="0" w:color="auto"/>
        <w:left w:val="none" w:sz="0" w:space="0" w:color="auto"/>
        <w:bottom w:val="none" w:sz="0" w:space="0" w:color="auto"/>
        <w:right w:val="none" w:sz="0" w:space="0" w:color="auto"/>
      </w:divBdr>
    </w:div>
    <w:div w:id="1012758747">
      <w:bodyDiv w:val="1"/>
      <w:marLeft w:val="0"/>
      <w:marRight w:val="0"/>
      <w:marTop w:val="0"/>
      <w:marBottom w:val="0"/>
      <w:divBdr>
        <w:top w:val="none" w:sz="0" w:space="0" w:color="auto"/>
        <w:left w:val="none" w:sz="0" w:space="0" w:color="auto"/>
        <w:bottom w:val="none" w:sz="0" w:space="0" w:color="auto"/>
        <w:right w:val="none" w:sz="0" w:space="0" w:color="auto"/>
      </w:divBdr>
    </w:div>
    <w:div w:id="1064067977">
      <w:bodyDiv w:val="1"/>
      <w:marLeft w:val="0"/>
      <w:marRight w:val="0"/>
      <w:marTop w:val="0"/>
      <w:marBottom w:val="0"/>
      <w:divBdr>
        <w:top w:val="none" w:sz="0" w:space="0" w:color="auto"/>
        <w:left w:val="none" w:sz="0" w:space="0" w:color="auto"/>
        <w:bottom w:val="none" w:sz="0" w:space="0" w:color="auto"/>
        <w:right w:val="none" w:sz="0" w:space="0" w:color="auto"/>
      </w:divBdr>
    </w:div>
    <w:div w:id="1078479777">
      <w:bodyDiv w:val="1"/>
      <w:marLeft w:val="0"/>
      <w:marRight w:val="0"/>
      <w:marTop w:val="0"/>
      <w:marBottom w:val="0"/>
      <w:divBdr>
        <w:top w:val="none" w:sz="0" w:space="0" w:color="auto"/>
        <w:left w:val="none" w:sz="0" w:space="0" w:color="auto"/>
        <w:bottom w:val="none" w:sz="0" w:space="0" w:color="auto"/>
        <w:right w:val="none" w:sz="0" w:space="0" w:color="auto"/>
      </w:divBdr>
    </w:div>
    <w:div w:id="1117866927">
      <w:bodyDiv w:val="1"/>
      <w:marLeft w:val="0"/>
      <w:marRight w:val="0"/>
      <w:marTop w:val="0"/>
      <w:marBottom w:val="0"/>
      <w:divBdr>
        <w:top w:val="none" w:sz="0" w:space="0" w:color="auto"/>
        <w:left w:val="none" w:sz="0" w:space="0" w:color="auto"/>
        <w:bottom w:val="none" w:sz="0" w:space="0" w:color="auto"/>
        <w:right w:val="none" w:sz="0" w:space="0" w:color="auto"/>
      </w:divBdr>
    </w:div>
    <w:div w:id="1163593580">
      <w:bodyDiv w:val="1"/>
      <w:marLeft w:val="0"/>
      <w:marRight w:val="0"/>
      <w:marTop w:val="0"/>
      <w:marBottom w:val="0"/>
      <w:divBdr>
        <w:top w:val="none" w:sz="0" w:space="0" w:color="auto"/>
        <w:left w:val="none" w:sz="0" w:space="0" w:color="auto"/>
        <w:bottom w:val="none" w:sz="0" w:space="0" w:color="auto"/>
        <w:right w:val="none" w:sz="0" w:space="0" w:color="auto"/>
      </w:divBdr>
    </w:div>
    <w:div w:id="1227031385">
      <w:bodyDiv w:val="1"/>
      <w:marLeft w:val="0"/>
      <w:marRight w:val="0"/>
      <w:marTop w:val="0"/>
      <w:marBottom w:val="0"/>
      <w:divBdr>
        <w:top w:val="none" w:sz="0" w:space="0" w:color="auto"/>
        <w:left w:val="none" w:sz="0" w:space="0" w:color="auto"/>
        <w:bottom w:val="none" w:sz="0" w:space="0" w:color="auto"/>
        <w:right w:val="none" w:sz="0" w:space="0" w:color="auto"/>
      </w:divBdr>
    </w:div>
    <w:div w:id="1231620777">
      <w:bodyDiv w:val="1"/>
      <w:marLeft w:val="0"/>
      <w:marRight w:val="0"/>
      <w:marTop w:val="0"/>
      <w:marBottom w:val="0"/>
      <w:divBdr>
        <w:top w:val="none" w:sz="0" w:space="0" w:color="auto"/>
        <w:left w:val="none" w:sz="0" w:space="0" w:color="auto"/>
        <w:bottom w:val="none" w:sz="0" w:space="0" w:color="auto"/>
        <w:right w:val="none" w:sz="0" w:space="0" w:color="auto"/>
      </w:divBdr>
    </w:div>
    <w:div w:id="1326321397">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
    <w:div w:id="1537352655">
      <w:bodyDiv w:val="1"/>
      <w:marLeft w:val="0"/>
      <w:marRight w:val="0"/>
      <w:marTop w:val="0"/>
      <w:marBottom w:val="0"/>
      <w:divBdr>
        <w:top w:val="none" w:sz="0" w:space="0" w:color="auto"/>
        <w:left w:val="none" w:sz="0" w:space="0" w:color="auto"/>
        <w:bottom w:val="none" w:sz="0" w:space="0" w:color="auto"/>
        <w:right w:val="none" w:sz="0" w:space="0" w:color="auto"/>
      </w:divBdr>
    </w:div>
    <w:div w:id="1550341696">
      <w:bodyDiv w:val="1"/>
      <w:marLeft w:val="0"/>
      <w:marRight w:val="0"/>
      <w:marTop w:val="0"/>
      <w:marBottom w:val="0"/>
      <w:divBdr>
        <w:top w:val="none" w:sz="0" w:space="0" w:color="auto"/>
        <w:left w:val="none" w:sz="0" w:space="0" w:color="auto"/>
        <w:bottom w:val="none" w:sz="0" w:space="0" w:color="auto"/>
        <w:right w:val="none" w:sz="0" w:space="0" w:color="auto"/>
      </w:divBdr>
    </w:div>
    <w:div w:id="1558321964">
      <w:bodyDiv w:val="1"/>
      <w:marLeft w:val="0"/>
      <w:marRight w:val="0"/>
      <w:marTop w:val="0"/>
      <w:marBottom w:val="0"/>
      <w:divBdr>
        <w:top w:val="none" w:sz="0" w:space="0" w:color="auto"/>
        <w:left w:val="none" w:sz="0" w:space="0" w:color="auto"/>
        <w:bottom w:val="none" w:sz="0" w:space="0" w:color="auto"/>
        <w:right w:val="none" w:sz="0" w:space="0" w:color="auto"/>
      </w:divBdr>
    </w:div>
    <w:div w:id="1565137154">
      <w:bodyDiv w:val="1"/>
      <w:marLeft w:val="0"/>
      <w:marRight w:val="0"/>
      <w:marTop w:val="0"/>
      <w:marBottom w:val="0"/>
      <w:divBdr>
        <w:top w:val="none" w:sz="0" w:space="0" w:color="auto"/>
        <w:left w:val="none" w:sz="0" w:space="0" w:color="auto"/>
        <w:bottom w:val="none" w:sz="0" w:space="0" w:color="auto"/>
        <w:right w:val="none" w:sz="0" w:space="0" w:color="auto"/>
      </w:divBdr>
    </w:div>
    <w:div w:id="1592078846">
      <w:bodyDiv w:val="1"/>
      <w:marLeft w:val="0"/>
      <w:marRight w:val="0"/>
      <w:marTop w:val="0"/>
      <w:marBottom w:val="0"/>
      <w:divBdr>
        <w:top w:val="none" w:sz="0" w:space="0" w:color="auto"/>
        <w:left w:val="none" w:sz="0" w:space="0" w:color="auto"/>
        <w:bottom w:val="none" w:sz="0" w:space="0" w:color="auto"/>
        <w:right w:val="none" w:sz="0" w:space="0" w:color="auto"/>
      </w:divBdr>
    </w:div>
    <w:div w:id="1645625962">
      <w:bodyDiv w:val="1"/>
      <w:marLeft w:val="0"/>
      <w:marRight w:val="0"/>
      <w:marTop w:val="0"/>
      <w:marBottom w:val="0"/>
      <w:divBdr>
        <w:top w:val="none" w:sz="0" w:space="0" w:color="auto"/>
        <w:left w:val="none" w:sz="0" w:space="0" w:color="auto"/>
        <w:bottom w:val="none" w:sz="0" w:space="0" w:color="auto"/>
        <w:right w:val="none" w:sz="0" w:space="0" w:color="auto"/>
      </w:divBdr>
    </w:div>
    <w:div w:id="1649048601">
      <w:bodyDiv w:val="1"/>
      <w:marLeft w:val="0"/>
      <w:marRight w:val="0"/>
      <w:marTop w:val="0"/>
      <w:marBottom w:val="0"/>
      <w:divBdr>
        <w:top w:val="none" w:sz="0" w:space="0" w:color="auto"/>
        <w:left w:val="none" w:sz="0" w:space="0" w:color="auto"/>
        <w:bottom w:val="none" w:sz="0" w:space="0" w:color="auto"/>
        <w:right w:val="none" w:sz="0" w:space="0" w:color="auto"/>
      </w:divBdr>
    </w:div>
    <w:div w:id="1750227386">
      <w:bodyDiv w:val="1"/>
      <w:marLeft w:val="0"/>
      <w:marRight w:val="0"/>
      <w:marTop w:val="0"/>
      <w:marBottom w:val="0"/>
      <w:divBdr>
        <w:top w:val="none" w:sz="0" w:space="0" w:color="auto"/>
        <w:left w:val="none" w:sz="0" w:space="0" w:color="auto"/>
        <w:bottom w:val="none" w:sz="0" w:space="0" w:color="auto"/>
        <w:right w:val="none" w:sz="0" w:space="0" w:color="auto"/>
      </w:divBdr>
    </w:div>
    <w:div w:id="1787192453">
      <w:bodyDiv w:val="1"/>
      <w:marLeft w:val="0"/>
      <w:marRight w:val="0"/>
      <w:marTop w:val="0"/>
      <w:marBottom w:val="0"/>
      <w:divBdr>
        <w:top w:val="none" w:sz="0" w:space="0" w:color="auto"/>
        <w:left w:val="none" w:sz="0" w:space="0" w:color="auto"/>
        <w:bottom w:val="none" w:sz="0" w:space="0" w:color="auto"/>
        <w:right w:val="none" w:sz="0" w:space="0" w:color="auto"/>
      </w:divBdr>
    </w:div>
    <w:div w:id="1827012622">
      <w:bodyDiv w:val="1"/>
      <w:marLeft w:val="0"/>
      <w:marRight w:val="0"/>
      <w:marTop w:val="0"/>
      <w:marBottom w:val="0"/>
      <w:divBdr>
        <w:top w:val="none" w:sz="0" w:space="0" w:color="auto"/>
        <w:left w:val="none" w:sz="0" w:space="0" w:color="auto"/>
        <w:bottom w:val="none" w:sz="0" w:space="0" w:color="auto"/>
        <w:right w:val="none" w:sz="0" w:space="0" w:color="auto"/>
      </w:divBdr>
    </w:div>
    <w:div w:id="1852068309">
      <w:bodyDiv w:val="1"/>
      <w:marLeft w:val="0"/>
      <w:marRight w:val="0"/>
      <w:marTop w:val="0"/>
      <w:marBottom w:val="0"/>
      <w:divBdr>
        <w:top w:val="none" w:sz="0" w:space="0" w:color="auto"/>
        <w:left w:val="none" w:sz="0" w:space="0" w:color="auto"/>
        <w:bottom w:val="none" w:sz="0" w:space="0" w:color="auto"/>
        <w:right w:val="none" w:sz="0" w:space="0" w:color="auto"/>
      </w:divBdr>
    </w:div>
    <w:div w:id="1926062565">
      <w:bodyDiv w:val="1"/>
      <w:marLeft w:val="0"/>
      <w:marRight w:val="0"/>
      <w:marTop w:val="0"/>
      <w:marBottom w:val="0"/>
      <w:divBdr>
        <w:top w:val="none" w:sz="0" w:space="0" w:color="auto"/>
        <w:left w:val="none" w:sz="0" w:space="0" w:color="auto"/>
        <w:bottom w:val="none" w:sz="0" w:space="0" w:color="auto"/>
        <w:right w:val="none" w:sz="0" w:space="0" w:color="auto"/>
      </w:divBdr>
    </w:div>
    <w:div w:id="2079129794">
      <w:bodyDiv w:val="1"/>
      <w:marLeft w:val="0"/>
      <w:marRight w:val="0"/>
      <w:marTop w:val="0"/>
      <w:marBottom w:val="0"/>
      <w:divBdr>
        <w:top w:val="none" w:sz="0" w:space="0" w:color="auto"/>
        <w:left w:val="none" w:sz="0" w:space="0" w:color="auto"/>
        <w:bottom w:val="none" w:sz="0" w:space="0" w:color="auto"/>
        <w:right w:val="none" w:sz="0" w:space="0" w:color="auto"/>
      </w:divBdr>
    </w:div>
    <w:div w:id="212148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comments" Target="comments.xml"/><Relationship Id="rId26" Type="http://schemas.openxmlformats.org/officeDocument/2006/relationships/footer" Target="footer1.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6/09/relationships/commentsIds" Target="commentsId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9.png"/><Relationship Id="rId28" Type="http://schemas.microsoft.com/office/2011/relationships/people" Target="people.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B17E8A-00E6-704D-8381-7804A0AB2C9B}">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C4E0E898F6F9C4387272FFFDB0AF2C1" ma:contentTypeVersion="2" ma:contentTypeDescription="Create a new document." ma:contentTypeScope="" ma:versionID="fcf2b447e29a6f6d1c0d042bdcfad9ce">
  <xsd:schema xmlns:xsd="http://www.w3.org/2001/XMLSchema" xmlns:xs="http://www.w3.org/2001/XMLSchema" xmlns:p="http://schemas.microsoft.com/office/2006/metadata/properties" xmlns:ns2="9380ff4a-5cef-46e4-8540-1e76b55a094d" targetNamespace="http://schemas.microsoft.com/office/2006/metadata/properties" ma:root="true" ma:fieldsID="e1c6117a1c46da36a38ef73e81756f3b" ns2:_="">
    <xsd:import namespace="9380ff4a-5cef-46e4-8540-1e76b55a094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80ff4a-5cef-46e4-8540-1e76b55a09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0B7605-529B-4E21-BA4B-ACACC0C28BB9}">
  <ds:schemaRefs>
    <ds:schemaRef ds:uri="http://schemas.microsoft.com/sharepoint/v3/contenttype/forms"/>
  </ds:schemaRefs>
</ds:datastoreItem>
</file>

<file path=customXml/itemProps2.xml><?xml version="1.0" encoding="utf-8"?>
<ds:datastoreItem xmlns:ds="http://schemas.openxmlformats.org/officeDocument/2006/customXml" ds:itemID="{E3B2A118-5B42-499A-97AB-7059D87D60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80ff4a-5cef-46e4-8540-1e76b55a09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077986-81EA-9747-ACC5-E7FB45F8F056}">
  <ds:schemaRefs>
    <ds:schemaRef ds:uri="http://schemas.openxmlformats.org/officeDocument/2006/bibliography"/>
  </ds:schemaRefs>
</ds:datastoreItem>
</file>

<file path=customXml/itemProps4.xml><?xml version="1.0" encoding="utf-8"?>
<ds:datastoreItem xmlns:ds="http://schemas.openxmlformats.org/officeDocument/2006/customXml" ds:itemID="{00B1D4BE-035C-4499-93F4-8BFF5373BB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39</Pages>
  <Words>8936</Words>
  <Characters>50939</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Haugstad Johannessen</dc:creator>
  <cp:keywords/>
  <dc:description/>
  <cp:lastModifiedBy>Jonas Als Christensen</cp:lastModifiedBy>
  <cp:revision>534</cp:revision>
  <cp:lastPrinted>2021-02-17T22:06:00Z</cp:lastPrinted>
  <dcterms:created xsi:type="dcterms:W3CDTF">2021-01-21T08:39:00Z</dcterms:created>
  <dcterms:modified xsi:type="dcterms:W3CDTF">2021-03-04T15:40:00Z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0x0101003C4E0E898F6F9C4387272FFFDB0AF2C1</vt:lpwstr>
  </property>
</Properties>
</file>